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16D3E" w14:textId="775F9B7A" w:rsidR="00BF4388" w:rsidRPr="003827E5" w:rsidRDefault="00AB325B" w:rsidP="00BF4388">
      <w:pPr>
        <w:jc w:val="center"/>
        <w:rPr>
          <w:rFonts w:ascii="Arial" w:hAnsi="Arial" w:cs="Arial"/>
          <w:b/>
          <w:sz w:val="40"/>
          <w:szCs w:val="40"/>
        </w:rPr>
      </w:pPr>
      <w:r>
        <w:rPr>
          <w:noProof/>
        </w:rPr>
        <mc:AlternateContent>
          <mc:Choice Requires="wps">
            <w:drawing>
              <wp:anchor distT="0" distB="0" distL="114300" distR="114300" simplePos="0" relativeHeight="251657728" behindDoc="1" locked="0" layoutInCell="1" allowOverlap="1" wp14:anchorId="1C46D22A" wp14:editId="27059C2D">
                <wp:simplePos x="0" y="0"/>
                <wp:positionH relativeFrom="margin">
                  <wp:align>right</wp:align>
                </wp:positionH>
                <wp:positionV relativeFrom="paragraph">
                  <wp:posOffset>13335</wp:posOffset>
                </wp:positionV>
                <wp:extent cx="5591175" cy="9239250"/>
                <wp:effectExtent l="19050" t="19050" r="28575" b="1905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91175" cy="9239250"/>
                        </a:xfrm>
                        <a:prstGeom prst="rect">
                          <a:avLst/>
                        </a:prstGeom>
                        <a:solidFill>
                          <a:srgbClr val="FFFFFF"/>
                        </a:solidFill>
                        <a:ln w="38100">
                          <a:solidFill>
                            <a:schemeClr val="tx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92C0A2" id="Rectangle 4" o:spid="_x0000_s1026" style="position:absolute;margin-left:389.05pt;margin-top:1.05pt;width:440.25pt;height:727.5pt;z-index:-2516587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" strokecolor="black [3213]" strokeweight="3pt">
                <v:path arrowok="t"/>
                <w10:wrap anchorx="margin"/>
              </v:rect>
            </w:pict>
          </mc:Fallback>
        </mc:AlternateContent>
      </w:r>
      <w:r w:rsidR="00BA01A9">
        <w:rPr>
          <w:rFonts w:ascii="Arial" w:hAnsi="Arial" w:cs="Arial"/>
          <w:sz w:val="40"/>
          <w:szCs w:val="40"/>
        </w:rPr>
        <w:softHyphen/>
      </w:r>
      <w:r w:rsidR="00BF4388" w:rsidRPr="003827E5">
        <w:rPr>
          <w:rFonts w:ascii="Arial" w:hAnsi="Arial" w:cs="Arial"/>
          <w:b/>
          <w:sz w:val="40"/>
          <w:szCs w:val="40"/>
        </w:rPr>
        <w:t xml:space="preserve">Trường Đại học Bách Khoa Hà Nội </w:t>
      </w:r>
    </w:p>
    <w:p w14:paraId="0B78B007" w14:textId="2D3FA2BD" w:rsidR="00BF4388" w:rsidRPr="003827E5" w:rsidRDefault="00BF4388" w:rsidP="00BF4388">
      <w:pPr>
        <w:jc w:val="center"/>
        <w:rPr>
          <w:rFonts w:ascii="Arial" w:hAnsi="Arial" w:cs="Arial"/>
          <w:b/>
          <w:sz w:val="40"/>
          <w:szCs w:val="40"/>
        </w:rPr>
      </w:pPr>
      <w:r w:rsidRPr="003827E5">
        <w:rPr>
          <w:rFonts w:ascii="Arial" w:hAnsi="Arial" w:cs="Arial"/>
          <w:b/>
          <w:sz w:val="40"/>
          <w:szCs w:val="40"/>
        </w:rPr>
        <w:t>Viện Công nghệ Thông Tin và Truyền Thông</w:t>
      </w:r>
    </w:p>
    <w:p w14:paraId="54989AE4" w14:textId="77777777" w:rsidR="003827E5" w:rsidRDefault="003827E5" w:rsidP="007307E7">
      <w:pPr>
        <w:jc w:val="center"/>
        <w:rPr>
          <w:rFonts w:ascii="Arial" w:hAnsi="Arial" w:cs="Arial"/>
          <w:sz w:val="40"/>
          <w:szCs w:val="40"/>
        </w:rPr>
      </w:pPr>
    </w:p>
    <w:p w14:paraId="086192F2" w14:textId="099162D4" w:rsidR="00BF4388" w:rsidRDefault="003827E5" w:rsidP="007307E7">
      <w:pPr>
        <w:jc w:val="left"/>
      </w:pPr>
      <w:r>
        <w:rPr>
          <w:noProof/>
          <w:sz w:val="20"/>
          <w:szCs w:val="20"/>
        </w:rPr>
        <w:drawing>
          <wp:anchor distT="0" distB="0" distL="114300" distR="114300" simplePos="0" relativeHeight="251663872" behindDoc="1" locked="0" layoutInCell="1" allowOverlap="1" wp14:anchorId="716DD86D" wp14:editId="6D3A7640">
            <wp:simplePos x="0" y="0"/>
            <wp:positionH relativeFrom="column">
              <wp:posOffset>2806700</wp:posOffset>
            </wp:positionH>
            <wp:positionV relativeFrom="page">
              <wp:posOffset>2571750</wp:posOffset>
            </wp:positionV>
            <wp:extent cx="1371600" cy="1914525"/>
            <wp:effectExtent l="0" t="0" r="0" b="9525"/>
            <wp:wrapTight wrapText="bothSides">
              <wp:wrapPolygon edited="0">
                <wp:start x="9900" y="0"/>
                <wp:lineTo x="900" y="4084"/>
                <wp:lineTo x="600" y="21493"/>
                <wp:lineTo x="20400" y="21493"/>
                <wp:lineTo x="20100" y="4513"/>
                <wp:lineTo x="18600" y="3654"/>
                <wp:lineTo x="11100" y="0"/>
                <wp:lineTo x="9900" y="0"/>
              </wp:wrapPolygon>
            </wp:wrapTight>
            <wp:docPr id="11" name="Hình ảnh 11" descr="logo_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_so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914525"/>
                    </a:xfrm>
                    <a:prstGeom prst="rect">
                      <a:avLst/>
                    </a:prstGeom>
                    <a:noFill/>
                    <a:ln>
                      <a:noFill/>
                    </a:ln>
                  </pic:spPr>
                </pic:pic>
              </a:graphicData>
            </a:graphic>
          </wp:anchor>
        </w:drawing>
      </w:r>
      <w:r w:rsidR="007307E7">
        <w:rPr>
          <w:noProof/>
          <w:sz w:val="20"/>
          <w:szCs w:val="20"/>
        </w:rPr>
        <w:drawing>
          <wp:anchor distT="0" distB="0" distL="114300" distR="114300" simplePos="0" relativeHeight="251662848" behindDoc="0" locked="0" layoutInCell="1" allowOverlap="1" wp14:anchorId="69A80206" wp14:editId="42178810">
            <wp:simplePos x="0" y="0"/>
            <wp:positionH relativeFrom="margin">
              <wp:posOffset>1425575</wp:posOffset>
            </wp:positionH>
            <wp:positionV relativeFrom="paragraph">
              <wp:posOffset>57150</wp:posOffset>
            </wp:positionV>
            <wp:extent cx="1238250" cy="1933575"/>
            <wp:effectExtent l="0" t="0" r="0" b="9525"/>
            <wp:wrapSquare wrapText="bothSides"/>
            <wp:docPr id="12" name="Hình ảnh 12" descr="image_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_gall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933575"/>
                    </a:xfrm>
                    <a:prstGeom prst="rect">
                      <a:avLst/>
                    </a:prstGeom>
                    <a:noFill/>
                    <a:ln>
                      <a:noFill/>
                    </a:ln>
                  </pic:spPr>
                </pic:pic>
              </a:graphicData>
            </a:graphic>
          </wp:anchor>
        </w:drawing>
      </w:r>
      <w:r w:rsidR="007307E7">
        <w:br w:type="textWrapping" w:clear="all"/>
      </w:r>
    </w:p>
    <w:p w14:paraId="224F0AC2" w14:textId="76D75B4D" w:rsidR="00BF4388" w:rsidRDefault="00D01386" w:rsidP="00D01386">
      <w:pPr>
        <w:tabs>
          <w:tab w:val="left" w:pos="5535"/>
        </w:tabs>
        <w:jc w:val="left"/>
      </w:pPr>
      <w:r>
        <w:tab/>
      </w:r>
    </w:p>
    <w:p w14:paraId="184783C1" w14:textId="16687834" w:rsidR="00D01386" w:rsidRPr="004766E4" w:rsidRDefault="00D01386" w:rsidP="004766E4">
      <w:pPr>
        <w:jc w:val="center"/>
      </w:pPr>
      <w:r>
        <w:rPr>
          <w:rFonts w:ascii="Arial" w:hAnsi="Arial" w:cs="Arial"/>
          <w:sz w:val="40"/>
          <w:szCs w:val="40"/>
        </w:rPr>
        <w:t>Đồ án T</w:t>
      </w:r>
      <w:r w:rsidRPr="00E876C0">
        <w:rPr>
          <w:rFonts w:ascii="Arial" w:hAnsi="Arial" w:cs="Arial"/>
          <w:sz w:val="40"/>
          <w:szCs w:val="40"/>
        </w:rPr>
        <w:t>ốt nghiệp Đại học</w:t>
      </w:r>
    </w:p>
    <w:p w14:paraId="6FE12CB8" w14:textId="70975358" w:rsidR="00BF4388" w:rsidRPr="00790920" w:rsidRDefault="007307E7" w:rsidP="00FF6BB7">
      <w:pPr>
        <w:spacing w:line="240" w:lineRule="auto"/>
        <w:jc w:val="center"/>
        <w:rPr>
          <w:rFonts w:ascii="Arial" w:hAnsi="Arial" w:cs="Arial"/>
          <w:sz w:val="52"/>
          <w:szCs w:val="72"/>
        </w:rPr>
      </w:pPr>
      <w:r w:rsidRPr="00790920">
        <w:rPr>
          <w:rFonts w:ascii="Arial" w:hAnsi="Arial" w:cs="Arial"/>
          <w:sz w:val="52"/>
          <w:szCs w:val="72"/>
        </w:rPr>
        <w:t xml:space="preserve">Hệ quản trị </w:t>
      </w:r>
      <w:r w:rsidR="008A166C" w:rsidRPr="00790920">
        <w:rPr>
          <w:rFonts w:ascii="Arial" w:hAnsi="Arial" w:cs="Arial"/>
          <w:sz w:val="52"/>
          <w:szCs w:val="72"/>
        </w:rPr>
        <w:t>c</w:t>
      </w:r>
      <w:r w:rsidRPr="00790920">
        <w:rPr>
          <w:rFonts w:ascii="Arial" w:hAnsi="Arial" w:cs="Arial"/>
          <w:sz w:val="52"/>
          <w:szCs w:val="72"/>
        </w:rPr>
        <w:t>ơ sở dữ liệu theo dạng cột</w:t>
      </w:r>
    </w:p>
    <w:p w14:paraId="2C7D8BE7" w14:textId="77777777" w:rsidR="00BF4388" w:rsidRDefault="00BF4388" w:rsidP="00BF4388">
      <w:pPr>
        <w:jc w:val="center"/>
        <w:rPr>
          <w:rFonts w:ascii="Arial" w:hAnsi="Arial" w:cs="Arial"/>
        </w:rPr>
      </w:pPr>
    </w:p>
    <w:p w14:paraId="676CD689" w14:textId="77777777" w:rsidR="00285983" w:rsidRDefault="00285983" w:rsidP="00BF4388">
      <w:pPr>
        <w:jc w:val="center"/>
        <w:rPr>
          <w:rFonts w:ascii="Arial" w:hAnsi="Arial" w:cs="Arial"/>
        </w:rPr>
      </w:pPr>
    </w:p>
    <w:p w14:paraId="556F39C2" w14:textId="77777777" w:rsidR="004265A8" w:rsidRPr="00A53A39" w:rsidRDefault="004265A8" w:rsidP="00BF4388">
      <w:pPr>
        <w:jc w:val="center"/>
        <w:rPr>
          <w:rFonts w:ascii="Arial" w:hAnsi="Arial" w:cs="Arial"/>
        </w:rPr>
      </w:pPr>
    </w:p>
    <w:p w14:paraId="22E1C9CD" w14:textId="65D82BC1" w:rsidR="00020AD3" w:rsidRDefault="00020AD3" w:rsidP="00020AD3">
      <w:pPr>
        <w:rPr>
          <w:rFonts w:ascii="Arial" w:hAnsi="Arial" w:cs="Arial"/>
          <w:sz w:val="44"/>
          <w:szCs w:val="52"/>
        </w:rPr>
      </w:pPr>
    </w:p>
    <w:p w14:paraId="311380FA" w14:textId="77777777" w:rsidR="00084BE3" w:rsidRDefault="00084BE3" w:rsidP="00020AD3">
      <w:pPr>
        <w:rPr>
          <w:rFonts w:ascii="Arial" w:hAnsi="Arial" w:cs="Arial"/>
          <w:sz w:val="32"/>
          <w:szCs w:val="40"/>
        </w:rPr>
      </w:pPr>
    </w:p>
    <w:p w14:paraId="2707A836" w14:textId="0C6BE94C" w:rsidR="00BF4388" w:rsidRPr="00487FAD" w:rsidRDefault="003827E5" w:rsidP="00BF4388">
      <w:pPr>
        <w:jc w:val="center"/>
        <w:rPr>
          <w:rFonts w:ascii="Arial" w:hAnsi="Arial" w:cs="Arial"/>
          <w:sz w:val="52"/>
          <w:szCs w:val="52"/>
        </w:rPr>
      </w:pPr>
      <w:r w:rsidRPr="00473E63">
        <w:rPr>
          <w:rFonts w:ascii="Arial" w:hAnsi="Arial" w:cs="Arial"/>
          <w:sz w:val="32"/>
          <w:szCs w:val="40"/>
        </w:rPr>
        <w:t>Hà Nội, 12/2018</w:t>
      </w:r>
      <w:r w:rsidR="0042696B" w:rsidRPr="00473E63">
        <w:rPr>
          <w:rFonts w:ascii="Arial" w:hAnsi="Arial" w:cs="Arial"/>
          <w:sz w:val="44"/>
          <w:szCs w:val="52"/>
        </w:rPr>
        <w:t xml:space="preserve"> </w:t>
      </w:r>
    </w:p>
    <w:p w14:paraId="6BCCE633" w14:textId="532E497E" w:rsidR="00BF4388" w:rsidRPr="00A53A39" w:rsidRDefault="00BF4388" w:rsidP="00BF4388">
      <w:pPr>
        <w:jc w:val="center"/>
        <w:rPr>
          <w:rFonts w:ascii="Arial" w:hAnsi="Arial" w:cs="Arial"/>
        </w:rPr>
      </w:pPr>
    </w:p>
    <w:p w14:paraId="09BBC19F" w14:textId="1EC90772" w:rsidR="00297FE4" w:rsidRPr="000F3A02" w:rsidRDefault="000F3A02" w:rsidP="000F3A02">
      <w:pPr>
        <w:jc w:val="center"/>
        <w:rPr>
          <w:rFonts w:ascii="Arial" w:hAnsi="Arial" w:cs="Arial"/>
        </w:rPr>
      </w:pPr>
      <w:r w:rsidRPr="00146095">
        <w:rPr>
          <w:b/>
          <w:noProof/>
        </w:rPr>
        <w:lastRenderedPageBreak/>
        <mc:AlternateContent>
          <mc:Choice Requires="wps">
            <w:drawing>
              <wp:anchor distT="0" distB="0" distL="114300" distR="114300" simplePos="0" relativeHeight="251658752" behindDoc="1" locked="0" layoutInCell="1" allowOverlap="1" wp14:anchorId="605BF8E4" wp14:editId="6C6CA37E">
                <wp:simplePos x="0" y="0"/>
                <wp:positionH relativeFrom="margin">
                  <wp:align>right</wp:align>
                </wp:positionH>
                <wp:positionV relativeFrom="paragraph">
                  <wp:posOffset>13335</wp:posOffset>
                </wp:positionV>
                <wp:extent cx="5534025" cy="9201150"/>
                <wp:effectExtent l="19050" t="19050" r="28575" b="1905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34025" cy="9201150"/>
                        </a:xfrm>
                        <a:prstGeom prst="rect">
                          <a:avLst/>
                        </a:prstGeom>
                        <a:solidFill>
                          <a:srgbClr val="FFFFFF"/>
                        </a:solidFill>
                        <a:ln w="38100">
                          <a:solidFill>
                            <a:srgbClr val="000000"/>
                          </a:solidFill>
                          <a:miter lim="800000"/>
                          <a:headEnd/>
                          <a:tailEnd/>
                        </a:ln>
                      </wps:spPr>
                      <wps:txbx>
                        <w:txbxContent>
                          <w:p w14:paraId="324038F0" w14:textId="706B83DB" w:rsidR="003F42BD" w:rsidRDefault="003F42BD" w:rsidP="00A910C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5BF8E4" id="Rectangle 3" o:spid="_x0000_s1026" style="position:absolute;left:0;text-align:left;margin-left:384.55pt;margin-top:1.05pt;width:435.75pt;height:724.5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" strokeweight="3pt">
                <v:path arrowok="t"/>
                <v:textbox>
                  <w:txbxContent>
                    <w:p w14:paraId="324038F0" w14:textId="706B83DB" w:rsidR="003F42BD" w:rsidRDefault="003F42BD" w:rsidP="00A910CD">
                      <w:pPr>
                        <w:jc w:val="center"/>
                      </w:pPr>
                    </w:p>
                  </w:txbxContent>
                </v:textbox>
                <w10:wrap anchorx="margin"/>
              </v:rect>
            </w:pict>
          </mc:Fallback>
        </mc:AlternateContent>
      </w:r>
    </w:p>
    <w:p w14:paraId="42F83E47" w14:textId="32ABF3FB" w:rsidR="00BF4388" w:rsidRPr="00146095" w:rsidRDefault="00BF4388" w:rsidP="00AF62CB">
      <w:pPr>
        <w:jc w:val="center"/>
        <w:rPr>
          <w:rFonts w:ascii="Arial" w:hAnsi="Arial" w:cs="Arial"/>
          <w:b/>
          <w:sz w:val="36"/>
          <w:szCs w:val="36"/>
        </w:rPr>
      </w:pPr>
      <w:r w:rsidRPr="00146095">
        <w:rPr>
          <w:rFonts w:ascii="Arial" w:hAnsi="Arial" w:cs="Arial"/>
          <w:b/>
          <w:sz w:val="36"/>
          <w:szCs w:val="36"/>
        </w:rPr>
        <w:t>Trường Đại học Bách Khoa Hà Nội</w:t>
      </w:r>
    </w:p>
    <w:p w14:paraId="487A0308" w14:textId="7551D7B5" w:rsidR="00BF4388" w:rsidRPr="00146095" w:rsidRDefault="00BF4388" w:rsidP="00BF4388">
      <w:pPr>
        <w:jc w:val="center"/>
        <w:rPr>
          <w:rFonts w:ascii="Arial" w:hAnsi="Arial" w:cs="Arial"/>
          <w:b/>
          <w:sz w:val="36"/>
          <w:szCs w:val="36"/>
        </w:rPr>
      </w:pPr>
      <w:r w:rsidRPr="00146095">
        <w:rPr>
          <w:rFonts w:ascii="Arial" w:hAnsi="Arial" w:cs="Arial"/>
          <w:b/>
          <w:sz w:val="36"/>
          <w:szCs w:val="36"/>
        </w:rPr>
        <w:t>Viện Công nghệ Thông Tin và Truyền Thông</w:t>
      </w:r>
    </w:p>
    <w:p w14:paraId="0BD33090" w14:textId="31243237" w:rsidR="00BF4388" w:rsidRPr="003B099C" w:rsidRDefault="000F3A02" w:rsidP="00285983">
      <w:pPr>
        <w:rPr>
          <w:sz w:val="36"/>
          <w:szCs w:val="36"/>
        </w:rPr>
      </w:pPr>
      <w:r w:rsidRPr="009060FA">
        <w:rPr>
          <w:noProof/>
        </w:rPr>
        <w:drawing>
          <wp:anchor distT="0" distB="0" distL="114300" distR="114300" simplePos="0" relativeHeight="251666944" behindDoc="1" locked="0" layoutInCell="1" allowOverlap="1" wp14:anchorId="63915889" wp14:editId="7E73CE29">
            <wp:simplePos x="0" y="0"/>
            <wp:positionH relativeFrom="column">
              <wp:posOffset>2838450</wp:posOffset>
            </wp:positionH>
            <wp:positionV relativeFrom="page">
              <wp:posOffset>2299970</wp:posOffset>
            </wp:positionV>
            <wp:extent cx="1371600" cy="1914525"/>
            <wp:effectExtent l="0" t="0" r="0" b="9525"/>
            <wp:wrapTight wrapText="bothSides">
              <wp:wrapPolygon edited="0">
                <wp:start x="9900" y="0"/>
                <wp:lineTo x="900" y="4084"/>
                <wp:lineTo x="600" y="21493"/>
                <wp:lineTo x="20400" y="21493"/>
                <wp:lineTo x="20100" y="4513"/>
                <wp:lineTo x="18600" y="3654"/>
                <wp:lineTo x="11100" y="0"/>
                <wp:lineTo x="9900" y="0"/>
              </wp:wrapPolygon>
            </wp:wrapTight>
            <wp:docPr id="10" name="Hình ảnh 10" descr="logo_so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_soi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1600" cy="1914525"/>
                    </a:xfrm>
                    <a:prstGeom prst="rect">
                      <a:avLst/>
                    </a:prstGeom>
                    <a:noFill/>
                    <a:ln>
                      <a:noFill/>
                    </a:ln>
                  </pic:spPr>
                </pic:pic>
              </a:graphicData>
            </a:graphic>
          </wp:anchor>
        </w:drawing>
      </w:r>
      <w:r w:rsidR="00610FE5" w:rsidRPr="009060FA">
        <w:rPr>
          <w:noProof/>
        </w:rPr>
        <w:drawing>
          <wp:anchor distT="0" distB="0" distL="114300" distR="114300" simplePos="0" relativeHeight="251665920" behindDoc="0" locked="0" layoutInCell="1" allowOverlap="1" wp14:anchorId="72C1C754" wp14:editId="66D5F54C">
            <wp:simplePos x="0" y="0"/>
            <wp:positionH relativeFrom="margin">
              <wp:posOffset>1476375</wp:posOffset>
            </wp:positionH>
            <wp:positionV relativeFrom="paragraph">
              <wp:posOffset>155575</wp:posOffset>
            </wp:positionV>
            <wp:extent cx="1238250" cy="1933575"/>
            <wp:effectExtent l="0" t="0" r="0" b="9525"/>
            <wp:wrapSquare wrapText="bothSides"/>
            <wp:docPr id="9" name="Hình ảnh 9" descr="image_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_galler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1933575"/>
                    </a:xfrm>
                    <a:prstGeom prst="rect">
                      <a:avLst/>
                    </a:prstGeom>
                    <a:noFill/>
                    <a:ln>
                      <a:noFill/>
                    </a:ln>
                  </pic:spPr>
                </pic:pic>
              </a:graphicData>
            </a:graphic>
          </wp:anchor>
        </w:drawing>
      </w:r>
    </w:p>
    <w:p w14:paraId="3FFAB1F2" w14:textId="344E0BB7" w:rsidR="00BF4388" w:rsidRPr="003B099C" w:rsidRDefault="00BF4388" w:rsidP="00BF4388">
      <w:pPr>
        <w:jc w:val="center"/>
        <w:rPr>
          <w:sz w:val="36"/>
          <w:szCs w:val="36"/>
        </w:rPr>
      </w:pPr>
    </w:p>
    <w:p w14:paraId="23A0B901" w14:textId="7E287738" w:rsidR="00BF4388" w:rsidRDefault="00BF4388" w:rsidP="00285983"/>
    <w:p w14:paraId="67E632BA" w14:textId="03DCC1E4" w:rsidR="00BF4388" w:rsidRDefault="00BF4388" w:rsidP="00BF4388">
      <w:pPr>
        <w:jc w:val="center"/>
      </w:pPr>
    </w:p>
    <w:p w14:paraId="1FACD1F4" w14:textId="77777777" w:rsidR="009060FA" w:rsidRDefault="009060FA" w:rsidP="00FF6BB7">
      <w:pPr>
        <w:spacing w:line="240" w:lineRule="auto"/>
        <w:jc w:val="center"/>
        <w:rPr>
          <w:rFonts w:ascii="Arial" w:hAnsi="Arial" w:cs="Arial"/>
          <w:sz w:val="72"/>
          <w:szCs w:val="72"/>
        </w:rPr>
      </w:pPr>
    </w:p>
    <w:p w14:paraId="16827BEB" w14:textId="22669861" w:rsidR="009060FA" w:rsidRPr="003C2F9F" w:rsidRDefault="00964175" w:rsidP="003C2F9F">
      <w:pPr>
        <w:jc w:val="center"/>
        <w:rPr>
          <w:sz w:val="36"/>
          <w:szCs w:val="36"/>
        </w:rPr>
      </w:pPr>
      <w:r>
        <w:rPr>
          <w:rFonts w:ascii="Arial" w:hAnsi="Arial" w:cs="Arial"/>
          <w:sz w:val="36"/>
          <w:szCs w:val="36"/>
        </w:rPr>
        <w:t>Đồ án T</w:t>
      </w:r>
      <w:r w:rsidRPr="003B099C">
        <w:rPr>
          <w:rFonts w:ascii="Arial" w:hAnsi="Arial" w:cs="Arial"/>
          <w:sz w:val="36"/>
          <w:szCs w:val="36"/>
        </w:rPr>
        <w:t>ốt nghiệp Đại học</w:t>
      </w:r>
    </w:p>
    <w:p w14:paraId="5D94104F" w14:textId="28B08246" w:rsidR="00BF4388" w:rsidRPr="00A819BD" w:rsidRDefault="00146095" w:rsidP="00FF6BB7">
      <w:pPr>
        <w:spacing w:line="240" w:lineRule="auto"/>
        <w:jc w:val="center"/>
        <w:rPr>
          <w:rFonts w:ascii="Arial" w:hAnsi="Arial" w:cs="Arial"/>
          <w:sz w:val="52"/>
          <w:szCs w:val="72"/>
        </w:rPr>
      </w:pPr>
      <w:r w:rsidRPr="00A819BD">
        <w:rPr>
          <w:rFonts w:ascii="Arial" w:hAnsi="Arial" w:cs="Arial"/>
          <w:sz w:val="52"/>
          <w:szCs w:val="72"/>
        </w:rPr>
        <w:t>Hệ quản trị cơ sở dữ liệu theo dạng cột</w:t>
      </w:r>
    </w:p>
    <w:p w14:paraId="14428EED" w14:textId="77777777" w:rsidR="009A0D69" w:rsidRDefault="009A0D69" w:rsidP="00BF4388">
      <w:pPr>
        <w:jc w:val="center"/>
        <w:rPr>
          <w:rFonts w:ascii="Arial" w:hAnsi="Arial" w:cs="Arial"/>
        </w:rPr>
      </w:pPr>
    </w:p>
    <w:p w14:paraId="5871E6F9" w14:textId="5D023F93" w:rsidR="004265A8" w:rsidRPr="00A53A39" w:rsidRDefault="004265A8" w:rsidP="00BF4388">
      <w:pPr>
        <w:jc w:val="center"/>
        <w:rPr>
          <w:rFonts w:ascii="Arial" w:hAnsi="Arial" w:cs="Arial"/>
        </w:rPr>
      </w:pPr>
    </w:p>
    <w:tbl>
      <w:tblPr>
        <w:tblW w:w="8359" w:type="dxa"/>
        <w:tblInd w:w="567" w:type="dxa"/>
        <w:tblLook w:val="04A0" w:firstRow="1" w:lastRow="0" w:firstColumn="1" w:lastColumn="0" w:noHBand="0" w:noVBand="1"/>
      </w:tblPr>
      <w:tblGrid>
        <w:gridCol w:w="2552"/>
        <w:gridCol w:w="5807"/>
      </w:tblGrid>
      <w:tr w:rsidR="008B52C9" w14:paraId="2B384C36" w14:textId="77777777" w:rsidTr="00A84F7C">
        <w:tc>
          <w:tcPr>
            <w:tcW w:w="2552" w:type="dxa"/>
            <w:shd w:val="clear" w:color="auto" w:fill="auto"/>
            <w:vAlign w:val="center"/>
          </w:tcPr>
          <w:p w14:paraId="24B6C63C" w14:textId="27D8D253" w:rsidR="008B52C9" w:rsidRPr="00A84F7C" w:rsidRDefault="008B52C9" w:rsidP="008B52C9">
            <w:pPr>
              <w:jc w:val="left"/>
              <w:rPr>
                <w:rFonts w:ascii="Arial" w:eastAsia="Calibri" w:hAnsi="Arial" w:cs="Arial"/>
              </w:rPr>
            </w:pPr>
            <w:r w:rsidRPr="00A84F7C">
              <w:rPr>
                <w:rFonts w:ascii="Arial" w:eastAsia="Calibri" w:hAnsi="Arial" w:cs="Arial"/>
              </w:rPr>
              <w:t>Người hướng dẫn</w:t>
            </w:r>
            <w:r>
              <w:rPr>
                <w:rFonts w:ascii="Arial" w:eastAsia="Calibri" w:hAnsi="Arial" w:cs="Arial"/>
              </w:rPr>
              <w:t>:</w:t>
            </w:r>
          </w:p>
        </w:tc>
        <w:tc>
          <w:tcPr>
            <w:tcW w:w="5807" w:type="dxa"/>
            <w:shd w:val="clear" w:color="auto" w:fill="auto"/>
            <w:vAlign w:val="center"/>
          </w:tcPr>
          <w:p w14:paraId="12DFB53B" w14:textId="1D252BCD" w:rsidR="008B52C9" w:rsidRPr="00A84F7C" w:rsidRDefault="008B52C9" w:rsidP="008B52C9">
            <w:pPr>
              <w:jc w:val="left"/>
              <w:rPr>
                <w:rFonts w:ascii="Arial" w:eastAsia="Calibri" w:hAnsi="Arial" w:cs="Arial"/>
                <w:sz w:val="36"/>
                <w:szCs w:val="36"/>
              </w:rPr>
            </w:pPr>
            <w:r>
              <w:rPr>
                <w:rFonts w:ascii="Arial" w:eastAsia="Calibri" w:hAnsi="Arial" w:cs="Arial"/>
                <w:sz w:val="36"/>
                <w:szCs w:val="36"/>
                <w:lang w:val="fr-FR"/>
              </w:rPr>
              <w:t>TS. Phạm Đăng Hải</w:t>
            </w:r>
          </w:p>
        </w:tc>
      </w:tr>
      <w:tr w:rsidR="008B52C9" w:rsidRPr="00230F73" w14:paraId="33D0FFF7" w14:textId="77777777" w:rsidTr="00A84F7C">
        <w:tc>
          <w:tcPr>
            <w:tcW w:w="2552" w:type="dxa"/>
            <w:shd w:val="clear" w:color="auto" w:fill="auto"/>
            <w:vAlign w:val="center"/>
          </w:tcPr>
          <w:p w14:paraId="29D07ACD" w14:textId="2E9BBE1B" w:rsidR="008B52C9" w:rsidRPr="00A84F7C" w:rsidRDefault="008B52C9" w:rsidP="008B52C9">
            <w:pPr>
              <w:jc w:val="left"/>
              <w:rPr>
                <w:rFonts w:ascii="Arial" w:eastAsia="Calibri" w:hAnsi="Arial" w:cs="Arial"/>
              </w:rPr>
            </w:pPr>
            <w:r>
              <w:rPr>
                <w:rFonts w:ascii="Arial" w:eastAsia="Calibri" w:hAnsi="Arial" w:cs="Arial"/>
              </w:rPr>
              <w:t>Sinh viên thực hiện:</w:t>
            </w:r>
          </w:p>
        </w:tc>
        <w:tc>
          <w:tcPr>
            <w:tcW w:w="5807" w:type="dxa"/>
            <w:shd w:val="clear" w:color="auto" w:fill="auto"/>
            <w:vAlign w:val="center"/>
          </w:tcPr>
          <w:p w14:paraId="3E03D361" w14:textId="1F5B071F" w:rsidR="008B52C9" w:rsidRPr="00230F73" w:rsidRDefault="008B52C9" w:rsidP="008B52C9">
            <w:pPr>
              <w:jc w:val="left"/>
              <w:rPr>
                <w:rFonts w:ascii="Arial" w:eastAsia="Calibri" w:hAnsi="Arial" w:cs="Arial"/>
                <w:sz w:val="36"/>
                <w:szCs w:val="36"/>
                <w:lang w:val="fr-FR"/>
              </w:rPr>
            </w:pPr>
            <w:r>
              <w:rPr>
                <w:rFonts w:ascii="Arial" w:eastAsia="Calibri" w:hAnsi="Arial" w:cs="Arial"/>
                <w:sz w:val="36"/>
                <w:szCs w:val="36"/>
                <w:lang w:val="fr-FR"/>
              </w:rPr>
              <w:t>Đặng Việt Hưng</w:t>
            </w:r>
          </w:p>
        </w:tc>
      </w:tr>
    </w:tbl>
    <w:p w14:paraId="52DAFA05" w14:textId="77777777" w:rsidR="00020AD3" w:rsidRDefault="00DB73F2" w:rsidP="00245447">
      <w:pPr>
        <w:jc w:val="center"/>
        <w:rPr>
          <w:rFonts w:ascii="Arial" w:hAnsi="Arial" w:cs="Arial"/>
          <w:lang w:val="fr-FR"/>
        </w:rPr>
      </w:pPr>
      <w:r>
        <w:rPr>
          <w:rFonts w:ascii="Arial" w:hAnsi="Arial" w:cs="Arial"/>
          <w:lang w:val="fr-FR"/>
        </w:rPr>
        <w:softHyphen/>
      </w:r>
      <w:r>
        <w:rPr>
          <w:rFonts w:ascii="Arial" w:hAnsi="Arial" w:cs="Arial"/>
          <w:lang w:val="fr-FR"/>
        </w:rPr>
        <w:softHyphen/>
      </w:r>
    </w:p>
    <w:p w14:paraId="32FF15B0" w14:textId="77777777" w:rsidR="00020AD3" w:rsidRDefault="00020AD3" w:rsidP="00245447">
      <w:pPr>
        <w:jc w:val="center"/>
        <w:rPr>
          <w:rFonts w:ascii="Arial" w:hAnsi="Arial" w:cs="Arial"/>
          <w:sz w:val="36"/>
          <w:szCs w:val="36"/>
          <w:lang w:val="fr-FR"/>
        </w:rPr>
      </w:pPr>
    </w:p>
    <w:p w14:paraId="36BFC1F4" w14:textId="177385D9" w:rsidR="00806780" w:rsidRPr="00245447" w:rsidRDefault="00BF4388" w:rsidP="00245447">
      <w:pPr>
        <w:jc w:val="center"/>
        <w:rPr>
          <w:rFonts w:ascii="Arial" w:hAnsi="Arial" w:cs="Arial"/>
          <w:lang w:val="fr-FR"/>
        </w:rPr>
        <w:sectPr w:rsidR="00806780" w:rsidRPr="00245447" w:rsidSect="00301514">
          <w:footerReference w:type="even" r:id="rId10"/>
          <w:pgSz w:w="11900" w:h="16840"/>
          <w:pgMar w:top="1134" w:right="1134" w:bottom="1134" w:left="1985" w:header="851" w:footer="1247" w:gutter="0"/>
          <w:cols w:space="708"/>
          <w:docGrid w:linePitch="360"/>
        </w:sectPr>
      </w:pPr>
      <w:r w:rsidRPr="00230F73">
        <w:rPr>
          <w:rFonts w:ascii="Arial" w:hAnsi="Arial" w:cs="Arial"/>
          <w:sz w:val="36"/>
          <w:szCs w:val="36"/>
          <w:lang w:val="fr-FR"/>
        </w:rPr>
        <w:t xml:space="preserve">Hà Nội, </w:t>
      </w:r>
      <w:r w:rsidR="00FC0702">
        <w:rPr>
          <w:rFonts w:ascii="Arial" w:hAnsi="Arial" w:cs="Arial"/>
          <w:sz w:val="36"/>
          <w:szCs w:val="36"/>
          <w:lang w:val="fr-FR"/>
        </w:rPr>
        <w:t>12</w:t>
      </w:r>
      <w:r w:rsidRPr="00230F73">
        <w:rPr>
          <w:rFonts w:ascii="Arial" w:hAnsi="Arial" w:cs="Arial"/>
          <w:sz w:val="36"/>
          <w:szCs w:val="36"/>
          <w:lang w:val="fr-FR"/>
        </w:rPr>
        <w:t>/2018</w:t>
      </w:r>
    </w:p>
    <w:p w14:paraId="758084EE" w14:textId="77777777" w:rsidR="00BF4388" w:rsidRPr="00C41065" w:rsidRDefault="00806780" w:rsidP="00C41065">
      <w:pPr>
        <w:pStyle w:val="u1"/>
        <w:framePr w:wrap="notBeside"/>
        <w:numPr>
          <w:ilvl w:val="0"/>
          <w:numId w:val="0"/>
        </w:numPr>
        <w:jc w:val="both"/>
        <w:rPr>
          <w:lang w:val="fr-FR"/>
        </w:rPr>
      </w:pPr>
      <w:bookmarkStart w:id="0" w:name="_Toc510882181"/>
      <w:bookmarkStart w:id="1" w:name="_Ref510900583"/>
      <w:bookmarkStart w:id="2" w:name="_Ref510900590"/>
      <w:bookmarkStart w:id="3" w:name="_Ref510900595"/>
      <w:bookmarkStart w:id="4" w:name="_Ref510900624"/>
      <w:bookmarkStart w:id="5" w:name="_Ref510900736"/>
      <w:bookmarkStart w:id="6" w:name="_Ref510900828"/>
      <w:bookmarkStart w:id="7" w:name="_Ref510900834"/>
      <w:bookmarkStart w:id="8" w:name="_Ref512426209"/>
      <w:bookmarkStart w:id="9" w:name="_Toc533729387"/>
      <w:bookmarkStart w:id="10" w:name="_Toc533729638"/>
      <w:bookmarkStart w:id="11" w:name="_Toc533763968"/>
      <w:r w:rsidRPr="00C41065">
        <w:rPr>
          <w:lang w:val="fr-FR"/>
        </w:rPr>
        <w:lastRenderedPageBreak/>
        <w:t xml:space="preserve">Lời </w:t>
      </w:r>
      <w:r w:rsidRPr="00C41065">
        <w:t>cam</w:t>
      </w:r>
      <w:r w:rsidRPr="00C41065">
        <w:rPr>
          <w:lang w:val="fr-FR"/>
        </w:rPr>
        <w:t xml:space="preserve"> kết</w:t>
      </w:r>
      <w:bookmarkEnd w:id="0"/>
      <w:bookmarkEnd w:id="1"/>
      <w:bookmarkEnd w:id="2"/>
      <w:bookmarkEnd w:id="3"/>
      <w:bookmarkEnd w:id="4"/>
      <w:bookmarkEnd w:id="5"/>
      <w:bookmarkEnd w:id="6"/>
      <w:bookmarkEnd w:id="7"/>
      <w:bookmarkEnd w:id="8"/>
      <w:bookmarkEnd w:id="9"/>
      <w:bookmarkEnd w:id="10"/>
      <w:bookmarkEnd w:id="11"/>
    </w:p>
    <w:p w14:paraId="5E788FC0" w14:textId="4E4D60C0" w:rsidR="0056786B" w:rsidRPr="00230F73" w:rsidRDefault="0056786B" w:rsidP="0056786B">
      <w:pPr>
        <w:spacing w:line="240" w:lineRule="auto"/>
        <w:rPr>
          <w:lang w:val="fr-FR"/>
        </w:rPr>
      </w:pPr>
      <w:r w:rsidRPr="00230F73">
        <w:rPr>
          <w:lang w:val="fr-FR"/>
        </w:rPr>
        <w:t>Họ và tên sinh viên:</w:t>
      </w:r>
      <w:r w:rsidR="00E12AED">
        <w:rPr>
          <w:lang w:val="fr-FR"/>
        </w:rPr>
        <w:t xml:space="preserve"> Đặng Việt Hưng</w:t>
      </w:r>
      <w:r w:rsidR="006B1413" w:rsidRPr="00230F73">
        <w:rPr>
          <w:lang w:val="fr-FR"/>
        </w:rPr>
        <w:t xml:space="preserve"> </w:t>
      </w:r>
      <w:r w:rsidRPr="00230F73">
        <w:rPr>
          <w:lang w:val="fr-FR"/>
        </w:rPr>
        <w:t xml:space="preserve">         </w:t>
      </w:r>
    </w:p>
    <w:p w14:paraId="522FAB2A" w14:textId="41087927" w:rsidR="0056786B" w:rsidRPr="00230F73" w:rsidRDefault="0056786B" w:rsidP="0056786B">
      <w:pPr>
        <w:spacing w:line="240" w:lineRule="auto"/>
        <w:rPr>
          <w:lang w:val="fr-FR"/>
        </w:rPr>
      </w:pPr>
      <w:r w:rsidRPr="00230F73">
        <w:rPr>
          <w:lang w:val="fr-FR"/>
        </w:rPr>
        <w:t xml:space="preserve">Điện thoại liên lạc: </w:t>
      </w:r>
      <w:r w:rsidR="00E12AED">
        <w:rPr>
          <w:lang w:val="fr-FR"/>
        </w:rPr>
        <w:t>0396134566</w:t>
      </w:r>
      <w:r w:rsidR="00E12AED">
        <w:rPr>
          <w:lang w:val="fr-FR"/>
        </w:rPr>
        <w:tab/>
      </w:r>
      <w:r w:rsidR="00E12AED">
        <w:rPr>
          <w:lang w:val="fr-FR"/>
        </w:rPr>
        <w:tab/>
        <w:t xml:space="preserve"> </w:t>
      </w:r>
      <w:r w:rsidR="006B1413" w:rsidRPr="00230F73">
        <w:rPr>
          <w:lang w:val="fr-FR"/>
        </w:rPr>
        <w:t xml:space="preserve"> Email: </w:t>
      </w:r>
      <w:r w:rsidR="005D66A0">
        <w:rPr>
          <w:lang w:val="fr-FR"/>
        </w:rPr>
        <w:t>dangviethung096@gmail.com</w:t>
      </w:r>
      <w:r w:rsidRPr="00230F73">
        <w:rPr>
          <w:lang w:val="fr-FR"/>
        </w:rPr>
        <w:t xml:space="preserve"> </w:t>
      </w:r>
    </w:p>
    <w:p w14:paraId="09C6521D" w14:textId="1224B9A7" w:rsidR="0056786B" w:rsidRPr="00230F73" w:rsidRDefault="0056786B" w:rsidP="0056786B">
      <w:pPr>
        <w:spacing w:line="240" w:lineRule="auto"/>
        <w:rPr>
          <w:lang w:val="fr-FR"/>
        </w:rPr>
      </w:pPr>
      <w:r w:rsidRPr="00230F73">
        <w:rPr>
          <w:lang w:val="fr-FR"/>
        </w:rPr>
        <w:t xml:space="preserve">Lớp: </w:t>
      </w:r>
      <w:r w:rsidR="00197C26">
        <w:rPr>
          <w:lang w:val="fr-FR"/>
        </w:rPr>
        <w:t>CNTT 2.2 K59</w:t>
      </w:r>
      <w:r w:rsidRPr="00230F73">
        <w:rPr>
          <w:lang w:val="fr-FR"/>
        </w:rPr>
        <w:t xml:space="preserve"> </w:t>
      </w:r>
      <w:r w:rsidR="00197C26">
        <w:rPr>
          <w:lang w:val="fr-FR"/>
        </w:rPr>
        <w:tab/>
      </w:r>
      <w:r w:rsidR="00197C26">
        <w:rPr>
          <w:lang w:val="fr-FR"/>
        </w:rPr>
        <w:tab/>
      </w:r>
      <w:r w:rsidR="00197C26">
        <w:rPr>
          <w:lang w:val="fr-FR"/>
        </w:rPr>
        <w:tab/>
      </w:r>
      <w:r w:rsidR="00197C26">
        <w:rPr>
          <w:lang w:val="fr-FR"/>
        </w:rPr>
        <w:tab/>
        <w:t xml:space="preserve"> </w:t>
      </w:r>
      <w:r w:rsidRPr="00230F73">
        <w:rPr>
          <w:lang w:val="fr-FR"/>
        </w:rPr>
        <w:t xml:space="preserve"> Hệ đào tạo: </w:t>
      </w:r>
      <w:r w:rsidR="00576E2A">
        <w:rPr>
          <w:lang w:val="fr-FR"/>
        </w:rPr>
        <w:t>chính quy</w:t>
      </w:r>
      <w:r w:rsidRPr="00230F73">
        <w:rPr>
          <w:lang w:val="fr-FR"/>
        </w:rPr>
        <w:t xml:space="preserve"> </w:t>
      </w:r>
    </w:p>
    <w:p w14:paraId="1848CC93" w14:textId="77777777" w:rsidR="0056786B" w:rsidRPr="00230F73" w:rsidRDefault="0056786B" w:rsidP="0056786B">
      <w:pPr>
        <w:spacing w:line="240" w:lineRule="auto"/>
        <w:rPr>
          <w:lang w:val="fr-FR"/>
        </w:rPr>
      </w:pPr>
    </w:p>
    <w:p w14:paraId="3BDCD30F" w14:textId="714A8324" w:rsidR="00BF4388" w:rsidRPr="00230F73" w:rsidRDefault="00BF4388" w:rsidP="00ED47CE">
      <w:pPr>
        <w:rPr>
          <w:lang w:val="fr-FR"/>
        </w:rPr>
      </w:pPr>
      <w:r w:rsidRPr="00230F73">
        <w:rPr>
          <w:lang w:val="fr-FR"/>
        </w:rPr>
        <w:t>Tôi</w:t>
      </w:r>
      <w:r w:rsidR="00AF44E9" w:rsidRPr="00230F73">
        <w:rPr>
          <w:lang w:val="fr-FR"/>
        </w:rPr>
        <w:t xml:space="preserve"> – </w:t>
      </w:r>
      <w:r w:rsidR="00F556EE">
        <w:rPr>
          <w:i/>
          <w:iCs/>
          <w:lang w:val="fr-FR"/>
        </w:rPr>
        <w:t>Đặng Việt Hưng</w:t>
      </w:r>
      <w:r w:rsidRPr="00230F73">
        <w:rPr>
          <w:lang w:val="fr-FR"/>
        </w:rPr>
        <w:t xml:space="preserve"> </w:t>
      </w:r>
      <w:r w:rsidR="00AF44E9" w:rsidRPr="00230F73">
        <w:rPr>
          <w:lang w:val="fr-FR"/>
        </w:rPr>
        <w:t>–</w:t>
      </w:r>
      <w:r w:rsidRPr="00230F73">
        <w:rPr>
          <w:lang w:val="fr-FR"/>
        </w:rPr>
        <w:t xml:space="preserve"> cam kết </w:t>
      </w:r>
      <w:r w:rsidR="00391498" w:rsidRPr="00230F73">
        <w:rPr>
          <w:lang w:val="fr-FR"/>
        </w:rPr>
        <w:t>Đồ án T</w:t>
      </w:r>
      <w:r w:rsidR="00F03DFD" w:rsidRPr="00230F73">
        <w:rPr>
          <w:lang w:val="fr-FR"/>
        </w:rPr>
        <w:t>ốt nghiệp (ĐATN)</w:t>
      </w:r>
      <w:r w:rsidRPr="00230F73">
        <w:rPr>
          <w:lang w:val="fr-FR"/>
        </w:rPr>
        <w:t xml:space="preserve"> là công trình nghiên cứu của bản thân tôi dưới sự hướng dẫn của </w:t>
      </w:r>
      <w:r w:rsidR="005C4F05">
        <w:rPr>
          <w:i/>
          <w:iCs/>
          <w:lang w:val="fr-FR"/>
        </w:rPr>
        <w:t>TS. Phạm Đăng Hải</w:t>
      </w:r>
      <w:r w:rsidRPr="00230F73">
        <w:rPr>
          <w:lang w:val="fr-FR"/>
        </w:rPr>
        <w:t xml:space="preserve">. Các kết quả nêu trong ĐATN là trung thực, </w:t>
      </w:r>
      <w:r w:rsidR="00E96C9A" w:rsidRPr="00230F73">
        <w:rPr>
          <w:lang w:val="fr-FR"/>
        </w:rPr>
        <w:t>là thành quả của riêng tôi</w:t>
      </w:r>
      <w:r w:rsidR="00672CD9" w:rsidRPr="00230F73">
        <w:rPr>
          <w:lang w:val="fr-FR"/>
        </w:rPr>
        <w:t xml:space="preserve">, </w:t>
      </w:r>
      <w:r w:rsidRPr="00230F73">
        <w:rPr>
          <w:lang w:val="fr-FR"/>
        </w:rPr>
        <w:t xml:space="preserve">không sao chép </w:t>
      </w:r>
      <w:r w:rsidR="00E96C9A" w:rsidRPr="00230F73">
        <w:rPr>
          <w:lang w:val="fr-FR"/>
        </w:rPr>
        <w:t>theo</w:t>
      </w:r>
      <w:r w:rsidR="00672CD9" w:rsidRPr="00230F73">
        <w:rPr>
          <w:lang w:val="fr-FR"/>
        </w:rPr>
        <w:t xml:space="preserve"> bất kỳ công trình nào khác</w:t>
      </w:r>
      <w:r w:rsidR="003961A9" w:rsidRPr="00230F73">
        <w:rPr>
          <w:lang w:val="fr-FR"/>
        </w:rPr>
        <w:t xml:space="preserve">. </w:t>
      </w:r>
      <w:r w:rsidR="00D80E36">
        <w:rPr>
          <w:lang w:val="fr-FR"/>
        </w:rPr>
        <w:t>Tất cả những</w:t>
      </w:r>
      <w:r w:rsidR="003961A9" w:rsidRPr="00230F73">
        <w:rPr>
          <w:lang w:val="fr-FR"/>
        </w:rPr>
        <w:t xml:space="preserve"> tham khảo trong ĐATN – bao gồm hình ảnh, bảng biểu, số liệu, </w:t>
      </w:r>
      <w:r w:rsidR="008E41F3" w:rsidRPr="00230F73">
        <w:rPr>
          <w:lang w:val="fr-FR"/>
        </w:rPr>
        <w:t xml:space="preserve">và các </w:t>
      </w:r>
      <w:r w:rsidR="003961A9" w:rsidRPr="00230F73">
        <w:rPr>
          <w:lang w:val="fr-FR"/>
        </w:rPr>
        <w:t xml:space="preserve">câu từ </w:t>
      </w:r>
      <w:r w:rsidR="002E0F1A" w:rsidRPr="00230F73">
        <w:rPr>
          <w:lang w:val="fr-FR"/>
        </w:rPr>
        <w:t xml:space="preserve">trích dẫn </w:t>
      </w:r>
      <w:r w:rsidR="003961A9" w:rsidRPr="00230F73">
        <w:rPr>
          <w:lang w:val="fr-FR"/>
        </w:rPr>
        <w:t xml:space="preserve">– đều được </w:t>
      </w:r>
      <w:r w:rsidR="00671079" w:rsidRPr="00230F73">
        <w:rPr>
          <w:lang w:val="fr-FR"/>
        </w:rPr>
        <w:t>ghi</w:t>
      </w:r>
      <w:r w:rsidR="003961A9" w:rsidRPr="00230F73">
        <w:rPr>
          <w:lang w:val="fr-FR"/>
        </w:rPr>
        <w:t xml:space="preserve"> rõ </w:t>
      </w:r>
      <w:r w:rsidR="00086E4D" w:rsidRPr="00230F73">
        <w:rPr>
          <w:lang w:val="fr-FR"/>
        </w:rPr>
        <w:t xml:space="preserve">ràng và </w:t>
      </w:r>
      <w:r w:rsidR="003961A9" w:rsidRPr="00230F73">
        <w:rPr>
          <w:lang w:val="fr-FR"/>
        </w:rPr>
        <w:t xml:space="preserve">đầy đủ </w:t>
      </w:r>
      <w:r w:rsidR="002E0F1A" w:rsidRPr="00230F73">
        <w:rPr>
          <w:lang w:val="fr-FR"/>
        </w:rPr>
        <w:t xml:space="preserve">nguồn gốc </w:t>
      </w:r>
      <w:r w:rsidR="003961A9" w:rsidRPr="00230F73">
        <w:rPr>
          <w:lang w:val="fr-FR"/>
        </w:rPr>
        <w:t>trong danh mục tài liệu tham khảo</w:t>
      </w:r>
      <w:r w:rsidR="00672CD9" w:rsidRPr="00230F73">
        <w:rPr>
          <w:lang w:val="fr-FR"/>
        </w:rPr>
        <w:t>.</w:t>
      </w:r>
      <w:r w:rsidR="00ED47CE" w:rsidRPr="00230F73">
        <w:rPr>
          <w:lang w:val="fr-FR"/>
        </w:rPr>
        <w:t xml:space="preserve"> Tôi xin hoàn toàn chịu trách nhiệm </w:t>
      </w:r>
      <w:r w:rsidR="00A82636" w:rsidRPr="00230F73">
        <w:rPr>
          <w:lang w:val="fr-FR"/>
        </w:rPr>
        <w:t>với</w:t>
      </w:r>
      <w:r w:rsidR="00ED47CE" w:rsidRPr="00230F73">
        <w:rPr>
          <w:lang w:val="fr-FR"/>
        </w:rPr>
        <w:t xml:space="preserve"> </w:t>
      </w:r>
      <w:r w:rsidR="00420AAD" w:rsidRPr="00230F73">
        <w:rPr>
          <w:lang w:val="fr-FR"/>
        </w:rPr>
        <w:t>dù chỉ một sao chép</w:t>
      </w:r>
      <w:r w:rsidR="007B310F" w:rsidRPr="00230F73">
        <w:rPr>
          <w:lang w:val="fr-FR"/>
        </w:rPr>
        <w:t xml:space="preserve"> </w:t>
      </w:r>
      <w:r w:rsidR="00707AB2" w:rsidRPr="00230F73">
        <w:rPr>
          <w:lang w:val="fr-FR"/>
        </w:rPr>
        <w:t>vi phạm quy chế của nhà trường.</w:t>
      </w:r>
    </w:p>
    <w:tbl>
      <w:tblPr>
        <w:tblW w:w="0" w:type="auto"/>
        <w:tblLook w:val="01E0" w:firstRow="1" w:lastRow="1" w:firstColumn="1" w:lastColumn="1" w:noHBand="0" w:noVBand="0"/>
      </w:tblPr>
      <w:tblGrid>
        <w:gridCol w:w="4380"/>
        <w:gridCol w:w="4401"/>
      </w:tblGrid>
      <w:tr w:rsidR="00BF4388" w:rsidRPr="00A2369E" w14:paraId="6EC0A9A7" w14:textId="77777777" w:rsidTr="00301514">
        <w:tc>
          <w:tcPr>
            <w:tcW w:w="4380" w:type="dxa"/>
          </w:tcPr>
          <w:p w14:paraId="2199AE02" w14:textId="77777777" w:rsidR="00BF4388" w:rsidRPr="00230F73" w:rsidRDefault="00BF4388" w:rsidP="00301514">
            <w:pPr>
              <w:rPr>
                <w:i/>
                <w:iCs/>
                <w:lang w:val="fr-FR"/>
              </w:rPr>
            </w:pPr>
            <w:r w:rsidRPr="00230F73">
              <w:rPr>
                <w:lang w:val="fr-FR"/>
              </w:rPr>
              <w:tab/>
            </w:r>
            <w:r w:rsidRPr="00230F73">
              <w:rPr>
                <w:lang w:val="fr-FR"/>
              </w:rPr>
              <w:tab/>
            </w:r>
            <w:r w:rsidRPr="00230F73">
              <w:rPr>
                <w:lang w:val="fr-FR"/>
              </w:rPr>
              <w:tab/>
            </w:r>
            <w:r w:rsidRPr="00230F73">
              <w:rPr>
                <w:lang w:val="fr-FR"/>
              </w:rPr>
              <w:tab/>
            </w:r>
            <w:r w:rsidRPr="00230F73">
              <w:rPr>
                <w:lang w:val="fr-FR"/>
              </w:rPr>
              <w:tab/>
            </w:r>
          </w:p>
        </w:tc>
        <w:tc>
          <w:tcPr>
            <w:tcW w:w="4401" w:type="dxa"/>
          </w:tcPr>
          <w:p w14:paraId="1FB5481D" w14:textId="6285B4CC" w:rsidR="00BF4388" w:rsidRPr="00230F73" w:rsidRDefault="00BF4388" w:rsidP="00301514">
            <w:pPr>
              <w:jc w:val="center"/>
              <w:rPr>
                <w:i/>
                <w:lang w:val="fr-FR"/>
              </w:rPr>
            </w:pPr>
            <w:r w:rsidRPr="00230F73">
              <w:rPr>
                <w:i/>
                <w:lang w:val="fr-FR"/>
              </w:rPr>
              <w:t xml:space="preserve">Hà Nội, ngày   </w:t>
            </w:r>
            <w:r w:rsidR="00376640">
              <w:rPr>
                <w:i/>
                <w:lang w:val="fr-FR"/>
              </w:rPr>
              <w:t xml:space="preserve">  </w:t>
            </w:r>
            <w:r w:rsidRPr="00230F73">
              <w:rPr>
                <w:i/>
                <w:lang w:val="fr-FR"/>
              </w:rPr>
              <w:t xml:space="preserve"> tháng   </w:t>
            </w:r>
            <w:r w:rsidR="00376640">
              <w:rPr>
                <w:i/>
                <w:lang w:val="fr-FR"/>
              </w:rPr>
              <w:t xml:space="preserve">  </w:t>
            </w:r>
            <w:r w:rsidRPr="00230F73">
              <w:rPr>
                <w:i/>
                <w:lang w:val="fr-FR"/>
              </w:rPr>
              <w:t xml:space="preserve"> năm</w:t>
            </w:r>
          </w:p>
          <w:p w14:paraId="089C3BA8" w14:textId="77777777" w:rsidR="00BF4388" w:rsidRPr="00230F73" w:rsidRDefault="00BF4388" w:rsidP="00E763E3">
            <w:pPr>
              <w:jc w:val="center"/>
              <w:rPr>
                <w:lang w:val="fr-FR"/>
              </w:rPr>
            </w:pPr>
            <w:r w:rsidRPr="00230F73">
              <w:rPr>
                <w:lang w:val="fr-FR"/>
              </w:rPr>
              <w:t>Tác giả ĐATN</w:t>
            </w:r>
          </w:p>
          <w:p w14:paraId="6CA95B91" w14:textId="77777777" w:rsidR="00E763E3" w:rsidRPr="00230F73" w:rsidRDefault="00E763E3" w:rsidP="00E763E3">
            <w:pPr>
              <w:jc w:val="center"/>
              <w:rPr>
                <w:lang w:val="fr-FR"/>
              </w:rPr>
            </w:pPr>
          </w:p>
          <w:p w14:paraId="382ACB14" w14:textId="77777777" w:rsidR="00B26FBF" w:rsidRPr="00230F73" w:rsidRDefault="00B26FBF" w:rsidP="00E763E3">
            <w:pPr>
              <w:jc w:val="center"/>
              <w:rPr>
                <w:lang w:val="fr-FR"/>
              </w:rPr>
            </w:pPr>
          </w:p>
          <w:p w14:paraId="5CBD8C6A" w14:textId="77777777" w:rsidR="00BF4388" w:rsidRPr="00230F73" w:rsidRDefault="00BF4388" w:rsidP="00301514">
            <w:pPr>
              <w:jc w:val="center"/>
              <w:rPr>
                <w:i/>
                <w:iCs/>
                <w:lang w:val="fr-FR"/>
              </w:rPr>
            </w:pPr>
            <w:r w:rsidRPr="00230F73">
              <w:rPr>
                <w:i/>
                <w:iCs/>
                <w:lang w:val="fr-FR"/>
              </w:rPr>
              <w:t>Họ và tên sinh viên</w:t>
            </w:r>
          </w:p>
        </w:tc>
      </w:tr>
    </w:tbl>
    <w:p w14:paraId="70396221" w14:textId="77777777" w:rsidR="00BF4388" w:rsidRPr="00230F73" w:rsidRDefault="00BF4388" w:rsidP="00AF72F6">
      <w:pPr>
        <w:pStyle w:val="u1"/>
        <w:framePr w:wrap="notBeside"/>
        <w:numPr>
          <w:ilvl w:val="0"/>
          <w:numId w:val="0"/>
        </w:numPr>
        <w:rPr>
          <w:lang w:val="fr-FR"/>
        </w:rPr>
      </w:pPr>
      <w:bookmarkStart w:id="12" w:name="_Toc510882182"/>
      <w:bookmarkStart w:id="13" w:name="_Toc533729388"/>
      <w:bookmarkStart w:id="14" w:name="_Toc533729639"/>
      <w:bookmarkStart w:id="15" w:name="_Toc533763969"/>
      <w:r w:rsidRPr="00230F73">
        <w:rPr>
          <w:lang w:val="fr-FR"/>
        </w:rPr>
        <w:lastRenderedPageBreak/>
        <w:t>Lời cảm ơn</w:t>
      </w:r>
      <w:bookmarkEnd w:id="12"/>
      <w:bookmarkEnd w:id="13"/>
      <w:bookmarkEnd w:id="14"/>
      <w:bookmarkEnd w:id="15"/>
    </w:p>
    <w:p w14:paraId="6A8252CF" w14:textId="24AFC224" w:rsidR="00DA0A6D" w:rsidRDefault="00C75C41" w:rsidP="00666EF2">
      <w:pPr>
        <w:rPr>
          <w:lang w:val="fr-FR"/>
        </w:rPr>
      </w:pPr>
      <w:r>
        <w:rPr>
          <w:lang w:val="fr-FR"/>
        </w:rPr>
        <w:t>Em xin</w:t>
      </w:r>
      <w:r w:rsidR="000975ED">
        <w:rPr>
          <w:lang w:val="fr-FR"/>
        </w:rPr>
        <w:t xml:space="preserve"> gửi lời</w:t>
      </w:r>
      <w:r>
        <w:rPr>
          <w:lang w:val="fr-FR"/>
        </w:rPr>
        <w:t xml:space="preserve"> cảm ơn giáo viên hướng dẫn của em là TS. Phạm Đăng Hải đã giúp đỡ và hướng dẫn em trong quá trình làm đồ án tốt nghiệp. </w:t>
      </w:r>
    </w:p>
    <w:p w14:paraId="5E3E5E91" w14:textId="6C632364" w:rsidR="00CC34CC" w:rsidRPr="00230F73" w:rsidRDefault="00CC34CC" w:rsidP="00666EF2">
      <w:pPr>
        <w:rPr>
          <w:lang w:val="fr-FR"/>
        </w:rPr>
      </w:pPr>
      <w:r>
        <w:rPr>
          <w:lang w:val="fr-FR"/>
        </w:rPr>
        <w:t>Em cũng xin cảm ơn bạn bè và</w:t>
      </w:r>
      <w:r w:rsidR="0025160E">
        <w:rPr>
          <w:lang w:val="fr-FR"/>
        </w:rPr>
        <w:t xml:space="preserve"> các</w:t>
      </w:r>
      <w:r>
        <w:rPr>
          <w:lang w:val="fr-FR"/>
        </w:rPr>
        <w:t xml:space="preserve"> thầy cô tại trường đại học Bách Khoa Hà Nội </w:t>
      </w:r>
      <w:r w:rsidR="00F42E4E">
        <w:rPr>
          <w:lang w:val="fr-FR"/>
        </w:rPr>
        <w:t>đã chỉ bảo hướng dẫn em giúp em tạo dựng các kiến thức nền tảng vững chắc trong nghề nghiệp sau này.</w:t>
      </w:r>
    </w:p>
    <w:p w14:paraId="2E2FFC20" w14:textId="77777777" w:rsidR="003F0040" w:rsidRPr="00230F73" w:rsidRDefault="003F0040" w:rsidP="00AF72F6">
      <w:pPr>
        <w:pStyle w:val="u1"/>
        <w:framePr w:wrap="notBeside"/>
        <w:numPr>
          <w:ilvl w:val="0"/>
          <w:numId w:val="0"/>
        </w:numPr>
        <w:rPr>
          <w:lang w:val="fr-FR"/>
        </w:rPr>
      </w:pPr>
      <w:bookmarkStart w:id="16" w:name="_Toc510882183"/>
      <w:bookmarkStart w:id="17" w:name="_Toc533729389"/>
      <w:bookmarkStart w:id="18" w:name="_Toc533729640"/>
      <w:bookmarkStart w:id="19" w:name="_Toc533763970"/>
      <w:r w:rsidRPr="00230F73">
        <w:rPr>
          <w:lang w:val="fr-FR"/>
        </w:rPr>
        <w:lastRenderedPageBreak/>
        <w:t>Tóm tắt</w:t>
      </w:r>
      <w:bookmarkEnd w:id="16"/>
      <w:bookmarkEnd w:id="17"/>
      <w:bookmarkEnd w:id="18"/>
      <w:bookmarkEnd w:id="19"/>
    </w:p>
    <w:p w14:paraId="7380CB4D" w14:textId="77777777" w:rsidR="00420EA5" w:rsidRDefault="00420EA5" w:rsidP="00420EA5">
      <w:pPr>
        <w:ind w:firstLine="720"/>
      </w:pPr>
      <w:r>
        <w:t xml:space="preserve">Kỷ nguyên số bắt đầu khi máy tính ra đời cùng với các thiết bị lưu trữ số. Ngày nay, thay vì việc dành cả một căn phòng cho việc lưu trữ các tài liệu giấy, với một thiết bị lưu trữ như USB có thể lưu trữ toàn bộ các dữ liệu giấy. Nhưng với việc sử lưu trữ theo dạng số lại phát sinh ra vấn đề là phải làm sao để quản lý các dữ liệu đó. </w:t>
      </w:r>
    </w:p>
    <w:p w14:paraId="2F044A13" w14:textId="181DABD0" w:rsidR="00420EA5" w:rsidRDefault="00420EA5" w:rsidP="00420EA5">
      <w:pPr>
        <w:ind w:firstLine="720"/>
      </w:pPr>
      <w:r>
        <w:t xml:space="preserve">Từ các vấn đề trên, hệ quản trị </w:t>
      </w:r>
      <w:r w:rsidR="00CB6C34">
        <w:t>CSDL</w:t>
      </w:r>
      <w:r>
        <w:t xml:space="preserve"> đã ra đời. Khi máy tính càng trở nên phổ biến và được sử dụng rộng rãi, đặc biệt trong các doanh nghiệp, tổ chức, chính phủ v.v… Việc quản lý dữ liệu tại các đơn vị này đòi hỏi rất nhiều yêu cầu như: độ bảo mật, tốc độ xử lý, và các dữ liệu được lưu trữ có thể rất đặc thù. Do đó rất nhiều </w:t>
      </w:r>
      <w:r w:rsidR="00CB6C34">
        <w:t>HQT</w:t>
      </w:r>
      <w:r>
        <w:t xml:space="preserve"> </w:t>
      </w:r>
      <w:r w:rsidR="00CB6C34">
        <w:t>CSDL</w:t>
      </w:r>
      <w:r>
        <w:t xml:space="preserve"> đã ra đời nhằm đáp ứng các yêu cầu được đặt ra. Đặc biệt với sự xuất hiện internet, các dữ liệu được chia sẻ hàng ngày là rất lớn, việc quản lý nó ngày càng khó khăn. </w:t>
      </w:r>
    </w:p>
    <w:p w14:paraId="7B1A2C39" w14:textId="1A9BCC1E" w:rsidR="00A6179D" w:rsidRDefault="00420EA5" w:rsidP="00A168CE">
      <w:pPr>
        <w:ind w:firstLine="720"/>
        <w:rPr>
          <w:lang w:val="fr-FR"/>
        </w:rPr>
      </w:pPr>
      <w:r>
        <w:t xml:space="preserve">Với mong muốn được học hỏi các kiến thức về </w:t>
      </w:r>
      <w:r w:rsidR="00CB6C34">
        <w:t>CSDL</w:t>
      </w:r>
      <w:r>
        <w:t xml:space="preserve"> và có thể thiết kế nên một </w:t>
      </w:r>
      <w:r w:rsidR="001F642D">
        <w:t xml:space="preserve">HQT </w:t>
      </w:r>
      <w:r w:rsidR="00CB6C34">
        <w:t>CSDL</w:t>
      </w:r>
      <w:r>
        <w:t xml:space="preserve"> giúp đáp ứng các yêu cầu về lưu trữ ngày nay, em đã chọn đề tài </w:t>
      </w:r>
      <w:r>
        <w:rPr>
          <w:b/>
          <w:i/>
        </w:rPr>
        <w:t>“Hệ quản trị cơ sở dữ liệu theo dạng cột”</w:t>
      </w:r>
      <w:r>
        <w:t xml:space="preserve"> làm đề tài tốt nghiệp của mình.</w:t>
      </w:r>
      <w:r w:rsidR="00D7065B">
        <w:t xml:space="preserve"> </w:t>
      </w:r>
    </w:p>
    <w:p w14:paraId="1667830E" w14:textId="77777777" w:rsidR="007B24B3" w:rsidRDefault="007B24B3" w:rsidP="00AF72F6">
      <w:pPr>
        <w:pStyle w:val="u1"/>
        <w:framePr w:wrap="notBeside"/>
        <w:numPr>
          <w:ilvl w:val="0"/>
          <w:numId w:val="0"/>
        </w:numPr>
      </w:pPr>
      <w:bookmarkStart w:id="20" w:name="_Toc510882185"/>
      <w:bookmarkStart w:id="21" w:name="_Toc533729391"/>
      <w:bookmarkStart w:id="22" w:name="_Toc533729642"/>
      <w:bookmarkStart w:id="23" w:name="_Toc533763971"/>
      <w:r>
        <w:lastRenderedPageBreak/>
        <w:t>Mục lục</w:t>
      </w:r>
      <w:bookmarkEnd w:id="20"/>
      <w:bookmarkEnd w:id="21"/>
      <w:bookmarkEnd w:id="22"/>
      <w:bookmarkEnd w:id="23"/>
    </w:p>
    <w:p w14:paraId="7F3680FA" w14:textId="03F2E136" w:rsidR="007A6767" w:rsidRDefault="00A028C4">
      <w:pPr>
        <w:pStyle w:val="Mucluc1"/>
        <w:rPr>
          <w:rFonts w:asciiTheme="minorHAnsi" w:eastAsiaTheme="minorEastAsia" w:hAnsiTheme="minorHAnsi" w:cstheme="minorBidi"/>
          <w:b w:val="0"/>
          <w:noProof/>
          <w:sz w:val="22"/>
          <w:szCs w:val="22"/>
        </w:rPr>
      </w:pPr>
      <w:r>
        <w:fldChar w:fldCharType="begin"/>
      </w:r>
      <w:r>
        <w:instrText xml:space="preserve"> TOC \o "1-3" \h \z \u \t "Heading 7,2,Heading 8,3" </w:instrText>
      </w:r>
      <w:r>
        <w:fldChar w:fldCharType="separate"/>
      </w:r>
      <w:hyperlink w:anchor="_Toc533763968" w:history="1">
        <w:r w:rsidR="007A6767" w:rsidRPr="00F33E85">
          <w:rPr>
            <w:rStyle w:val="Siuktni"/>
            <w:noProof/>
            <w:lang w:val="fr-FR"/>
          </w:rPr>
          <w:t xml:space="preserve">Lời </w:t>
        </w:r>
        <w:r w:rsidR="007A6767" w:rsidRPr="00F33E85">
          <w:rPr>
            <w:rStyle w:val="Siuktni"/>
            <w:noProof/>
          </w:rPr>
          <w:t>cam</w:t>
        </w:r>
        <w:r w:rsidR="007A6767" w:rsidRPr="00F33E85">
          <w:rPr>
            <w:rStyle w:val="Siuktni"/>
            <w:noProof/>
            <w:lang w:val="fr-FR"/>
          </w:rPr>
          <w:t xml:space="preserve"> kết</w:t>
        </w:r>
        <w:r w:rsidR="007A6767">
          <w:rPr>
            <w:noProof/>
            <w:webHidden/>
          </w:rPr>
          <w:tab/>
        </w:r>
        <w:r w:rsidR="007A6767">
          <w:rPr>
            <w:noProof/>
            <w:webHidden/>
          </w:rPr>
          <w:fldChar w:fldCharType="begin"/>
        </w:r>
        <w:r w:rsidR="007A6767">
          <w:rPr>
            <w:noProof/>
            <w:webHidden/>
          </w:rPr>
          <w:instrText xml:space="preserve"> PAGEREF _Toc533763968 \h </w:instrText>
        </w:r>
        <w:r w:rsidR="007A6767">
          <w:rPr>
            <w:noProof/>
            <w:webHidden/>
          </w:rPr>
        </w:r>
        <w:r w:rsidR="007A6767">
          <w:rPr>
            <w:noProof/>
            <w:webHidden/>
          </w:rPr>
          <w:fldChar w:fldCharType="separate"/>
        </w:r>
        <w:r w:rsidR="007A6767">
          <w:rPr>
            <w:noProof/>
            <w:webHidden/>
          </w:rPr>
          <w:t>iii</w:t>
        </w:r>
        <w:r w:rsidR="007A6767">
          <w:rPr>
            <w:noProof/>
            <w:webHidden/>
          </w:rPr>
          <w:fldChar w:fldCharType="end"/>
        </w:r>
      </w:hyperlink>
    </w:p>
    <w:p w14:paraId="68FF0422" w14:textId="4CB418A5" w:rsidR="007A6767" w:rsidRDefault="007A6767">
      <w:pPr>
        <w:pStyle w:val="Mucluc1"/>
        <w:rPr>
          <w:rFonts w:asciiTheme="minorHAnsi" w:eastAsiaTheme="minorEastAsia" w:hAnsiTheme="minorHAnsi" w:cstheme="minorBidi"/>
          <w:b w:val="0"/>
          <w:noProof/>
          <w:sz w:val="22"/>
          <w:szCs w:val="22"/>
        </w:rPr>
      </w:pPr>
      <w:hyperlink w:anchor="_Toc533763969" w:history="1">
        <w:r w:rsidRPr="00F33E85">
          <w:rPr>
            <w:rStyle w:val="Siuktni"/>
            <w:noProof/>
            <w:lang w:val="fr-FR"/>
          </w:rPr>
          <w:t>Lời cảm ơn</w:t>
        </w:r>
        <w:r>
          <w:rPr>
            <w:noProof/>
            <w:webHidden/>
          </w:rPr>
          <w:tab/>
        </w:r>
        <w:r>
          <w:rPr>
            <w:noProof/>
            <w:webHidden/>
          </w:rPr>
          <w:fldChar w:fldCharType="begin"/>
        </w:r>
        <w:r>
          <w:rPr>
            <w:noProof/>
            <w:webHidden/>
          </w:rPr>
          <w:instrText xml:space="preserve"> PAGEREF _Toc533763969 \h </w:instrText>
        </w:r>
        <w:r>
          <w:rPr>
            <w:noProof/>
            <w:webHidden/>
          </w:rPr>
        </w:r>
        <w:r>
          <w:rPr>
            <w:noProof/>
            <w:webHidden/>
          </w:rPr>
          <w:fldChar w:fldCharType="separate"/>
        </w:r>
        <w:r>
          <w:rPr>
            <w:noProof/>
            <w:webHidden/>
          </w:rPr>
          <w:t>iv</w:t>
        </w:r>
        <w:r>
          <w:rPr>
            <w:noProof/>
            <w:webHidden/>
          </w:rPr>
          <w:fldChar w:fldCharType="end"/>
        </w:r>
      </w:hyperlink>
    </w:p>
    <w:p w14:paraId="1A4E7C5F" w14:textId="23156594" w:rsidR="007A6767" w:rsidRDefault="007A6767">
      <w:pPr>
        <w:pStyle w:val="Mucluc1"/>
        <w:rPr>
          <w:rFonts w:asciiTheme="minorHAnsi" w:eastAsiaTheme="minorEastAsia" w:hAnsiTheme="minorHAnsi" w:cstheme="minorBidi"/>
          <w:b w:val="0"/>
          <w:noProof/>
          <w:sz w:val="22"/>
          <w:szCs w:val="22"/>
        </w:rPr>
      </w:pPr>
      <w:hyperlink w:anchor="_Toc533763970" w:history="1">
        <w:r w:rsidRPr="00F33E85">
          <w:rPr>
            <w:rStyle w:val="Siuktni"/>
            <w:noProof/>
            <w:lang w:val="fr-FR"/>
          </w:rPr>
          <w:t>Tóm tắt</w:t>
        </w:r>
        <w:r>
          <w:rPr>
            <w:noProof/>
            <w:webHidden/>
          </w:rPr>
          <w:tab/>
        </w:r>
        <w:r>
          <w:rPr>
            <w:noProof/>
            <w:webHidden/>
          </w:rPr>
          <w:fldChar w:fldCharType="begin"/>
        </w:r>
        <w:r>
          <w:rPr>
            <w:noProof/>
            <w:webHidden/>
          </w:rPr>
          <w:instrText xml:space="preserve"> PAGEREF _Toc533763970 \h </w:instrText>
        </w:r>
        <w:r>
          <w:rPr>
            <w:noProof/>
            <w:webHidden/>
          </w:rPr>
        </w:r>
        <w:r>
          <w:rPr>
            <w:noProof/>
            <w:webHidden/>
          </w:rPr>
          <w:fldChar w:fldCharType="separate"/>
        </w:r>
        <w:r>
          <w:rPr>
            <w:noProof/>
            <w:webHidden/>
          </w:rPr>
          <w:t>v</w:t>
        </w:r>
        <w:r>
          <w:rPr>
            <w:noProof/>
            <w:webHidden/>
          </w:rPr>
          <w:fldChar w:fldCharType="end"/>
        </w:r>
      </w:hyperlink>
    </w:p>
    <w:p w14:paraId="50061131" w14:textId="5B8A0C63" w:rsidR="007A6767" w:rsidRDefault="007A6767">
      <w:pPr>
        <w:pStyle w:val="Mucluc1"/>
        <w:rPr>
          <w:rFonts w:asciiTheme="minorHAnsi" w:eastAsiaTheme="minorEastAsia" w:hAnsiTheme="minorHAnsi" w:cstheme="minorBidi"/>
          <w:b w:val="0"/>
          <w:noProof/>
          <w:sz w:val="22"/>
          <w:szCs w:val="22"/>
        </w:rPr>
      </w:pPr>
      <w:hyperlink w:anchor="_Toc533763971" w:history="1">
        <w:r w:rsidRPr="00F33E85">
          <w:rPr>
            <w:rStyle w:val="Siuktni"/>
            <w:noProof/>
          </w:rPr>
          <w:t>Mục lục</w:t>
        </w:r>
        <w:r>
          <w:rPr>
            <w:noProof/>
            <w:webHidden/>
          </w:rPr>
          <w:tab/>
        </w:r>
        <w:r>
          <w:rPr>
            <w:noProof/>
            <w:webHidden/>
          </w:rPr>
          <w:fldChar w:fldCharType="begin"/>
        </w:r>
        <w:r>
          <w:rPr>
            <w:noProof/>
            <w:webHidden/>
          </w:rPr>
          <w:instrText xml:space="preserve"> PAGEREF _Toc533763971 \h </w:instrText>
        </w:r>
        <w:r>
          <w:rPr>
            <w:noProof/>
            <w:webHidden/>
          </w:rPr>
        </w:r>
        <w:r>
          <w:rPr>
            <w:noProof/>
            <w:webHidden/>
          </w:rPr>
          <w:fldChar w:fldCharType="separate"/>
        </w:r>
        <w:r>
          <w:rPr>
            <w:noProof/>
            <w:webHidden/>
          </w:rPr>
          <w:t>vi</w:t>
        </w:r>
        <w:r>
          <w:rPr>
            <w:noProof/>
            <w:webHidden/>
          </w:rPr>
          <w:fldChar w:fldCharType="end"/>
        </w:r>
      </w:hyperlink>
    </w:p>
    <w:p w14:paraId="13CE65FC" w14:textId="4E489172" w:rsidR="007A6767" w:rsidRDefault="007A6767">
      <w:pPr>
        <w:pStyle w:val="Mucluc1"/>
        <w:rPr>
          <w:rFonts w:asciiTheme="minorHAnsi" w:eastAsiaTheme="minorEastAsia" w:hAnsiTheme="minorHAnsi" w:cstheme="minorBidi"/>
          <w:b w:val="0"/>
          <w:noProof/>
          <w:sz w:val="22"/>
          <w:szCs w:val="22"/>
        </w:rPr>
      </w:pPr>
      <w:hyperlink w:anchor="_Toc533763972" w:history="1">
        <w:r w:rsidRPr="00F33E85">
          <w:rPr>
            <w:rStyle w:val="Siuktni"/>
            <w:noProof/>
          </w:rPr>
          <w:t xml:space="preserve">Danh mục hình </w:t>
        </w:r>
        <w:r w:rsidRPr="00F33E85">
          <w:rPr>
            <w:rStyle w:val="Siuktni"/>
            <w:noProof/>
            <w:lang w:val="vi-VN"/>
          </w:rPr>
          <w:t>vẽ</w:t>
        </w:r>
        <w:r>
          <w:rPr>
            <w:noProof/>
            <w:webHidden/>
          </w:rPr>
          <w:tab/>
        </w:r>
        <w:r>
          <w:rPr>
            <w:noProof/>
            <w:webHidden/>
          </w:rPr>
          <w:fldChar w:fldCharType="begin"/>
        </w:r>
        <w:r>
          <w:rPr>
            <w:noProof/>
            <w:webHidden/>
          </w:rPr>
          <w:instrText xml:space="preserve"> PAGEREF _Toc533763972 \h </w:instrText>
        </w:r>
        <w:r>
          <w:rPr>
            <w:noProof/>
            <w:webHidden/>
          </w:rPr>
        </w:r>
        <w:r>
          <w:rPr>
            <w:noProof/>
            <w:webHidden/>
          </w:rPr>
          <w:fldChar w:fldCharType="separate"/>
        </w:r>
        <w:r>
          <w:rPr>
            <w:noProof/>
            <w:webHidden/>
          </w:rPr>
          <w:t>x</w:t>
        </w:r>
        <w:r>
          <w:rPr>
            <w:noProof/>
            <w:webHidden/>
          </w:rPr>
          <w:fldChar w:fldCharType="end"/>
        </w:r>
      </w:hyperlink>
    </w:p>
    <w:p w14:paraId="702B3E93" w14:textId="22E9B396" w:rsidR="007A6767" w:rsidRDefault="007A6767">
      <w:pPr>
        <w:pStyle w:val="Mucluc1"/>
        <w:rPr>
          <w:rFonts w:asciiTheme="minorHAnsi" w:eastAsiaTheme="minorEastAsia" w:hAnsiTheme="minorHAnsi" w:cstheme="minorBidi"/>
          <w:b w:val="0"/>
          <w:noProof/>
          <w:sz w:val="22"/>
          <w:szCs w:val="22"/>
        </w:rPr>
      </w:pPr>
      <w:hyperlink w:anchor="_Toc533763973" w:history="1">
        <w:r w:rsidRPr="00F33E85">
          <w:rPr>
            <w:rStyle w:val="Siuktni"/>
            <w:noProof/>
          </w:rPr>
          <w:t>Danh mục bảng</w:t>
        </w:r>
        <w:r>
          <w:rPr>
            <w:noProof/>
            <w:webHidden/>
          </w:rPr>
          <w:tab/>
        </w:r>
        <w:r>
          <w:rPr>
            <w:noProof/>
            <w:webHidden/>
          </w:rPr>
          <w:fldChar w:fldCharType="begin"/>
        </w:r>
        <w:r>
          <w:rPr>
            <w:noProof/>
            <w:webHidden/>
          </w:rPr>
          <w:instrText xml:space="preserve"> PAGEREF _Toc533763973 \h </w:instrText>
        </w:r>
        <w:r>
          <w:rPr>
            <w:noProof/>
            <w:webHidden/>
          </w:rPr>
        </w:r>
        <w:r>
          <w:rPr>
            <w:noProof/>
            <w:webHidden/>
          </w:rPr>
          <w:fldChar w:fldCharType="separate"/>
        </w:r>
        <w:r>
          <w:rPr>
            <w:noProof/>
            <w:webHidden/>
          </w:rPr>
          <w:t>xi</w:t>
        </w:r>
        <w:r>
          <w:rPr>
            <w:noProof/>
            <w:webHidden/>
          </w:rPr>
          <w:fldChar w:fldCharType="end"/>
        </w:r>
      </w:hyperlink>
    </w:p>
    <w:p w14:paraId="460C78ED" w14:textId="2F5A3F1F" w:rsidR="007A6767" w:rsidRDefault="007A6767">
      <w:pPr>
        <w:pStyle w:val="Mucluc1"/>
        <w:rPr>
          <w:rFonts w:asciiTheme="minorHAnsi" w:eastAsiaTheme="minorEastAsia" w:hAnsiTheme="minorHAnsi" w:cstheme="minorBidi"/>
          <w:b w:val="0"/>
          <w:noProof/>
          <w:sz w:val="22"/>
          <w:szCs w:val="22"/>
        </w:rPr>
      </w:pPr>
      <w:hyperlink w:anchor="_Toc533763974" w:history="1">
        <w:r w:rsidRPr="00F33E85">
          <w:rPr>
            <w:rStyle w:val="Siuktni"/>
            <w:noProof/>
          </w:rPr>
          <w:t>Danh mục các từ viết tắt</w:t>
        </w:r>
        <w:r>
          <w:rPr>
            <w:noProof/>
            <w:webHidden/>
          </w:rPr>
          <w:tab/>
        </w:r>
        <w:r>
          <w:rPr>
            <w:noProof/>
            <w:webHidden/>
          </w:rPr>
          <w:fldChar w:fldCharType="begin"/>
        </w:r>
        <w:r>
          <w:rPr>
            <w:noProof/>
            <w:webHidden/>
          </w:rPr>
          <w:instrText xml:space="preserve"> PAGEREF _Toc533763974 \h </w:instrText>
        </w:r>
        <w:r>
          <w:rPr>
            <w:noProof/>
            <w:webHidden/>
          </w:rPr>
        </w:r>
        <w:r>
          <w:rPr>
            <w:noProof/>
            <w:webHidden/>
          </w:rPr>
          <w:fldChar w:fldCharType="separate"/>
        </w:r>
        <w:r>
          <w:rPr>
            <w:noProof/>
            <w:webHidden/>
          </w:rPr>
          <w:t>xii</w:t>
        </w:r>
        <w:r>
          <w:rPr>
            <w:noProof/>
            <w:webHidden/>
          </w:rPr>
          <w:fldChar w:fldCharType="end"/>
        </w:r>
      </w:hyperlink>
    </w:p>
    <w:p w14:paraId="6787E8BF" w14:textId="557F7554" w:rsidR="007A6767" w:rsidRDefault="007A6767">
      <w:pPr>
        <w:pStyle w:val="Mucluc1"/>
        <w:rPr>
          <w:rFonts w:asciiTheme="minorHAnsi" w:eastAsiaTheme="minorEastAsia" w:hAnsiTheme="minorHAnsi" w:cstheme="minorBidi"/>
          <w:b w:val="0"/>
          <w:noProof/>
          <w:sz w:val="22"/>
          <w:szCs w:val="22"/>
        </w:rPr>
      </w:pPr>
      <w:hyperlink w:anchor="_Toc533763975" w:history="1">
        <w:r w:rsidRPr="00F33E85">
          <w:rPr>
            <w:rStyle w:val="Siuktni"/>
            <w:noProof/>
          </w:rPr>
          <w:t>Danh mục thuật ngữ</w:t>
        </w:r>
        <w:r>
          <w:rPr>
            <w:noProof/>
            <w:webHidden/>
          </w:rPr>
          <w:tab/>
        </w:r>
        <w:r>
          <w:rPr>
            <w:noProof/>
            <w:webHidden/>
          </w:rPr>
          <w:fldChar w:fldCharType="begin"/>
        </w:r>
        <w:r>
          <w:rPr>
            <w:noProof/>
            <w:webHidden/>
          </w:rPr>
          <w:instrText xml:space="preserve"> PAGEREF _Toc533763975 \h </w:instrText>
        </w:r>
        <w:r>
          <w:rPr>
            <w:noProof/>
            <w:webHidden/>
          </w:rPr>
        </w:r>
        <w:r>
          <w:rPr>
            <w:noProof/>
            <w:webHidden/>
          </w:rPr>
          <w:fldChar w:fldCharType="separate"/>
        </w:r>
        <w:r>
          <w:rPr>
            <w:noProof/>
            <w:webHidden/>
          </w:rPr>
          <w:t>xiv</w:t>
        </w:r>
        <w:r>
          <w:rPr>
            <w:noProof/>
            <w:webHidden/>
          </w:rPr>
          <w:fldChar w:fldCharType="end"/>
        </w:r>
      </w:hyperlink>
    </w:p>
    <w:p w14:paraId="63F8E09E" w14:textId="3FCDBD55" w:rsidR="007A6767" w:rsidRDefault="007A6767">
      <w:pPr>
        <w:pStyle w:val="Mucluc1"/>
        <w:rPr>
          <w:rFonts w:asciiTheme="minorHAnsi" w:eastAsiaTheme="minorEastAsia" w:hAnsiTheme="minorHAnsi" w:cstheme="minorBidi"/>
          <w:b w:val="0"/>
          <w:noProof/>
          <w:sz w:val="22"/>
          <w:szCs w:val="22"/>
        </w:rPr>
      </w:pPr>
      <w:hyperlink w:anchor="_Toc533763976" w:history="1">
        <w:r w:rsidRPr="00F33E85">
          <w:rPr>
            <w:rStyle w:val="Siuktni"/>
            <w:noProof/>
          </w:rPr>
          <w:t>Chương 1 Giới thiệu đề tài</w:t>
        </w:r>
        <w:r>
          <w:rPr>
            <w:noProof/>
            <w:webHidden/>
          </w:rPr>
          <w:tab/>
        </w:r>
        <w:r>
          <w:rPr>
            <w:noProof/>
            <w:webHidden/>
          </w:rPr>
          <w:fldChar w:fldCharType="begin"/>
        </w:r>
        <w:r>
          <w:rPr>
            <w:noProof/>
            <w:webHidden/>
          </w:rPr>
          <w:instrText xml:space="preserve"> PAGEREF _Toc533763976 \h </w:instrText>
        </w:r>
        <w:r>
          <w:rPr>
            <w:noProof/>
            <w:webHidden/>
          </w:rPr>
        </w:r>
        <w:r>
          <w:rPr>
            <w:noProof/>
            <w:webHidden/>
          </w:rPr>
          <w:fldChar w:fldCharType="separate"/>
        </w:r>
        <w:r>
          <w:rPr>
            <w:noProof/>
            <w:webHidden/>
          </w:rPr>
          <w:t>1</w:t>
        </w:r>
        <w:r>
          <w:rPr>
            <w:noProof/>
            <w:webHidden/>
          </w:rPr>
          <w:fldChar w:fldCharType="end"/>
        </w:r>
      </w:hyperlink>
    </w:p>
    <w:p w14:paraId="5DCE098E" w14:textId="41B8B146" w:rsidR="007A6767" w:rsidRDefault="007A6767">
      <w:pPr>
        <w:pStyle w:val="Mucluc2"/>
        <w:rPr>
          <w:rFonts w:asciiTheme="minorHAnsi" w:eastAsiaTheme="minorEastAsia" w:hAnsiTheme="minorHAnsi" w:cstheme="minorBidi"/>
          <w:b w:val="0"/>
          <w:noProof/>
          <w:sz w:val="22"/>
          <w:szCs w:val="22"/>
        </w:rPr>
      </w:pPr>
      <w:hyperlink w:anchor="_Toc533763977" w:history="1">
        <w:r w:rsidRPr="00F33E85">
          <w:rPr>
            <w:rStyle w:val="Siuktni"/>
            <w:noProof/>
          </w:rPr>
          <w:t>1.1 Đặt vấn đề</w:t>
        </w:r>
        <w:r>
          <w:rPr>
            <w:noProof/>
            <w:webHidden/>
          </w:rPr>
          <w:tab/>
        </w:r>
        <w:r>
          <w:rPr>
            <w:noProof/>
            <w:webHidden/>
          </w:rPr>
          <w:fldChar w:fldCharType="begin"/>
        </w:r>
        <w:r>
          <w:rPr>
            <w:noProof/>
            <w:webHidden/>
          </w:rPr>
          <w:instrText xml:space="preserve"> PAGEREF _Toc533763977 \h </w:instrText>
        </w:r>
        <w:r>
          <w:rPr>
            <w:noProof/>
            <w:webHidden/>
          </w:rPr>
        </w:r>
        <w:r>
          <w:rPr>
            <w:noProof/>
            <w:webHidden/>
          </w:rPr>
          <w:fldChar w:fldCharType="separate"/>
        </w:r>
        <w:r>
          <w:rPr>
            <w:noProof/>
            <w:webHidden/>
          </w:rPr>
          <w:t>1</w:t>
        </w:r>
        <w:r>
          <w:rPr>
            <w:noProof/>
            <w:webHidden/>
          </w:rPr>
          <w:fldChar w:fldCharType="end"/>
        </w:r>
      </w:hyperlink>
    </w:p>
    <w:p w14:paraId="4451659A" w14:textId="6A5D1D11" w:rsidR="007A6767" w:rsidRDefault="007A6767">
      <w:pPr>
        <w:pStyle w:val="Mucluc2"/>
        <w:rPr>
          <w:rFonts w:asciiTheme="minorHAnsi" w:eastAsiaTheme="minorEastAsia" w:hAnsiTheme="minorHAnsi" w:cstheme="minorBidi"/>
          <w:b w:val="0"/>
          <w:noProof/>
          <w:sz w:val="22"/>
          <w:szCs w:val="22"/>
        </w:rPr>
      </w:pPr>
      <w:hyperlink w:anchor="_Toc533763978" w:history="1">
        <w:r w:rsidRPr="00F33E85">
          <w:rPr>
            <w:rStyle w:val="Siuktni"/>
            <w:noProof/>
          </w:rPr>
          <w:t>1.2 Mục tiêu</w:t>
        </w:r>
        <w:r w:rsidRPr="00F33E85">
          <w:rPr>
            <w:rStyle w:val="Siuktni"/>
            <w:noProof/>
            <w:lang w:val="vi-VN"/>
          </w:rPr>
          <w:t xml:space="preserve"> và phạm vi </w:t>
        </w:r>
        <w:r w:rsidRPr="00F33E85">
          <w:rPr>
            <w:rStyle w:val="Siuktni"/>
            <w:noProof/>
          </w:rPr>
          <w:t>đề tài</w:t>
        </w:r>
        <w:r>
          <w:rPr>
            <w:noProof/>
            <w:webHidden/>
          </w:rPr>
          <w:tab/>
        </w:r>
        <w:r>
          <w:rPr>
            <w:noProof/>
            <w:webHidden/>
          </w:rPr>
          <w:fldChar w:fldCharType="begin"/>
        </w:r>
        <w:r>
          <w:rPr>
            <w:noProof/>
            <w:webHidden/>
          </w:rPr>
          <w:instrText xml:space="preserve"> PAGEREF _Toc533763978 \h </w:instrText>
        </w:r>
        <w:r>
          <w:rPr>
            <w:noProof/>
            <w:webHidden/>
          </w:rPr>
        </w:r>
        <w:r>
          <w:rPr>
            <w:noProof/>
            <w:webHidden/>
          </w:rPr>
          <w:fldChar w:fldCharType="separate"/>
        </w:r>
        <w:r>
          <w:rPr>
            <w:noProof/>
            <w:webHidden/>
          </w:rPr>
          <w:t>1</w:t>
        </w:r>
        <w:r>
          <w:rPr>
            <w:noProof/>
            <w:webHidden/>
          </w:rPr>
          <w:fldChar w:fldCharType="end"/>
        </w:r>
      </w:hyperlink>
    </w:p>
    <w:p w14:paraId="01B396B2" w14:textId="22280642" w:rsidR="007A6767" w:rsidRDefault="007A6767">
      <w:pPr>
        <w:pStyle w:val="Mucluc2"/>
        <w:rPr>
          <w:rFonts w:asciiTheme="minorHAnsi" w:eastAsiaTheme="minorEastAsia" w:hAnsiTheme="minorHAnsi" w:cstheme="minorBidi"/>
          <w:b w:val="0"/>
          <w:noProof/>
          <w:sz w:val="22"/>
          <w:szCs w:val="22"/>
        </w:rPr>
      </w:pPr>
      <w:hyperlink w:anchor="_Toc533763979" w:history="1">
        <w:r w:rsidRPr="00F33E85">
          <w:rPr>
            <w:rStyle w:val="Siuktni"/>
            <w:noProof/>
          </w:rPr>
          <w:t>1.3 Định hướng giải pháp</w:t>
        </w:r>
        <w:r>
          <w:rPr>
            <w:noProof/>
            <w:webHidden/>
          </w:rPr>
          <w:tab/>
        </w:r>
        <w:r>
          <w:rPr>
            <w:noProof/>
            <w:webHidden/>
          </w:rPr>
          <w:fldChar w:fldCharType="begin"/>
        </w:r>
        <w:r>
          <w:rPr>
            <w:noProof/>
            <w:webHidden/>
          </w:rPr>
          <w:instrText xml:space="preserve"> PAGEREF _Toc533763979 \h </w:instrText>
        </w:r>
        <w:r>
          <w:rPr>
            <w:noProof/>
            <w:webHidden/>
          </w:rPr>
        </w:r>
        <w:r>
          <w:rPr>
            <w:noProof/>
            <w:webHidden/>
          </w:rPr>
          <w:fldChar w:fldCharType="separate"/>
        </w:r>
        <w:r>
          <w:rPr>
            <w:noProof/>
            <w:webHidden/>
          </w:rPr>
          <w:t>2</w:t>
        </w:r>
        <w:r>
          <w:rPr>
            <w:noProof/>
            <w:webHidden/>
          </w:rPr>
          <w:fldChar w:fldCharType="end"/>
        </w:r>
      </w:hyperlink>
    </w:p>
    <w:p w14:paraId="61A8E4A8" w14:textId="27F05E46" w:rsidR="007A6767" w:rsidRDefault="007A6767">
      <w:pPr>
        <w:pStyle w:val="Mucluc2"/>
        <w:rPr>
          <w:rFonts w:asciiTheme="minorHAnsi" w:eastAsiaTheme="minorEastAsia" w:hAnsiTheme="minorHAnsi" w:cstheme="minorBidi"/>
          <w:b w:val="0"/>
          <w:noProof/>
          <w:sz w:val="22"/>
          <w:szCs w:val="22"/>
        </w:rPr>
      </w:pPr>
      <w:hyperlink w:anchor="_Toc533763980" w:history="1">
        <w:r w:rsidRPr="00F33E85">
          <w:rPr>
            <w:rStyle w:val="Siuktni"/>
            <w:noProof/>
          </w:rPr>
          <w:t>1.4 Bố cục đồ án</w:t>
        </w:r>
        <w:r>
          <w:rPr>
            <w:noProof/>
            <w:webHidden/>
          </w:rPr>
          <w:tab/>
        </w:r>
        <w:r>
          <w:rPr>
            <w:noProof/>
            <w:webHidden/>
          </w:rPr>
          <w:fldChar w:fldCharType="begin"/>
        </w:r>
        <w:r>
          <w:rPr>
            <w:noProof/>
            <w:webHidden/>
          </w:rPr>
          <w:instrText xml:space="preserve"> PAGEREF _Toc533763980 \h </w:instrText>
        </w:r>
        <w:r>
          <w:rPr>
            <w:noProof/>
            <w:webHidden/>
          </w:rPr>
        </w:r>
        <w:r>
          <w:rPr>
            <w:noProof/>
            <w:webHidden/>
          </w:rPr>
          <w:fldChar w:fldCharType="separate"/>
        </w:r>
        <w:r>
          <w:rPr>
            <w:noProof/>
            <w:webHidden/>
          </w:rPr>
          <w:t>3</w:t>
        </w:r>
        <w:r>
          <w:rPr>
            <w:noProof/>
            <w:webHidden/>
          </w:rPr>
          <w:fldChar w:fldCharType="end"/>
        </w:r>
      </w:hyperlink>
    </w:p>
    <w:p w14:paraId="2758F181" w14:textId="5C79134A" w:rsidR="007A6767" w:rsidRDefault="007A6767">
      <w:pPr>
        <w:pStyle w:val="Mucluc1"/>
        <w:rPr>
          <w:rFonts w:asciiTheme="minorHAnsi" w:eastAsiaTheme="minorEastAsia" w:hAnsiTheme="minorHAnsi" w:cstheme="minorBidi"/>
          <w:b w:val="0"/>
          <w:noProof/>
          <w:sz w:val="22"/>
          <w:szCs w:val="22"/>
        </w:rPr>
      </w:pPr>
      <w:hyperlink w:anchor="_Toc533763981" w:history="1">
        <w:r w:rsidRPr="00F33E85">
          <w:rPr>
            <w:rStyle w:val="Siuktni"/>
            <w:noProof/>
            <w:lang w:val="vi-VN"/>
          </w:rPr>
          <w:t>Chương 2</w:t>
        </w:r>
        <w:r w:rsidRPr="00F33E85">
          <w:rPr>
            <w:rStyle w:val="Siuktni"/>
            <w:noProof/>
          </w:rPr>
          <w:t xml:space="preserve"> NoSQL</w:t>
        </w:r>
        <w:r>
          <w:rPr>
            <w:noProof/>
            <w:webHidden/>
          </w:rPr>
          <w:tab/>
        </w:r>
        <w:r>
          <w:rPr>
            <w:noProof/>
            <w:webHidden/>
          </w:rPr>
          <w:fldChar w:fldCharType="begin"/>
        </w:r>
        <w:r>
          <w:rPr>
            <w:noProof/>
            <w:webHidden/>
          </w:rPr>
          <w:instrText xml:space="preserve"> PAGEREF _Toc533763981 \h </w:instrText>
        </w:r>
        <w:r>
          <w:rPr>
            <w:noProof/>
            <w:webHidden/>
          </w:rPr>
        </w:r>
        <w:r>
          <w:rPr>
            <w:noProof/>
            <w:webHidden/>
          </w:rPr>
          <w:fldChar w:fldCharType="separate"/>
        </w:r>
        <w:r>
          <w:rPr>
            <w:noProof/>
            <w:webHidden/>
          </w:rPr>
          <w:t>4</w:t>
        </w:r>
        <w:r>
          <w:rPr>
            <w:noProof/>
            <w:webHidden/>
          </w:rPr>
          <w:fldChar w:fldCharType="end"/>
        </w:r>
      </w:hyperlink>
    </w:p>
    <w:p w14:paraId="1A359EA2" w14:textId="2D29D384" w:rsidR="007A6767" w:rsidRDefault="007A6767">
      <w:pPr>
        <w:pStyle w:val="Mucluc2"/>
        <w:rPr>
          <w:rFonts w:asciiTheme="minorHAnsi" w:eastAsiaTheme="minorEastAsia" w:hAnsiTheme="minorHAnsi" w:cstheme="minorBidi"/>
          <w:b w:val="0"/>
          <w:noProof/>
          <w:sz w:val="22"/>
          <w:szCs w:val="22"/>
        </w:rPr>
      </w:pPr>
      <w:hyperlink w:anchor="_Toc533763982" w:history="1">
        <w:r w:rsidRPr="00F33E85">
          <w:rPr>
            <w:rStyle w:val="Siuktni"/>
            <w:noProof/>
          </w:rPr>
          <w:t>2.1 Khái niệm NoSQL</w:t>
        </w:r>
        <w:r>
          <w:rPr>
            <w:noProof/>
            <w:webHidden/>
          </w:rPr>
          <w:tab/>
        </w:r>
        <w:r>
          <w:rPr>
            <w:noProof/>
            <w:webHidden/>
          </w:rPr>
          <w:fldChar w:fldCharType="begin"/>
        </w:r>
        <w:r>
          <w:rPr>
            <w:noProof/>
            <w:webHidden/>
          </w:rPr>
          <w:instrText xml:space="preserve"> PAGEREF _Toc533763982 \h </w:instrText>
        </w:r>
        <w:r>
          <w:rPr>
            <w:noProof/>
            <w:webHidden/>
          </w:rPr>
        </w:r>
        <w:r>
          <w:rPr>
            <w:noProof/>
            <w:webHidden/>
          </w:rPr>
          <w:fldChar w:fldCharType="separate"/>
        </w:r>
        <w:r>
          <w:rPr>
            <w:noProof/>
            <w:webHidden/>
          </w:rPr>
          <w:t>4</w:t>
        </w:r>
        <w:r>
          <w:rPr>
            <w:noProof/>
            <w:webHidden/>
          </w:rPr>
          <w:fldChar w:fldCharType="end"/>
        </w:r>
      </w:hyperlink>
    </w:p>
    <w:p w14:paraId="16136C3E" w14:textId="10027702" w:rsidR="007A6767" w:rsidRDefault="007A6767">
      <w:pPr>
        <w:pStyle w:val="Mucluc2"/>
        <w:rPr>
          <w:rFonts w:asciiTheme="minorHAnsi" w:eastAsiaTheme="minorEastAsia" w:hAnsiTheme="minorHAnsi" w:cstheme="minorBidi"/>
          <w:b w:val="0"/>
          <w:noProof/>
          <w:sz w:val="22"/>
          <w:szCs w:val="22"/>
        </w:rPr>
      </w:pPr>
      <w:hyperlink w:anchor="_Toc533763983" w:history="1">
        <w:r w:rsidRPr="00F33E85">
          <w:rPr>
            <w:rStyle w:val="Siuktni"/>
            <w:noProof/>
          </w:rPr>
          <w:t>2.2 Ứng dụng của NoSQL</w:t>
        </w:r>
        <w:r>
          <w:rPr>
            <w:noProof/>
            <w:webHidden/>
          </w:rPr>
          <w:tab/>
        </w:r>
        <w:r>
          <w:rPr>
            <w:noProof/>
            <w:webHidden/>
          </w:rPr>
          <w:fldChar w:fldCharType="begin"/>
        </w:r>
        <w:r>
          <w:rPr>
            <w:noProof/>
            <w:webHidden/>
          </w:rPr>
          <w:instrText xml:space="preserve"> PAGEREF _Toc533763983 \h </w:instrText>
        </w:r>
        <w:r>
          <w:rPr>
            <w:noProof/>
            <w:webHidden/>
          </w:rPr>
        </w:r>
        <w:r>
          <w:rPr>
            <w:noProof/>
            <w:webHidden/>
          </w:rPr>
          <w:fldChar w:fldCharType="separate"/>
        </w:r>
        <w:r>
          <w:rPr>
            <w:noProof/>
            <w:webHidden/>
          </w:rPr>
          <w:t>4</w:t>
        </w:r>
        <w:r>
          <w:rPr>
            <w:noProof/>
            <w:webHidden/>
          </w:rPr>
          <w:fldChar w:fldCharType="end"/>
        </w:r>
      </w:hyperlink>
    </w:p>
    <w:p w14:paraId="022C53A1" w14:textId="0D07A3FE"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3984" w:history="1">
        <w:r w:rsidRPr="00F33E85">
          <w:rPr>
            <w:rStyle w:val="Siuktni"/>
            <w:noProof/>
          </w:rPr>
          <w:t>2.2.1 Đáp ứng số lượng người dùng lớn (Big User)</w:t>
        </w:r>
        <w:r>
          <w:rPr>
            <w:noProof/>
            <w:webHidden/>
          </w:rPr>
          <w:tab/>
        </w:r>
        <w:r>
          <w:rPr>
            <w:noProof/>
            <w:webHidden/>
          </w:rPr>
          <w:fldChar w:fldCharType="begin"/>
        </w:r>
        <w:r>
          <w:rPr>
            <w:noProof/>
            <w:webHidden/>
          </w:rPr>
          <w:instrText xml:space="preserve"> PAGEREF _Toc533763984 \h </w:instrText>
        </w:r>
        <w:r>
          <w:rPr>
            <w:noProof/>
            <w:webHidden/>
          </w:rPr>
        </w:r>
        <w:r>
          <w:rPr>
            <w:noProof/>
            <w:webHidden/>
          </w:rPr>
          <w:fldChar w:fldCharType="separate"/>
        </w:r>
        <w:r>
          <w:rPr>
            <w:noProof/>
            <w:webHidden/>
          </w:rPr>
          <w:t>4</w:t>
        </w:r>
        <w:r>
          <w:rPr>
            <w:noProof/>
            <w:webHidden/>
          </w:rPr>
          <w:fldChar w:fldCharType="end"/>
        </w:r>
      </w:hyperlink>
    </w:p>
    <w:p w14:paraId="7990F770" w14:textId="018EE1AB"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3985" w:history="1">
        <w:r w:rsidRPr="00F33E85">
          <w:rPr>
            <w:rStyle w:val="Siuktni"/>
            <w:noProof/>
          </w:rPr>
          <w:t>2.2.2 The Internet of Things</w:t>
        </w:r>
        <w:r>
          <w:rPr>
            <w:noProof/>
            <w:webHidden/>
          </w:rPr>
          <w:tab/>
        </w:r>
        <w:r>
          <w:rPr>
            <w:noProof/>
            <w:webHidden/>
          </w:rPr>
          <w:fldChar w:fldCharType="begin"/>
        </w:r>
        <w:r>
          <w:rPr>
            <w:noProof/>
            <w:webHidden/>
          </w:rPr>
          <w:instrText xml:space="preserve"> PAGEREF _Toc533763985 \h </w:instrText>
        </w:r>
        <w:r>
          <w:rPr>
            <w:noProof/>
            <w:webHidden/>
          </w:rPr>
        </w:r>
        <w:r>
          <w:rPr>
            <w:noProof/>
            <w:webHidden/>
          </w:rPr>
          <w:fldChar w:fldCharType="separate"/>
        </w:r>
        <w:r>
          <w:rPr>
            <w:noProof/>
            <w:webHidden/>
          </w:rPr>
          <w:t>5</w:t>
        </w:r>
        <w:r>
          <w:rPr>
            <w:noProof/>
            <w:webHidden/>
          </w:rPr>
          <w:fldChar w:fldCharType="end"/>
        </w:r>
      </w:hyperlink>
    </w:p>
    <w:p w14:paraId="49718D7C" w14:textId="3A12AD42"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3986" w:history="1">
        <w:r w:rsidRPr="00F33E85">
          <w:rPr>
            <w:rStyle w:val="Siuktni"/>
            <w:noProof/>
          </w:rPr>
          <w:t>2.2.3 Big Data</w:t>
        </w:r>
        <w:r>
          <w:rPr>
            <w:noProof/>
            <w:webHidden/>
          </w:rPr>
          <w:tab/>
        </w:r>
        <w:r>
          <w:rPr>
            <w:noProof/>
            <w:webHidden/>
          </w:rPr>
          <w:fldChar w:fldCharType="begin"/>
        </w:r>
        <w:r>
          <w:rPr>
            <w:noProof/>
            <w:webHidden/>
          </w:rPr>
          <w:instrText xml:space="preserve"> PAGEREF _Toc533763986 \h </w:instrText>
        </w:r>
        <w:r>
          <w:rPr>
            <w:noProof/>
            <w:webHidden/>
          </w:rPr>
        </w:r>
        <w:r>
          <w:rPr>
            <w:noProof/>
            <w:webHidden/>
          </w:rPr>
          <w:fldChar w:fldCharType="separate"/>
        </w:r>
        <w:r>
          <w:rPr>
            <w:noProof/>
            <w:webHidden/>
          </w:rPr>
          <w:t>5</w:t>
        </w:r>
        <w:r>
          <w:rPr>
            <w:noProof/>
            <w:webHidden/>
          </w:rPr>
          <w:fldChar w:fldCharType="end"/>
        </w:r>
      </w:hyperlink>
    </w:p>
    <w:p w14:paraId="244D99F4" w14:textId="491333C2"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3987" w:history="1">
        <w:r w:rsidRPr="00F33E85">
          <w:rPr>
            <w:rStyle w:val="Siuktni"/>
            <w:noProof/>
          </w:rPr>
          <w:t>2.2.4 Cloud</w:t>
        </w:r>
        <w:r>
          <w:rPr>
            <w:noProof/>
            <w:webHidden/>
          </w:rPr>
          <w:tab/>
        </w:r>
        <w:r>
          <w:rPr>
            <w:noProof/>
            <w:webHidden/>
          </w:rPr>
          <w:fldChar w:fldCharType="begin"/>
        </w:r>
        <w:r>
          <w:rPr>
            <w:noProof/>
            <w:webHidden/>
          </w:rPr>
          <w:instrText xml:space="preserve"> PAGEREF _Toc533763987 \h </w:instrText>
        </w:r>
        <w:r>
          <w:rPr>
            <w:noProof/>
            <w:webHidden/>
          </w:rPr>
        </w:r>
        <w:r>
          <w:rPr>
            <w:noProof/>
            <w:webHidden/>
          </w:rPr>
          <w:fldChar w:fldCharType="separate"/>
        </w:r>
        <w:r>
          <w:rPr>
            <w:noProof/>
            <w:webHidden/>
          </w:rPr>
          <w:t>6</w:t>
        </w:r>
        <w:r>
          <w:rPr>
            <w:noProof/>
            <w:webHidden/>
          </w:rPr>
          <w:fldChar w:fldCharType="end"/>
        </w:r>
      </w:hyperlink>
    </w:p>
    <w:p w14:paraId="5017D931" w14:textId="4EEFDB40" w:rsidR="007A6767" w:rsidRDefault="007A6767">
      <w:pPr>
        <w:pStyle w:val="Mucluc2"/>
        <w:rPr>
          <w:rFonts w:asciiTheme="minorHAnsi" w:eastAsiaTheme="minorEastAsia" w:hAnsiTheme="minorHAnsi" w:cstheme="minorBidi"/>
          <w:b w:val="0"/>
          <w:noProof/>
          <w:sz w:val="22"/>
          <w:szCs w:val="22"/>
        </w:rPr>
      </w:pPr>
      <w:hyperlink w:anchor="_Toc533763988" w:history="1">
        <w:r w:rsidRPr="00F33E85">
          <w:rPr>
            <w:rStyle w:val="Siuktni"/>
            <w:noProof/>
          </w:rPr>
          <w:t>2.3 Các tính chất của NoSQL</w:t>
        </w:r>
        <w:r>
          <w:rPr>
            <w:noProof/>
            <w:webHidden/>
          </w:rPr>
          <w:tab/>
        </w:r>
        <w:r>
          <w:rPr>
            <w:noProof/>
            <w:webHidden/>
          </w:rPr>
          <w:fldChar w:fldCharType="begin"/>
        </w:r>
        <w:r>
          <w:rPr>
            <w:noProof/>
            <w:webHidden/>
          </w:rPr>
          <w:instrText xml:space="preserve"> PAGEREF _Toc533763988 \h </w:instrText>
        </w:r>
        <w:r>
          <w:rPr>
            <w:noProof/>
            <w:webHidden/>
          </w:rPr>
        </w:r>
        <w:r>
          <w:rPr>
            <w:noProof/>
            <w:webHidden/>
          </w:rPr>
          <w:fldChar w:fldCharType="separate"/>
        </w:r>
        <w:r>
          <w:rPr>
            <w:noProof/>
            <w:webHidden/>
          </w:rPr>
          <w:t>7</w:t>
        </w:r>
        <w:r>
          <w:rPr>
            <w:noProof/>
            <w:webHidden/>
          </w:rPr>
          <w:fldChar w:fldCharType="end"/>
        </w:r>
      </w:hyperlink>
    </w:p>
    <w:p w14:paraId="3DF40571" w14:textId="394A6326"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3989" w:history="1">
        <w:r w:rsidRPr="00F33E85">
          <w:rPr>
            <w:rStyle w:val="Siuktni"/>
            <w:noProof/>
          </w:rPr>
          <w:t>2.3.1 Dữ liệu luôn sẵn có</w:t>
        </w:r>
        <w:r>
          <w:rPr>
            <w:noProof/>
            <w:webHidden/>
          </w:rPr>
          <w:tab/>
        </w:r>
        <w:r>
          <w:rPr>
            <w:noProof/>
            <w:webHidden/>
          </w:rPr>
          <w:fldChar w:fldCharType="begin"/>
        </w:r>
        <w:r>
          <w:rPr>
            <w:noProof/>
            <w:webHidden/>
          </w:rPr>
          <w:instrText xml:space="preserve"> PAGEREF _Toc533763989 \h </w:instrText>
        </w:r>
        <w:r>
          <w:rPr>
            <w:noProof/>
            <w:webHidden/>
          </w:rPr>
        </w:r>
        <w:r>
          <w:rPr>
            <w:noProof/>
            <w:webHidden/>
          </w:rPr>
          <w:fldChar w:fldCharType="separate"/>
        </w:r>
        <w:r>
          <w:rPr>
            <w:noProof/>
            <w:webHidden/>
          </w:rPr>
          <w:t>7</w:t>
        </w:r>
        <w:r>
          <w:rPr>
            <w:noProof/>
            <w:webHidden/>
          </w:rPr>
          <w:fldChar w:fldCharType="end"/>
        </w:r>
      </w:hyperlink>
    </w:p>
    <w:p w14:paraId="55819551" w14:textId="75A0DE7F"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3990" w:history="1">
        <w:r w:rsidRPr="00F33E85">
          <w:rPr>
            <w:rStyle w:val="Siuktni"/>
            <w:noProof/>
          </w:rPr>
          <w:t>2.3.2 Độc lập vị trí</w:t>
        </w:r>
        <w:r>
          <w:rPr>
            <w:noProof/>
            <w:webHidden/>
          </w:rPr>
          <w:tab/>
        </w:r>
        <w:r>
          <w:rPr>
            <w:noProof/>
            <w:webHidden/>
          </w:rPr>
          <w:fldChar w:fldCharType="begin"/>
        </w:r>
        <w:r>
          <w:rPr>
            <w:noProof/>
            <w:webHidden/>
          </w:rPr>
          <w:instrText xml:space="preserve"> PAGEREF _Toc533763990 \h </w:instrText>
        </w:r>
        <w:r>
          <w:rPr>
            <w:noProof/>
            <w:webHidden/>
          </w:rPr>
        </w:r>
        <w:r>
          <w:rPr>
            <w:noProof/>
            <w:webHidden/>
          </w:rPr>
          <w:fldChar w:fldCharType="separate"/>
        </w:r>
        <w:r>
          <w:rPr>
            <w:noProof/>
            <w:webHidden/>
          </w:rPr>
          <w:t>7</w:t>
        </w:r>
        <w:r>
          <w:rPr>
            <w:noProof/>
            <w:webHidden/>
          </w:rPr>
          <w:fldChar w:fldCharType="end"/>
        </w:r>
      </w:hyperlink>
    </w:p>
    <w:p w14:paraId="674A3963" w14:textId="7899CBEB"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3991" w:history="1">
        <w:r w:rsidRPr="00F33E85">
          <w:rPr>
            <w:rStyle w:val="Siuktni"/>
            <w:noProof/>
          </w:rPr>
          <w:t>2.3.3 Khả năng hỗ trợ mô hình Transaction hiện đại</w:t>
        </w:r>
        <w:r>
          <w:rPr>
            <w:noProof/>
            <w:webHidden/>
          </w:rPr>
          <w:tab/>
        </w:r>
        <w:r>
          <w:rPr>
            <w:noProof/>
            <w:webHidden/>
          </w:rPr>
          <w:fldChar w:fldCharType="begin"/>
        </w:r>
        <w:r>
          <w:rPr>
            <w:noProof/>
            <w:webHidden/>
          </w:rPr>
          <w:instrText xml:space="preserve"> PAGEREF _Toc533763991 \h </w:instrText>
        </w:r>
        <w:r>
          <w:rPr>
            <w:noProof/>
            <w:webHidden/>
          </w:rPr>
        </w:r>
        <w:r>
          <w:rPr>
            <w:noProof/>
            <w:webHidden/>
          </w:rPr>
          <w:fldChar w:fldCharType="separate"/>
        </w:r>
        <w:r>
          <w:rPr>
            <w:noProof/>
            <w:webHidden/>
          </w:rPr>
          <w:t>8</w:t>
        </w:r>
        <w:r>
          <w:rPr>
            <w:noProof/>
            <w:webHidden/>
          </w:rPr>
          <w:fldChar w:fldCharType="end"/>
        </w:r>
      </w:hyperlink>
    </w:p>
    <w:p w14:paraId="25887990" w14:textId="52792DB5"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3992" w:history="1">
        <w:r w:rsidRPr="00F33E85">
          <w:rPr>
            <w:rStyle w:val="Siuktni"/>
            <w:noProof/>
          </w:rPr>
          <w:t>2.3.4 Các mô hình dữ liệu linh hoạt</w:t>
        </w:r>
        <w:r>
          <w:rPr>
            <w:noProof/>
            <w:webHidden/>
          </w:rPr>
          <w:tab/>
        </w:r>
        <w:r>
          <w:rPr>
            <w:noProof/>
            <w:webHidden/>
          </w:rPr>
          <w:fldChar w:fldCharType="begin"/>
        </w:r>
        <w:r>
          <w:rPr>
            <w:noProof/>
            <w:webHidden/>
          </w:rPr>
          <w:instrText xml:space="preserve"> PAGEREF _Toc533763992 \h </w:instrText>
        </w:r>
        <w:r>
          <w:rPr>
            <w:noProof/>
            <w:webHidden/>
          </w:rPr>
        </w:r>
        <w:r>
          <w:rPr>
            <w:noProof/>
            <w:webHidden/>
          </w:rPr>
          <w:fldChar w:fldCharType="separate"/>
        </w:r>
        <w:r>
          <w:rPr>
            <w:noProof/>
            <w:webHidden/>
          </w:rPr>
          <w:t>9</w:t>
        </w:r>
        <w:r>
          <w:rPr>
            <w:noProof/>
            <w:webHidden/>
          </w:rPr>
          <w:fldChar w:fldCharType="end"/>
        </w:r>
      </w:hyperlink>
    </w:p>
    <w:p w14:paraId="7FAC40AE" w14:textId="30C310FD"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3993" w:history="1">
        <w:r w:rsidRPr="00F33E85">
          <w:rPr>
            <w:rStyle w:val="Siuktni"/>
            <w:noProof/>
          </w:rPr>
          <w:t>2.3.5 Kiến trúc tốt hơn</w:t>
        </w:r>
        <w:r>
          <w:rPr>
            <w:noProof/>
            <w:webHidden/>
          </w:rPr>
          <w:tab/>
        </w:r>
        <w:r>
          <w:rPr>
            <w:noProof/>
            <w:webHidden/>
          </w:rPr>
          <w:fldChar w:fldCharType="begin"/>
        </w:r>
        <w:r>
          <w:rPr>
            <w:noProof/>
            <w:webHidden/>
          </w:rPr>
          <w:instrText xml:space="preserve"> PAGEREF _Toc533763993 \h </w:instrText>
        </w:r>
        <w:r>
          <w:rPr>
            <w:noProof/>
            <w:webHidden/>
          </w:rPr>
        </w:r>
        <w:r>
          <w:rPr>
            <w:noProof/>
            <w:webHidden/>
          </w:rPr>
          <w:fldChar w:fldCharType="separate"/>
        </w:r>
        <w:r>
          <w:rPr>
            <w:noProof/>
            <w:webHidden/>
          </w:rPr>
          <w:t>10</w:t>
        </w:r>
        <w:r>
          <w:rPr>
            <w:noProof/>
            <w:webHidden/>
          </w:rPr>
          <w:fldChar w:fldCharType="end"/>
        </w:r>
      </w:hyperlink>
    </w:p>
    <w:p w14:paraId="0E3A5C55" w14:textId="3FC67278" w:rsidR="007A6767" w:rsidRDefault="007A6767">
      <w:pPr>
        <w:pStyle w:val="Mucluc2"/>
        <w:rPr>
          <w:rFonts w:asciiTheme="minorHAnsi" w:eastAsiaTheme="minorEastAsia" w:hAnsiTheme="minorHAnsi" w:cstheme="minorBidi"/>
          <w:b w:val="0"/>
          <w:noProof/>
          <w:sz w:val="22"/>
          <w:szCs w:val="22"/>
        </w:rPr>
      </w:pPr>
      <w:hyperlink w:anchor="_Toc533763994" w:history="1">
        <w:r w:rsidRPr="00F33E85">
          <w:rPr>
            <w:rStyle w:val="Siuktni"/>
            <w:noProof/>
          </w:rPr>
          <w:t>2.4 Ưu điểm và nhược điểm của NoSQL</w:t>
        </w:r>
        <w:r>
          <w:rPr>
            <w:noProof/>
            <w:webHidden/>
          </w:rPr>
          <w:tab/>
        </w:r>
        <w:r>
          <w:rPr>
            <w:noProof/>
            <w:webHidden/>
          </w:rPr>
          <w:fldChar w:fldCharType="begin"/>
        </w:r>
        <w:r>
          <w:rPr>
            <w:noProof/>
            <w:webHidden/>
          </w:rPr>
          <w:instrText xml:space="preserve"> PAGEREF _Toc533763994 \h </w:instrText>
        </w:r>
        <w:r>
          <w:rPr>
            <w:noProof/>
            <w:webHidden/>
          </w:rPr>
        </w:r>
        <w:r>
          <w:rPr>
            <w:noProof/>
            <w:webHidden/>
          </w:rPr>
          <w:fldChar w:fldCharType="separate"/>
        </w:r>
        <w:r>
          <w:rPr>
            <w:noProof/>
            <w:webHidden/>
          </w:rPr>
          <w:t>11</w:t>
        </w:r>
        <w:r>
          <w:rPr>
            <w:noProof/>
            <w:webHidden/>
          </w:rPr>
          <w:fldChar w:fldCharType="end"/>
        </w:r>
      </w:hyperlink>
    </w:p>
    <w:p w14:paraId="6FF4EBF0" w14:textId="29D48EEC"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3995" w:history="1">
        <w:r w:rsidRPr="00F33E85">
          <w:rPr>
            <w:rStyle w:val="Siuktni"/>
            <w:noProof/>
          </w:rPr>
          <w:t>2.4.1 Ưu điểm</w:t>
        </w:r>
        <w:r>
          <w:rPr>
            <w:noProof/>
            <w:webHidden/>
          </w:rPr>
          <w:tab/>
        </w:r>
        <w:r>
          <w:rPr>
            <w:noProof/>
            <w:webHidden/>
          </w:rPr>
          <w:fldChar w:fldCharType="begin"/>
        </w:r>
        <w:r>
          <w:rPr>
            <w:noProof/>
            <w:webHidden/>
          </w:rPr>
          <w:instrText xml:space="preserve"> PAGEREF _Toc533763995 \h </w:instrText>
        </w:r>
        <w:r>
          <w:rPr>
            <w:noProof/>
            <w:webHidden/>
          </w:rPr>
        </w:r>
        <w:r>
          <w:rPr>
            <w:noProof/>
            <w:webHidden/>
          </w:rPr>
          <w:fldChar w:fldCharType="separate"/>
        </w:r>
        <w:r>
          <w:rPr>
            <w:noProof/>
            <w:webHidden/>
          </w:rPr>
          <w:t>11</w:t>
        </w:r>
        <w:r>
          <w:rPr>
            <w:noProof/>
            <w:webHidden/>
          </w:rPr>
          <w:fldChar w:fldCharType="end"/>
        </w:r>
      </w:hyperlink>
    </w:p>
    <w:p w14:paraId="220C45D5" w14:textId="59BE3B41"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3996" w:history="1">
        <w:r w:rsidRPr="00F33E85">
          <w:rPr>
            <w:rStyle w:val="Siuktni"/>
            <w:noProof/>
          </w:rPr>
          <w:t>2.4.2 Nhược điểm</w:t>
        </w:r>
        <w:r>
          <w:rPr>
            <w:noProof/>
            <w:webHidden/>
          </w:rPr>
          <w:tab/>
        </w:r>
        <w:r>
          <w:rPr>
            <w:noProof/>
            <w:webHidden/>
          </w:rPr>
          <w:fldChar w:fldCharType="begin"/>
        </w:r>
        <w:r>
          <w:rPr>
            <w:noProof/>
            <w:webHidden/>
          </w:rPr>
          <w:instrText xml:space="preserve"> PAGEREF _Toc533763996 \h </w:instrText>
        </w:r>
        <w:r>
          <w:rPr>
            <w:noProof/>
            <w:webHidden/>
          </w:rPr>
        </w:r>
        <w:r>
          <w:rPr>
            <w:noProof/>
            <w:webHidden/>
          </w:rPr>
          <w:fldChar w:fldCharType="separate"/>
        </w:r>
        <w:r>
          <w:rPr>
            <w:noProof/>
            <w:webHidden/>
          </w:rPr>
          <w:t>11</w:t>
        </w:r>
        <w:r>
          <w:rPr>
            <w:noProof/>
            <w:webHidden/>
          </w:rPr>
          <w:fldChar w:fldCharType="end"/>
        </w:r>
      </w:hyperlink>
    </w:p>
    <w:p w14:paraId="4BDFC8BB" w14:textId="3D31D913" w:rsidR="007A6767" w:rsidRDefault="007A6767">
      <w:pPr>
        <w:pStyle w:val="Mucluc2"/>
        <w:rPr>
          <w:rFonts w:asciiTheme="minorHAnsi" w:eastAsiaTheme="minorEastAsia" w:hAnsiTheme="minorHAnsi" w:cstheme="minorBidi"/>
          <w:b w:val="0"/>
          <w:noProof/>
          <w:sz w:val="22"/>
          <w:szCs w:val="22"/>
        </w:rPr>
      </w:pPr>
      <w:hyperlink w:anchor="_Toc533763997" w:history="1">
        <w:r w:rsidRPr="00F33E85">
          <w:rPr>
            <w:rStyle w:val="Siuktni"/>
            <w:noProof/>
          </w:rPr>
          <w:t>2.5 Mô hình nhất quán (consistency)</w:t>
        </w:r>
        <w:r>
          <w:rPr>
            <w:noProof/>
            <w:webHidden/>
          </w:rPr>
          <w:tab/>
        </w:r>
        <w:r>
          <w:rPr>
            <w:noProof/>
            <w:webHidden/>
          </w:rPr>
          <w:fldChar w:fldCharType="begin"/>
        </w:r>
        <w:r>
          <w:rPr>
            <w:noProof/>
            <w:webHidden/>
          </w:rPr>
          <w:instrText xml:space="preserve"> PAGEREF _Toc533763997 \h </w:instrText>
        </w:r>
        <w:r>
          <w:rPr>
            <w:noProof/>
            <w:webHidden/>
          </w:rPr>
        </w:r>
        <w:r>
          <w:rPr>
            <w:noProof/>
            <w:webHidden/>
          </w:rPr>
          <w:fldChar w:fldCharType="separate"/>
        </w:r>
        <w:r>
          <w:rPr>
            <w:noProof/>
            <w:webHidden/>
          </w:rPr>
          <w:t>12</w:t>
        </w:r>
        <w:r>
          <w:rPr>
            <w:noProof/>
            <w:webHidden/>
          </w:rPr>
          <w:fldChar w:fldCharType="end"/>
        </w:r>
      </w:hyperlink>
    </w:p>
    <w:p w14:paraId="63248B4B" w14:textId="05818B9D"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3998" w:history="1">
        <w:r w:rsidRPr="00F33E85">
          <w:rPr>
            <w:rStyle w:val="Siuktni"/>
            <w:noProof/>
          </w:rPr>
          <w:t>2.5.1 Các loại nhất quán</w:t>
        </w:r>
        <w:r>
          <w:rPr>
            <w:noProof/>
            <w:webHidden/>
          </w:rPr>
          <w:tab/>
        </w:r>
        <w:r>
          <w:rPr>
            <w:noProof/>
            <w:webHidden/>
          </w:rPr>
          <w:fldChar w:fldCharType="begin"/>
        </w:r>
        <w:r>
          <w:rPr>
            <w:noProof/>
            <w:webHidden/>
          </w:rPr>
          <w:instrText xml:space="preserve"> PAGEREF _Toc533763998 \h </w:instrText>
        </w:r>
        <w:r>
          <w:rPr>
            <w:noProof/>
            <w:webHidden/>
          </w:rPr>
        </w:r>
        <w:r>
          <w:rPr>
            <w:noProof/>
            <w:webHidden/>
          </w:rPr>
          <w:fldChar w:fldCharType="separate"/>
        </w:r>
        <w:r>
          <w:rPr>
            <w:noProof/>
            <w:webHidden/>
          </w:rPr>
          <w:t>13</w:t>
        </w:r>
        <w:r>
          <w:rPr>
            <w:noProof/>
            <w:webHidden/>
          </w:rPr>
          <w:fldChar w:fldCharType="end"/>
        </w:r>
      </w:hyperlink>
    </w:p>
    <w:p w14:paraId="0C00A287" w14:textId="00FBC222"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3999" w:history="1">
        <w:r w:rsidRPr="00F33E85">
          <w:rPr>
            <w:rStyle w:val="Siuktni"/>
            <w:noProof/>
          </w:rPr>
          <w:t>2.5.2 ACID và MVCC</w:t>
        </w:r>
        <w:r>
          <w:rPr>
            <w:noProof/>
            <w:webHidden/>
          </w:rPr>
          <w:tab/>
        </w:r>
        <w:r>
          <w:rPr>
            <w:noProof/>
            <w:webHidden/>
          </w:rPr>
          <w:fldChar w:fldCharType="begin"/>
        </w:r>
        <w:r>
          <w:rPr>
            <w:noProof/>
            <w:webHidden/>
          </w:rPr>
          <w:instrText xml:space="preserve"> PAGEREF _Toc533763999 \h </w:instrText>
        </w:r>
        <w:r>
          <w:rPr>
            <w:noProof/>
            <w:webHidden/>
          </w:rPr>
        </w:r>
        <w:r>
          <w:rPr>
            <w:noProof/>
            <w:webHidden/>
          </w:rPr>
          <w:fldChar w:fldCharType="separate"/>
        </w:r>
        <w:r>
          <w:rPr>
            <w:noProof/>
            <w:webHidden/>
          </w:rPr>
          <w:t>13</w:t>
        </w:r>
        <w:r>
          <w:rPr>
            <w:noProof/>
            <w:webHidden/>
          </w:rPr>
          <w:fldChar w:fldCharType="end"/>
        </w:r>
      </w:hyperlink>
    </w:p>
    <w:p w14:paraId="0F67C633" w14:textId="73A28A9B"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4000" w:history="1">
        <w:r w:rsidRPr="00F33E85">
          <w:rPr>
            <w:rStyle w:val="Siuktni"/>
            <w:noProof/>
          </w:rPr>
          <w:t>2.5.3 Two phase commit</w:t>
        </w:r>
        <w:r>
          <w:rPr>
            <w:noProof/>
            <w:webHidden/>
          </w:rPr>
          <w:tab/>
        </w:r>
        <w:r>
          <w:rPr>
            <w:noProof/>
            <w:webHidden/>
          </w:rPr>
          <w:fldChar w:fldCharType="begin"/>
        </w:r>
        <w:r>
          <w:rPr>
            <w:noProof/>
            <w:webHidden/>
          </w:rPr>
          <w:instrText xml:space="preserve"> PAGEREF _Toc533764000 \h </w:instrText>
        </w:r>
        <w:r>
          <w:rPr>
            <w:noProof/>
            <w:webHidden/>
          </w:rPr>
        </w:r>
        <w:r>
          <w:rPr>
            <w:noProof/>
            <w:webHidden/>
          </w:rPr>
          <w:fldChar w:fldCharType="separate"/>
        </w:r>
        <w:r>
          <w:rPr>
            <w:noProof/>
            <w:webHidden/>
          </w:rPr>
          <w:t>16</w:t>
        </w:r>
        <w:r>
          <w:rPr>
            <w:noProof/>
            <w:webHidden/>
          </w:rPr>
          <w:fldChar w:fldCharType="end"/>
        </w:r>
      </w:hyperlink>
    </w:p>
    <w:p w14:paraId="1B2B4C00" w14:textId="14526E36"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4001" w:history="1">
        <w:r w:rsidRPr="00F33E85">
          <w:rPr>
            <w:rStyle w:val="Siuktni"/>
            <w:noProof/>
          </w:rPr>
          <w:t>2.5.4 Các mức độ consistency</w:t>
        </w:r>
        <w:r>
          <w:rPr>
            <w:noProof/>
            <w:webHidden/>
          </w:rPr>
          <w:tab/>
        </w:r>
        <w:r>
          <w:rPr>
            <w:noProof/>
            <w:webHidden/>
          </w:rPr>
          <w:fldChar w:fldCharType="begin"/>
        </w:r>
        <w:r>
          <w:rPr>
            <w:noProof/>
            <w:webHidden/>
          </w:rPr>
          <w:instrText xml:space="preserve"> PAGEREF _Toc533764001 \h </w:instrText>
        </w:r>
        <w:r>
          <w:rPr>
            <w:noProof/>
            <w:webHidden/>
          </w:rPr>
        </w:r>
        <w:r>
          <w:rPr>
            <w:noProof/>
            <w:webHidden/>
          </w:rPr>
          <w:fldChar w:fldCharType="separate"/>
        </w:r>
        <w:r>
          <w:rPr>
            <w:noProof/>
            <w:webHidden/>
          </w:rPr>
          <w:t>16</w:t>
        </w:r>
        <w:r>
          <w:rPr>
            <w:noProof/>
            <w:webHidden/>
          </w:rPr>
          <w:fldChar w:fldCharType="end"/>
        </w:r>
      </w:hyperlink>
    </w:p>
    <w:p w14:paraId="670F5BB0" w14:textId="6994A88D"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4002" w:history="1">
        <w:r w:rsidRPr="00F33E85">
          <w:rPr>
            <w:rStyle w:val="Siuktni"/>
            <w:noProof/>
          </w:rPr>
          <w:t>2.5.5 Các cấp độ Isolation</w:t>
        </w:r>
        <w:r>
          <w:rPr>
            <w:noProof/>
            <w:webHidden/>
          </w:rPr>
          <w:tab/>
        </w:r>
        <w:r>
          <w:rPr>
            <w:noProof/>
            <w:webHidden/>
          </w:rPr>
          <w:fldChar w:fldCharType="begin"/>
        </w:r>
        <w:r>
          <w:rPr>
            <w:noProof/>
            <w:webHidden/>
          </w:rPr>
          <w:instrText xml:space="preserve"> PAGEREF _Toc533764002 \h </w:instrText>
        </w:r>
        <w:r>
          <w:rPr>
            <w:noProof/>
            <w:webHidden/>
          </w:rPr>
        </w:r>
        <w:r>
          <w:rPr>
            <w:noProof/>
            <w:webHidden/>
          </w:rPr>
          <w:fldChar w:fldCharType="separate"/>
        </w:r>
        <w:r>
          <w:rPr>
            <w:noProof/>
            <w:webHidden/>
          </w:rPr>
          <w:t>17</w:t>
        </w:r>
        <w:r>
          <w:rPr>
            <w:noProof/>
            <w:webHidden/>
          </w:rPr>
          <w:fldChar w:fldCharType="end"/>
        </w:r>
      </w:hyperlink>
    </w:p>
    <w:p w14:paraId="533D57E9" w14:textId="04E6EF3F" w:rsidR="007A6767" w:rsidRDefault="007A6767">
      <w:pPr>
        <w:pStyle w:val="Mucluc2"/>
        <w:rPr>
          <w:rFonts w:asciiTheme="minorHAnsi" w:eastAsiaTheme="minorEastAsia" w:hAnsiTheme="minorHAnsi" w:cstheme="minorBidi"/>
          <w:b w:val="0"/>
          <w:noProof/>
          <w:sz w:val="22"/>
          <w:szCs w:val="22"/>
        </w:rPr>
      </w:pPr>
      <w:hyperlink w:anchor="_Toc533764003" w:history="1">
        <w:r w:rsidRPr="00F33E85">
          <w:rPr>
            <w:rStyle w:val="Siuktni"/>
            <w:noProof/>
          </w:rPr>
          <w:t>2.6 Các mô hình dữ liệu NoSQL</w:t>
        </w:r>
        <w:r>
          <w:rPr>
            <w:noProof/>
            <w:webHidden/>
          </w:rPr>
          <w:tab/>
        </w:r>
        <w:r>
          <w:rPr>
            <w:noProof/>
            <w:webHidden/>
          </w:rPr>
          <w:fldChar w:fldCharType="begin"/>
        </w:r>
        <w:r>
          <w:rPr>
            <w:noProof/>
            <w:webHidden/>
          </w:rPr>
          <w:instrText xml:space="preserve"> PAGEREF _Toc533764003 \h </w:instrText>
        </w:r>
        <w:r>
          <w:rPr>
            <w:noProof/>
            <w:webHidden/>
          </w:rPr>
        </w:r>
        <w:r>
          <w:rPr>
            <w:noProof/>
            <w:webHidden/>
          </w:rPr>
          <w:fldChar w:fldCharType="separate"/>
        </w:r>
        <w:r>
          <w:rPr>
            <w:noProof/>
            <w:webHidden/>
          </w:rPr>
          <w:t>19</w:t>
        </w:r>
        <w:r>
          <w:rPr>
            <w:noProof/>
            <w:webHidden/>
          </w:rPr>
          <w:fldChar w:fldCharType="end"/>
        </w:r>
      </w:hyperlink>
    </w:p>
    <w:p w14:paraId="736271D7" w14:textId="66E5FE10"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4004" w:history="1">
        <w:r w:rsidRPr="00F33E85">
          <w:rPr>
            <w:rStyle w:val="Siuktni"/>
            <w:noProof/>
          </w:rPr>
          <w:t>2.6.1 Key-value store</w:t>
        </w:r>
        <w:r>
          <w:rPr>
            <w:noProof/>
            <w:webHidden/>
          </w:rPr>
          <w:tab/>
        </w:r>
        <w:r>
          <w:rPr>
            <w:noProof/>
            <w:webHidden/>
          </w:rPr>
          <w:fldChar w:fldCharType="begin"/>
        </w:r>
        <w:r>
          <w:rPr>
            <w:noProof/>
            <w:webHidden/>
          </w:rPr>
          <w:instrText xml:space="preserve"> PAGEREF _Toc533764004 \h </w:instrText>
        </w:r>
        <w:r>
          <w:rPr>
            <w:noProof/>
            <w:webHidden/>
          </w:rPr>
        </w:r>
        <w:r>
          <w:rPr>
            <w:noProof/>
            <w:webHidden/>
          </w:rPr>
          <w:fldChar w:fldCharType="separate"/>
        </w:r>
        <w:r>
          <w:rPr>
            <w:noProof/>
            <w:webHidden/>
          </w:rPr>
          <w:t>19</w:t>
        </w:r>
        <w:r>
          <w:rPr>
            <w:noProof/>
            <w:webHidden/>
          </w:rPr>
          <w:fldChar w:fldCharType="end"/>
        </w:r>
      </w:hyperlink>
    </w:p>
    <w:p w14:paraId="22B62A09" w14:textId="506B5811"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4005" w:history="1">
        <w:r w:rsidRPr="00F33E85">
          <w:rPr>
            <w:rStyle w:val="Siuktni"/>
            <w:noProof/>
          </w:rPr>
          <w:t>2.6.2 Document</w:t>
        </w:r>
        <w:r>
          <w:rPr>
            <w:noProof/>
            <w:webHidden/>
          </w:rPr>
          <w:tab/>
        </w:r>
        <w:r>
          <w:rPr>
            <w:noProof/>
            <w:webHidden/>
          </w:rPr>
          <w:fldChar w:fldCharType="begin"/>
        </w:r>
        <w:r>
          <w:rPr>
            <w:noProof/>
            <w:webHidden/>
          </w:rPr>
          <w:instrText xml:space="preserve"> PAGEREF _Toc533764005 \h </w:instrText>
        </w:r>
        <w:r>
          <w:rPr>
            <w:noProof/>
            <w:webHidden/>
          </w:rPr>
        </w:r>
        <w:r>
          <w:rPr>
            <w:noProof/>
            <w:webHidden/>
          </w:rPr>
          <w:fldChar w:fldCharType="separate"/>
        </w:r>
        <w:r>
          <w:rPr>
            <w:noProof/>
            <w:webHidden/>
          </w:rPr>
          <w:t>21</w:t>
        </w:r>
        <w:r>
          <w:rPr>
            <w:noProof/>
            <w:webHidden/>
          </w:rPr>
          <w:fldChar w:fldCharType="end"/>
        </w:r>
      </w:hyperlink>
    </w:p>
    <w:p w14:paraId="41776885" w14:textId="4562AD1E"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4006" w:history="1">
        <w:r w:rsidRPr="00F33E85">
          <w:rPr>
            <w:rStyle w:val="Siuktni"/>
            <w:noProof/>
          </w:rPr>
          <w:t>2.6.3 Cơ sở dữ liệu đồ thị (Graph Database)</w:t>
        </w:r>
        <w:r>
          <w:rPr>
            <w:noProof/>
            <w:webHidden/>
          </w:rPr>
          <w:tab/>
        </w:r>
        <w:r>
          <w:rPr>
            <w:noProof/>
            <w:webHidden/>
          </w:rPr>
          <w:fldChar w:fldCharType="begin"/>
        </w:r>
        <w:r>
          <w:rPr>
            <w:noProof/>
            <w:webHidden/>
          </w:rPr>
          <w:instrText xml:space="preserve"> PAGEREF _Toc533764006 \h </w:instrText>
        </w:r>
        <w:r>
          <w:rPr>
            <w:noProof/>
            <w:webHidden/>
          </w:rPr>
        </w:r>
        <w:r>
          <w:rPr>
            <w:noProof/>
            <w:webHidden/>
          </w:rPr>
          <w:fldChar w:fldCharType="separate"/>
        </w:r>
        <w:r>
          <w:rPr>
            <w:noProof/>
            <w:webHidden/>
          </w:rPr>
          <w:t>21</w:t>
        </w:r>
        <w:r>
          <w:rPr>
            <w:noProof/>
            <w:webHidden/>
          </w:rPr>
          <w:fldChar w:fldCharType="end"/>
        </w:r>
      </w:hyperlink>
    </w:p>
    <w:p w14:paraId="1CF19A93" w14:textId="68C1E7F6"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4007" w:history="1">
        <w:r w:rsidRPr="00F33E85">
          <w:rPr>
            <w:rStyle w:val="Siuktni"/>
            <w:noProof/>
          </w:rPr>
          <w:t>2.6.4 Column family</w:t>
        </w:r>
        <w:r>
          <w:rPr>
            <w:noProof/>
            <w:webHidden/>
          </w:rPr>
          <w:tab/>
        </w:r>
        <w:r>
          <w:rPr>
            <w:noProof/>
            <w:webHidden/>
          </w:rPr>
          <w:fldChar w:fldCharType="begin"/>
        </w:r>
        <w:r>
          <w:rPr>
            <w:noProof/>
            <w:webHidden/>
          </w:rPr>
          <w:instrText xml:space="preserve"> PAGEREF _Toc533764007 \h </w:instrText>
        </w:r>
        <w:r>
          <w:rPr>
            <w:noProof/>
            <w:webHidden/>
          </w:rPr>
        </w:r>
        <w:r>
          <w:rPr>
            <w:noProof/>
            <w:webHidden/>
          </w:rPr>
          <w:fldChar w:fldCharType="separate"/>
        </w:r>
        <w:r>
          <w:rPr>
            <w:noProof/>
            <w:webHidden/>
          </w:rPr>
          <w:t>22</w:t>
        </w:r>
        <w:r>
          <w:rPr>
            <w:noProof/>
            <w:webHidden/>
          </w:rPr>
          <w:fldChar w:fldCharType="end"/>
        </w:r>
      </w:hyperlink>
    </w:p>
    <w:p w14:paraId="7BC3AE39" w14:textId="22A0E8AE" w:rsidR="007A6767" w:rsidRDefault="007A6767">
      <w:pPr>
        <w:pStyle w:val="Mucluc1"/>
        <w:rPr>
          <w:rFonts w:asciiTheme="minorHAnsi" w:eastAsiaTheme="minorEastAsia" w:hAnsiTheme="minorHAnsi" w:cstheme="minorBidi"/>
          <w:b w:val="0"/>
          <w:noProof/>
          <w:sz w:val="22"/>
          <w:szCs w:val="22"/>
        </w:rPr>
      </w:pPr>
      <w:hyperlink w:anchor="_Toc533764008" w:history="1">
        <w:r w:rsidRPr="00F33E85">
          <w:rPr>
            <w:rStyle w:val="Siuktni"/>
            <w:noProof/>
          </w:rPr>
          <w:t>Chương 3 Công nghệ sử dụng</w:t>
        </w:r>
        <w:r>
          <w:rPr>
            <w:noProof/>
            <w:webHidden/>
          </w:rPr>
          <w:tab/>
        </w:r>
        <w:r>
          <w:rPr>
            <w:noProof/>
            <w:webHidden/>
          </w:rPr>
          <w:fldChar w:fldCharType="begin"/>
        </w:r>
        <w:r>
          <w:rPr>
            <w:noProof/>
            <w:webHidden/>
          </w:rPr>
          <w:instrText xml:space="preserve"> PAGEREF _Toc533764008 \h </w:instrText>
        </w:r>
        <w:r>
          <w:rPr>
            <w:noProof/>
            <w:webHidden/>
          </w:rPr>
        </w:r>
        <w:r>
          <w:rPr>
            <w:noProof/>
            <w:webHidden/>
          </w:rPr>
          <w:fldChar w:fldCharType="separate"/>
        </w:r>
        <w:r>
          <w:rPr>
            <w:noProof/>
            <w:webHidden/>
          </w:rPr>
          <w:t>24</w:t>
        </w:r>
        <w:r>
          <w:rPr>
            <w:noProof/>
            <w:webHidden/>
          </w:rPr>
          <w:fldChar w:fldCharType="end"/>
        </w:r>
      </w:hyperlink>
    </w:p>
    <w:p w14:paraId="1CFFC316" w14:textId="50A9204B" w:rsidR="007A6767" w:rsidRDefault="007A6767">
      <w:pPr>
        <w:pStyle w:val="Mucluc2"/>
        <w:rPr>
          <w:rFonts w:asciiTheme="minorHAnsi" w:eastAsiaTheme="minorEastAsia" w:hAnsiTheme="minorHAnsi" w:cstheme="minorBidi"/>
          <w:b w:val="0"/>
          <w:noProof/>
          <w:sz w:val="22"/>
          <w:szCs w:val="22"/>
        </w:rPr>
      </w:pPr>
      <w:hyperlink w:anchor="_Toc533764009" w:history="1">
        <w:r w:rsidRPr="00F33E85">
          <w:rPr>
            <w:rStyle w:val="Siuktni"/>
            <w:noProof/>
          </w:rPr>
          <w:t>3.1 Epoll API trong linux</w:t>
        </w:r>
        <w:r>
          <w:rPr>
            <w:noProof/>
            <w:webHidden/>
          </w:rPr>
          <w:tab/>
        </w:r>
        <w:r>
          <w:rPr>
            <w:noProof/>
            <w:webHidden/>
          </w:rPr>
          <w:fldChar w:fldCharType="begin"/>
        </w:r>
        <w:r>
          <w:rPr>
            <w:noProof/>
            <w:webHidden/>
          </w:rPr>
          <w:instrText xml:space="preserve"> PAGEREF _Toc533764009 \h </w:instrText>
        </w:r>
        <w:r>
          <w:rPr>
            <w:noProof/>
            <w:webHidden/>
          </w:rPr>
        </w:r>
        <w:r>
          <w:rPr>
            <w:noProof/>
            <w:webHidden/>
          </w:rPr>
          <w:fldChar w:fldCharType="separate"/>
        </w:r>
        <w:r>
          <w:rPr>
            <w:noProof/>
            <w:webHidden/>
          </w:rPr>
          <w:t>24</w:t>
        </w:r>
        <w:r>
          <w:rPr>
            <w:noProof/>
            <w:webHidden/>
          </w:rPr>
          <w:fldChar w:fldCharType="end"/>
        </w:r>
      </w:hyperlink>
    </w:p>
    <w:p w14:paraId="1AEBD892" w14:textId="198D42AE"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4010" w:history="1">
        <w:r w:rsidRPr="00F33E85">
          <w:rPr>
            <w:rStyle w:val="Siuktni"/>
            <w:noProof/>
          </w:rPr>
          <w:t>3.1.1 Khái niệm epoll API</w:t>
        </w:r>
        <w:r>
          <w:rPr>
            <w:noProof/>
            <w:webHidden/>
          </w:rPr>
          <w:tab/>
        </w:r>
        <w:r>
          <w:rPr>
            <w:noProof/>
            <w:webHidden/>
          </w:rPr>
          <w:fldChar w:fldCharType="begin"/>
        </w:r>
        <w:r>
          <w:rPr>
            <w:noProof/>
            <w:webHidden/>
          </w:rPr>
          <w:instrText xml:space="preserve"> PAGEREF _Toc533764010 \h </w:instrText>
        </w:r>
        <w:r>
          <w:rPr>
            <w:noProof/>
            <w:webHidden/>
          </w:rPr>
        </w:r>
        <w:r>
          <w:rPr>
            <w:noProof/>
            <w:webHidden/>
          </w:rPr>
          <w:fldChar w:fldCharType="separate"/>
        </w:r>
        <w:r>
          <w:rPr>
            <w:noProof/>
            <w:webHidden/>
          </w:rPr>
          <w:t>24</w:t>
        </w:r>
        <w:r>
          <w:rPr>
            <w:noProof/>
            <w:webHidden/>
          </w:rPr>
          <w:fldChar w:fldCharType="end"/>
        </w:r>
      </w:hyperlink>
    </w:p>
    <w:p w14:paraId="64E007A4" w14:textId="55715881"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4011" w:history="1">
        <w:r w:rsidRPr="00F33E85">
          <w:rPr>
            <w:rStyle w:val="Siuktni"/>
            <w:noProof/>
          </w:rPr>
          <w:t>3.1.2 Các lời gọi hệ thống trong epoll API</w:t>
        </w:r>
        <w:r>
          <w:rPr>
            <w:noProof/>
            <w:webHidden/>
          </w:rPr>
          <w:tab/>
        </w:r>
        <w:r>
          <w:rPr>
            <w:noProof/>
            <w:webHidden/>
          </w:rPr>
          <w:fldChar w:fldCharType="begin"/>
        </w:r>
        <w:r>
          <w:rPr>
            <w:noProof/>
            <w:webHidden/>
          </w:rPr>
          <w:instrText xml:space="preserve"> PAGEREF _Toc533764011 \h </w:instrText>
        </w:r>
        <w:r>
          <w:rPr>
            <w:noProof/>
            <w:webHidden/>
          </w:rPr>
        </w:r>
        <w:r>
          <w:rPr>
            <w:noProof/>
            <w:webHidden/>
          </w:rPr>
          <w:fldChar w:fldCharType="separate"/>
        </w:r>
        <w:r>
          <w:rPr>
            <w:noProof/>
            <w:webHidden/>
          </w:rPr>
          <w:t>24</w:t>
        </w:r>
        <w:r>
          <w:rPr>
            <w:noProof/>
            <w:webHidden/>
          </w:rPr>
          <w:fldChar w:fldCharType="end"/>
        </w:r>
      </w:hyperlink>
    </w:p>
    <w:p w14:paraId="01921E09" w14:textId="276F06E7"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4012" w:history="1">
        <w:r w:rsidRPr="00F33E85">
          <w:rPr>
            <w:rStyle w:val="Siuktni"/>
            <w:noProof/>
          </w:rPr>
          <w:t>3.1.3 Ưu điểm và nhược điểm của epoll</w:t>
        </w:r>
        <w:r>
          <w:rPr>
            <w:noProof/>
            <w:webHidden/>
          </w:rPr>
          <w:tab/>
        </w:r>
        <w:r>
          <w:rPr>
            <w:noProof/>
            <w:webHidden/>
          </w:rPr>
          <w:fldChar w:fldCharType="begin"/>
        </w:r>
        <w:r>
          <w:rPr>
            <w:noProof/>
            <w:webHidden/>
          </w:rPr>
          <w:instrText xml:space="preserve"> PAGEREF _Toc533764012 \h </w:instrText>
        </w:r>
        <w:r>
          <w:rPr>
            <w:noProof/>
            <w:webHidden/>
          </w:rPr>
        </w:r>
        <w:r>
          <w:rPr>
            <w:noProof/>
            <w:webHidden/>
          </w:rPr>
          <w:fldChar w:fldCharType="separate"/>
        </w:r>
        <w:r>
          <w:rPr>
            <w:noProof/>
            <w:webHidden/>
          </w:rPr>
          <w:t>27</w:t>
        </w:r>
        <w:r>
          <w:rPr>
            <w:noProof/>
            <w:webHidden/>
          </w:rPr>
          <w:fldChar w:fldCharType="end"/>
        </w:r>
      </w:hyperlink>
    </w:p>
    <w:p w14:paraId="5D96F19F" w14:textId="6BB4F74A" w:rsidR="007A6767" w:rsidRDefault="007A6767">
      <w:pPr>
        <w:pStyle w:val="Mucluc2"/>
        <w:rPr>
          <w:rFonts w:asciiTheme="minorHAnsi" w:eastAsiaTheme="minorEastAsia" w:hAnsiTheme="minorHAnsi" w:cstheme="minorBidi"/>
          <w:b w:val="0"/>
          <w:noProof/>
          <w:sz w:val="22"/>
          <w:szCs w:val="22"/>
        </w:rPr>
      </w:pPr>
      <w:hyperlink w:anchor="_Toc533764013" w:history="1">
        <w:r w:rsidRPr="00F33E85">
          <w:rPr>
            <w:rStyle w:val="Siuktni"/>
            <w:noProof/>
          </w:rPr>
          <w:t>3.2 Bộ thư viện glibc</w:t>
        </w:r>
        <w:r>
          <w:rPr>
            <w:noProof/>
            <w:webHidden/>
          </w:rPr>
          <w:tab/>
        </w:r>
        <w:r>
          <w:rPr>
            <w:noProof/>
            <w:webHidden/>
          </w:rPr>
          <w:fldChar w:fldCharType="begin"/>
        </w:r>
        <w:r>
          <w:rPr>
            <w:noProof/>
            <w:webHidden/>
          </w:rPr>
          <w:instrText xml:space="preserve"> PAGEREF _Toc533764013 \h </w:instrText>
        </w:r>
        <w:r>
          <w:rPr>
            <w:noProof/>
            <w:webHidden/>
          </w:rPr>
        </w:r>
        <w:r>
          <w:rPr>
            <w:noProof/>
            <w:webHidden/>
          </w:rPr>
          <w:fldChar w:fldCharType="separate"/>
        </w:r>
        <w:r>
          <w:rPr>
            <w:noProof/>
            <w:webHidden/>
          </w:rPr>
          <w:t>29</w:t>
        </w:r>
        <w:r>
          <w:rPr>
            <w:noProof/>
            <w:webHidden/>
          </w:rPr>
          <w:fldChar w:fldCharType="end"/>
        </w:r>
      </w:hyperlink>
    </w:p>
    <w:p w14:paraId="02C03D01" w14:textId="76EB52EE"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4014" w:history="1">
        <w:r w:rsidRPr="00F33E85">
          <w:rPr>
            <w:rStyle w:val="Siuktni"/>
            <w:noProof/>
          </w:rPr>
          <w:t>3.2.1 open</w:t>
        </w:r>
        <w:r>
          <w:rPr>
            <w:noProof/>
            <w:webHidden/>
          </w:rPr>
          <w:tab/>
        </w:r>
        <w:r>
          <w:rPr>
            <w:noProof/>
            <w:webHidden/>
          </w:rPr>
          <w:fldChar w:fldCharType="begin"/>
        </w:r>
        <w:r>
          <w:rPr>
            <w:noProof/>
            <w:webHidden/>
          </w:rPr>
          <w:instrText xml:space="preserve"> PAGEREF _Toc533764014 \h </w:instrText>
        </w:r>
        <w:r>
          <w:rPr>
            <w:noProof/>
            <w:webHidden/>
          </w:rPr>
        </w:r>
        <w:r>
          <w:rPr>
            <w:noProof/>
            <w:webHidden/>
          </w:rPr>
          <w:fldChar w:fldCharType="separate"/>
        </w:r>
        <w:r>
          <w:rPr>
            <w:noProof/>
            <w:webHidden/>
          </w:rPr>
          <w:t>29</w:t>
        </w:r>
        <w:r>
          <w:rPr>
            <w:noProof/>
            <w:webHidden/>
          </w:rPr>
          <w:fldChar w:fldCharType="end"/>
        </w:r>
      </w:hyperlink>
    </w:p>
    <w:p w14:paraId="23F0FEF2" w14:textId="7DA54C31"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4015" w:history="1">
        <w:r w:rsidRPr="00F33E85">
          <w:rPr>
            <w:rStyle w:val="Siuktni"/>
            <w:noProof/>
          </w:rPr>
          <w:t>3.2.2 close</w:t>
        </w:r>
        <w:r>
          <w:rPr>
            <w:noProof/>
            <w:webHidden/>
          </w:rPr>
          <w:tab/>
        </w:r>
        <w:r>
          <w:rPr>
            <w:noProof/>
            <w:webHidden/>
          </w:rPr>
          <w:fldChar w:fldCharType="begin"/>
        </w:r>
        <w:r>
          <w:rPr>
            <w:noProof/>
            <w:webHidden/>
          </w:rPr>
          <w:instrText xml:space="preserve"> PAGEREF _Toc533764015 \h </w:instrText>
        </w:r>
        <w:r>
          <w:rPr>
            <w:noProof/>
            <w:webHidden/>
          </w:rPr>
        </w:r>
        <w:r>
          <w:rPr>
            <w:noProof/>
            <w:webHidden/>
          </w:rPr>
          <w:fldChar w:fldCharType="separate"/>
        </w:r>
        <w:r>
          <w:rPr>
            <w:noProof/>
            <w:webHidden/>
          </w:rPr>
          <w:t>30</w:t>
        </w:r>
        <w:r>
          <w:rPr>
            <w:noProof/>
            <w:webHidden/>
          </w:rPr>
          <w:fldChar w:fldCharType="end"/>
        </w:r>
      </w:hyperlink>
    </w:p>
    <w:p w14:paraId="6F714A81" w14:textId="5C232823"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4016" w:history="1">
        <w:r w:rsidRPr="00F33E85">
          <w:rPr>
            <w:rStyle w:val="Siuktni"/>
            <w:noProof/>
          </w:rPr>
          <w:t>3.2.3 read</w:t>
        </w:r>
        <w:r>
          <w:rPr>
            <w:noProof/>
            <w:webHidden/>
          </w:rPr>
          <w:tab/>
        </w:r>
        <w:r>
          <w:rPr>
            <w:noProof/>
            <w:webHidden/>
          </w:rPr>
          <w:fldChar w:fldCharType="begin"/>
        </w:r>
        <w:r>
          <w:rPr>
            <w:noProof/>
            <w:webHidden/>
          </w:rPr>
          <w:instrText xml:space="preserve"> PAGEREF _Toc533764016 \h </w:instrText>
        </w:r>
        <w:r>
          <w:rPr>
            <w:noProof/>
            <w:webHidden/>
          </w:rPr>
        </w:r>
        <w:r>
          <w:rPr>
            <w:noProof/>
            <w:webHidden/>
          </w:rPr>
          <w:fldChar w:fldCharType="separate"/>
        </w:r>
        <w:r>
          <w:rPr>
            <w:noProof/>
            <w:webHidden/>
          </w:rPr>
          <w:t>30</w:t>
        </w:r>
        <w:r>
          <w:rPr>
            <w:noProof/>
            <w:webHidden/>
          </w:rPr>
          <w:fldChar w:fldCharType="end"/>
        </w:r>
      </w:hyperlink>
    </w:p>
    <w:p w14:paraId="6844175E" w14:textId="486F2AD4"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4017" w:history="1">
        <w:r w:rsidRPr="00F33E85">
          <w:rPr>
            <w:rStyle w:val="Siuktni"/>
            <w:noProof/>
          </w:rPr>
          <w:t>3.2.4 write</w:t>
        </w:r>
        <w:r>
          <w:rPr>
            <w:noProof/>
            <w:webHidden/>
          </w:rPr>
          <w:tab/>
        </w:r>
        <w:r>
          <w:rPr>
            <w:noProof/>
            <w:webHidden/>
          </w:rPr>
          <w:fldChar w:fldCharType="begin"/>
        </w:r>
        <w:r>
          <w:rPr>
            <w:noProof/>
            <w:webHidden/>
          </w:rPr>
          <w:instrText xml:space="preserve"> PAGEREF _Toc533764017 \h </w:instrText>
        </w:r>
        <w:r>
          <w:rPr>
            <w:noProof/>
            <w:webHidden/>
          </w:rPr>
        </w:r>
        <w:r>
          <w:rPr>
            <w:noProof/>
            <w:webHidden/>
          </w:rPr>
          <w:fldChar w:fldCharType="separate"/>
        </w:r>
        <w:r>
          <w:rPr>
            <w:noProof/>
            <w:webHidden/>
          </w:rPr>
          <w:t>30</w:t>
        </w:r>
        <w:r>
          <w:rPr>
            <w:noProof/>
            <w:webHidden/>
          </w:rPr>
          <w:fldChar w:fldCharType="end"/>
        </w:r>
      </w:hyperlink>
    </w:p>
    <w:p w14:paraId="17416F8E" w14:textId="6390C72A"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4018" w:history="1">
        <w:r w:rsidRPr="00F33E85">
          <w:rPr>
            <w:rStyle w:val="Siuktni"/>
            <w:noProof/>
          </w:rPr>
          <w:t>3.2.5 lseek</w:t>
        </w:r>
        <w:r>
          <w:rPr>
            <w:noProof/>
            <w:webHidden/>
          </w:rPr>
          <w:tab/>
        </w:r>
        <w:r>
          <w:rPr>
            <w:noProof/>
            <w:webHidden/>
          </w:rPr>
          <w:fldChar w:fldCharType="begin"/>
        </w:r>
        <w:r>
          <w:rPr>
            <w:noProof/>
            <w:webHidden/>
          </w:rPr>
          <w:instrText xml:space="preserve"> PAGEREF _Toc533764018 \h </w:instrText>
        </w:r>
        <w:r>
          <w:rPr>
            <w:noProof/>
            <w:webHidden/>
          </w:rPr>
        </w:r>
        <w:r>
          <w:rPr>
            <w:noProof/>
            <w:webHidden/>
          </w:rPr>
          <w:fldChar w:fldCharType="separate"/>
        </w:r>
        <w:r>
          <w:rPr>
            <w:noProof/>
            <w:webHidden/>
          </w:rPr>
          <w:t>30</w:t>
        </w:r>
        <w:r>
          <w:rPr>
            <w:noProof/>
            <w:webHidden/>
          </w:rPr>
          <w:fldChar w:fldCharType="end"/>
        </w:r>
      </w:hyperlink>
    </w:p>
    <w:p w14:paraId="44615E79" w14:textId="550293BF" w:rsidR="007A6767" w:rsidRDefault="007A6767">
      <w:pPr>
        <w:pStyle w:val="Mucluc2"/>
        <w:rPr>
          <w:rFonts w:asciiTheme="minorHAnsi" w:eastAsiaTheme="minorEastAsia" w:hAnsiTheme="minorHAnsi" w:cstheme="minorBidi"/>
          <w:b w:val="0"/>
          <w:noProof/>
          <w:sz w:val="22"/>
          <w:szCs w:val="22"/>
        </w:rPr>
      </w:pPr>
      <w:hyperlink w:anchor="_Toc533764019" w:history="1">
        <w:r w:rsidRPr="00F33E85">
          <w:rPr>
            <w:rStyle w:val="Siuktni"/>
            <w:noProof/>
          </w:rPr>
          <w:t>3.3 Bảng băm</w:t>
        </w:r>
        <w:r>
          <w:rPr>
            <w:noProof/>
            <w:webHidden/>
          </w:rPr>
          <w:tab/>
        </w:r>
        <w:r>
          <w:rPr>
            <w:noProof/>
            <w:webHidden/>
          </w:rPr>
          <w:fldChar w:fldCharType="begin"/>
        </w:r>
        <w:r>
          <w:rPr>
            <w:noProof/>
            <w:webHidden/>
          </w:rPr>
          <w:instrText xml:space="preserve"> PAGEREF _Toc533764019 \h </w:instrText>
        </w:r>
        <w:r>
          <w:rPr>
            <w:noProof/>
            <w:webHidden/>
          </w:rPr>
        </w:r>
        <w:r>
          <w:rPr>
            <w:noProof/>
            <w:webHidden/>
          </w:rPr>
          <w:fldChar w:fldCharType="separate"/>
        </w:r>
        <w:r>
          <w:rPr>
            <w:noProof/>
            <w:webHidden/>
          </w:rPr>
          <w:t>31</w:t>
        </w:r>
        <w:r>
          <w:rPr>
            <w:noProof/>
            <w:webHidden/>
          </w:rPr>
          <w:fldChar w:fldCharType="end"/>
        </w:r>
      </w:hyperlink>
    </w:p>
    <w:p w14:paraId="66721129" w14:textId="7723FAA6"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4020" w:history="1">
        <w:r w:rsidRPr="00F33E85">
          <w:rPr>
            <w:rStyle w:val="Siuktni"/>
            <w:noProof/>
          </w:rPr>
          <w:t>3.3.1 Bảng băm</w:t>
        </w:r>
        <w:r>
          <w:rPr>
            <w:noProof/>
            <w:webHidden/>
          </w:rPr>
          <w:tab/>
        </w:r>
        <w:r>
          <w:rPr>
            <w:noProof/>
            <w:webHidden/>
          </w:rPr>
          <w:fldChar w:fldCharType="begin"/>
        </w:r>
        <w:r>
          <w:rPr>
            <w:noProof/>
            <w:webHidden/>
          </w:rPr>
          <w:instrText xml:space="preserve"> PAGEREF _Toc533764020 \h </w:instrText>
        </w:r>
        <w:r>
          <w:rPr>
            <w:noProof/>
            <w:webHidden/>
          </w:rPr>
        </w:r>
        <w:r>
          <w:rPr>
            <w:noProof/>
            <w:webHidden/>
          </w:rPr>
          <w:fldChar w:fldCharType="separate"/>
        </w:r>
        <w:r>
          <w:rPr>
            <w:noProof/>
            <w:webHidden/>
          </w:rPr>
          <w:t>31</w:t>
        </w:r>
        <w:r>
          <w:rPr>
            <w:noProof/>
            <w:webHidden/>
          </w:rPr>
          <w:fldChar w:fldCharType="end"/>
        </w:r>
      </w:hyperlink>
    </w:p>
    <w:p w14:paraId="41093D7E" w14:textId="36280BAB"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4021" w:history="1">
        <w:r w:rsidRPr="00F33E85">
          <w:rPr>
            <w:rStyle w:val="Siuktni"/>
            <w:noProof/>
          </w:rPr>
          <w:t>3.3.2 Double hashing</w:t>
        </w:r>
        <w:r>
          <w:rPr>
            <w:noProof/>
            <w:webHidden/>
          </w:rPr>
          <w:tab/>
        </w:r>
        <w:r>
          <w:rPr>
            <w:noProof/>
            <w:webHidden/>
          </w:rPr>
          <w:fldChar w:fldCharType="begin"/>
        </w:r>
        <w:r>
          <w:rPr>
            <w:noProof/>
            <w:webHidden/>
          </w:rPr>
          <w:instrText xml:space="preserve"> PAGEREF _Toc533764021 \h </w:instrText>
        </w:r>
        <w:r>
          <w:rPr>
            <w:noProof/>
            <w:webHidden/>
          </w:rPr>
        </w:r>
        <w:r>
          <w:rPr>
            <w:noProof/>
            <w:webHidden/>
          </w:rPr>
          <w:fldChar w:fldCharType="separate"/>
        </w:r>
        <w:r>
          <w:rPr>
            <w:noProof/>
            <w:webHidden/>
          </w:rPr>
          <w:t>31</w:t>
        </w:r>
        <w:r>
          <w:rPr>
            <w:noProof/>
            <w:webHidden/>
          </w:rPr>
          <w:fldChar w:fldCharType="end"/>
        </w:r>
      </w:hyperlink>
    </w:p>
    <w:p w14:paraId="1A88DE52" w14:textId="74FF9196"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4022" w:history="1">
        <w:r w:rsidRPr="00F33E85">
          <w:rPr>
            <w:rStyle w:val="Siuktni"/>
            <w:noProof/>
          </w:rPr>
          <w:t>3.3.3 Bảng băm với hàm băm đề xuất bởi Donald Knuth</w:t>
        </w:r>
        <w:r>
          <w:rPr>
            <w:noProof/>
            <w:webHidden/>
          </w:rPr>
          <w:tab/>
        </w:r>
        <w:r>
          <w:rPr>
            <w:noProof/>
            <w:webHidden/>
          </w:rPr>
          <w:fldChar w:fldCharType="begin"/>
        </w:r>
        <w:r>
          <w:rPr>
            <w:noProof/>
            <w:webHidden/>
          </w:rPr>
          <w:instrText xml:space="preserve"> PAGEREF _Toc533764022 \h </w:instrText>
        </w:r>
        <w:r>
          <w:rPr>
            <w:noProof/>
            <w:webHidden/>
          </w:rPr>
        </w:r>
        <w:r>
          <w:rPr>
            <w:noProof/>
            <w:webHidden/>
          </w:rPr>
          <w:fldChar w:fldCharType="separate"/>
        </w:r>
        <w:r>
          <w:rPr>
            <w:noProof/>
            <w:webHidden/>
          </w:rPr>
          <w:t>33</w:t>
        </w:r>
        <w:r>
          <w:rPr>
            <w:noProof/>
            <w:webHidden/>
          </w:rPr>
          <w:fldChar w:fldCharType="end"/>
        </w:r>
      </w:hyperlink>
    </w:p>
    <w:p w14:paraId="0FC5B793" w14:textId="7102B5B1" w:rsidR="007A6767" w:rsidRDefault="007A6767">
      <w:pPr>
        <w:pStyle w:val="Mucluc1"/>
        <w:rPr>
          <w:rFonts w:asciiTheme="minorHAnsi" w:eastAsiaTheme="minorEastAsia" w:hAnsiTheme="minorHAnsi" w:cstheme="minorBidi"/>
          <w:b w:val="0"/>
          <w:noProof/>
          <w:sz w:val="22"/>
          <w:szCs w:val="22"/>
        </w:rPr>
      </w:pPr>
      <w:hyperlink w:anchor="_Toc533764023" w:history="1">
        <w:r w:rsidRPr="00F33E85">
          <w:rPr>
            <w:rStyle w:val="Siuktni"/>
            <w:noProof/>
          </w:rPr>
          <w:t>Chương 4 Phát triển và triển khai ứng dụng</w:t>
        </w:r>
        <w:r>
          <w:rPr>
            <w:noProof/>
            <w:webHidden/>
          </w:rPr>
          <w:tab/>
        </w:r>
        <w:r>
          <w:rPr>
            <w:noProof/>
            <w:webHidden/>
          </w:rPr>
          <w:fldChar w:fldCharType="begin"/>
        </w:r>
        <w:r>
          <w:rPr>
            <w:noProof/>
            <w:webHidden/>
          </w:rPr>
          <w:instrText xml:space="preserve"> PAGEREF _Toc533764023 \h </w:instrText>
        </w:r>
        <w:r>
          <w:rPr>
            <w:noProof/>
            <w:webHidden/>
          </w:rPr>
        </w:r>
        <w:r>
          <w:rPr>
            <w:noProof/>
            <w:webHidden/>
          </w:rPr>
          <w:fldChar w:fldCharType="separate"/>
        </w:r>
        <w:r>
          <w:rPr>
            <w:noProof/>
            <w:webHidden/>
          </w:rPr>
          <w:t>35</w:t>
        </w:r>
        <w:r>
          <w:rPr>
            <w:noProof/>
            <w:webHidden/>
          </w:rPr>
          <w:fldChar w:fldCharType="end"/>
        </w:r>
      </w:hyperlink>
    </w:p>
    <w:p w14:paraId="2F203654" w14:textId="1B2C9CAE" w:rsidR="007A6767" w:rsidRDefault="007A6767">
      <w:pPr>
        <w:pStyle w:val="Mucluc2"/>
        <w:rPr>
          <w:rFonts w:asciiTheme="minorHAnsi" w:eastAsiaTheme="minorEastAsia" w:hAnsiTheme="minorHAnsi" w:cstheme="minorBidi"/>
          <w:b w:val="0"/>
          <w:noProof/>
          <w:sz w:val="22"/>
          <w:szCs w:val="22"/>
        </w:rPr>
      </w:pPr>
      <w:hyperlink w:anchor="_Toc533764024" w:history="1">
        <w:r w:rsidRPr="00F33E85">
          <w:rPr>
            <w:rStyle w:val="Siuktni"/>
            <w:noProof/>
          </w:rPr>
          <w:t>4.1 Thiết kế kiến trúc</w:t>
        </w:r>
        <w:r>
          <w:rPr>
            <w:noProof/>
            <w:webHidden/>
          </w:rPr>
          <w:tab/>
        </w:r>
        <w:r>
          <w:rPr>
            <w:noProof/>
            <w:webHidden/>
          </w:rPr>
          <w:fldChar w:fldCharType="begin"/>
        </w:r>
        <w:r>
          <w:rPr>
            <w:noProof/>
            <w:webHidden/>
          </w:rPr>
          <w:instrText xml:space="preserve"> PAGEREF _Toc533764024 \h </w:instrText>
        </w:r>
        <w:r>
          <w:rPr>
            <w:noProof/>
            <w:webHidden/>
          </w:rPr>
        </w:r>
        <w:r>
          <w:rPr>
            <w:noProof/>
            <w:webHidden/>
          </w:rPr>
          <w:fldChar w:fldCharType="separate"/>
        </w:r>
        <w:r>
          <w:rPr>
            <w:noProof/>
            <w:webHidden/>
          </w:rPr>
          <w:t>35</w:t>
        </w:r>
        <w:r>
          <w:rPr>
            <w:noProof/>
            <w:webHidden/>
          </w:rPr>
          <w:fldChar w:fldCharType="end"/>
        </w:r>
      </w:hyperlink>
    </w:p>
    <w:p w14:paraId="01D109A3" w14:textId="65999BAA"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4025" w:history="1">
        <w:r w:rsidRPr="00F33E85">
          <w:rPr>
            <w:rStyle w:val="Siuktni"/>
            <w:noProof/>
          </w:rPr>
          <w:t>4.1.1 Thiết kế tổng quan</w:t>
        </w:r>
        <w:r>
          <w:rPr>
            <w:noProof/>
            <w:webHidden/>
          </w:rPr>
          <w:tab/>
        </w:r>
        <w:r>
          <w:rPr>
            <w:noProof/>
            <w:webHidden/>
          </w:rPr>
          <w:fldChar w:fldCharType="begin"/>
        </w:r>
        <w:r>
          <w:rPr>
            <w:noProof/>
            <w:webHidden/>
          </w:rPr>
          <w:instrText xml:space="preserve"> PAGEREF _Toc533764025 \h </w:instrText>
        </w:r>
        <w:r>
          <w:rPr>
            <w:noProof/>
            <w:webHidden/>
          </w:rPr>
        </w:r>
        <w:r>
          <w:rPr>
            <w:noProof/>
            <w:webHidden/>
          </w:rPr>
          <w:fldChar w:fldCharType="separate"/>
        </w:r>
        <w:r>
          <w:rPr>
            <w:noProof/>
            <w:webHidden/>
          </w:rPr>
          <w:t>35</w:t>
        </w:r>
        <w:r>
          <w:rPr>
            <w:noProof/>
            <w:webHidden/>
          </w:rPr>
          <w:fldChar w:fldCharType="end"/>
        </w:r>
      </w:hyperlink>
    </w:p>
    <w:p w14:paraId="4B6B72E1" w14:textId="7D095B1E"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4026" w:history="1">
        <w:r w:rsidRPr="00F33E85">
          <w:rPr>
            <w:rStyle w:val="Siuktni"/>
            <w:noProof/>
          </w:rPr>
          <w:t>4.1.2 Thiết kế trong CSDL</w:t>
        </w:r>
        <w:r>
          <w:rPr>
            <w:noProof/>
            <w:webHidden/>
          </w:rPr>
          <w:tab/>
        </w:r>
        <w:r>
          <w:rPr>
            <w:noProof/>
            <w:webHidden/>
          </w:rPr>
          <w:fldChar w:fldCharType="begin"/>
        </w:r>
        <w:r>
          <w:rPr>
            <w:noProof/>
            <w:webHidden/>
          </w:rPr>
          <w:instrText xml:space="preserve"> PAGEREF _Toc533764026 \h </w:instrText>
        </w:r>
        <w:r>
          <w:rPr>
            <w:noProof/>
            <w:webHidden/>
          </w:rPr>
        </w:r>
        <w:r>
          <w:rPr>
            <w:noProof/>
            <w:webHidden/>
          </w:rPr>
          <w:fldChar w:fldCharType="separate"/>
        </w:r>
        <w:r>
          <w:rPr>
            <w:noProof/>
            <w:webHidden/>
          </w:rPr>
          <w:t>36</w:t>
        </w:r>
        <w:r>
          <w:rPr>
            <w:noProof/>
            <w:webHidden/>
          </w:rPr>
          <w:fldChar w:fldCharType="end"/>
        </w:r>
      </w:hyperlink>
    </w:p>
    <w:p w14:paraId="7422F236" w14:textId="0290EFFD"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4027" w:history="1">
        <w:r w:rsidRPr="00F33E85">
          <w:rPr>
            <w:rStyle w:val="Siuktni"/>
            <w:noProof/>
          </w:rPr>
          <w:t>4.1.3 Cách thức lưu trữ trong CSDL</w:t>
        </w:r>
        <w:r>
          <w:rPr>
            <w:noProof/>
            <w:webHidden/>
          </w:rPr>
          <w:tab/>
        </w:r>
        <w:r>
          <w:rPr>
            <w:noProof/>
            <w:webHidden/>
          </w:rPr>
          <w:fldChar w:fldCharType="begin"/>
        </w:r>
        <w:r>
          <w:rPr>
            <w:noProof/>
            <w:webHidden/>
          </w:rPr>
          <w:instrText xml:space="preserve"> PAGEREF _Toc533764027 \h </w:instrText>
        </w:r>
        <w:r>
          <w:rPr>
            <w:noProof/>
            <w:webHidden/>
          </w:rPr>
        </w:r>
        <w:r>
          <w:rPr>
            <w:noProof/>
            <w:webHidden/>
          </w:rPr>
          <w:fldChar w:fldCharType="separate"/>
        </w:r>
        <w:r>
          <w:rPr>
            <w:noProof/>
            <w:webHidden/>
          </w:rPr>
          <w:t>37</w:t>
        </w:r>
        <w:r>
          <w:rPr>
            <w:noProof/>
            <w:webHidden/>
          </w:rPr>
          <w:fldChar w:fldCharType="end"/>
        </w:r>
      </w:hyperlink>
    </w:p>
    <w:p w14:paraId="7BB2F59A" w14:textId="52CC7181" w:rsidR="007A6767" w:rsidRDefault="007A6767">
      <w:pPr>
        <w:pStyle w:val="Mucluc2"/>
        <w:rPr>
          <w:rFonts w:asciiTheme="minorHAnsi" w:eastAsiaTheme="minorEastAsia" w:hAnsiTheme="minorHAnsi" w:cstheme="minorBidi"/>
          <w:b w:val="0"/>
          <w:noProof/>
          <w:sz w:val="22"/>
          <w:szCs w:val="22"/>
        </w:rPr>
      </w:pPr>
      <w:hyperlink w:anchor="_Toc533764028" w:history="1">
        <w:r w:rsidRPr="00F33E85">
          <w:rPr>
            <w:rStyle w:val="Siuktni"/>
            <w:noProof/>
          </w:rPr>
          <w:t>4.2 Thiết kế chi tiết</w:t>
        </w:r>
        <w:r>
          <w:rPr>
            <w:noProof/>
            <w:webHidden/>
          </w:rPr>
          <w:tab/>
        </w:r>
        <w:r>
          <w:rPr>
            <w:noProof/>
            <w:webHidden/>
          </w:rPr>
          <w:fldChar w:fldCharType="begin"/>
        </w:r>
        <w:r>
          <w:rPr>
            <w:noProof/>
            <w:webHidden/>
          </w:rPr>
          <w:instrText xml:space="preserve"> PAGEREF _Toc533764028 \h </w:instrText>
        </w:r>
        <w:r>
          <w:rPr>
            <w:noProof/>
            <w:webHidden/>
          </w:rPr>
        </w:r>
        <w:r>
          <w:rPr>
            <w:noProof/>
            <w:webHidden/>
          </w:rPr>
          <w:fldChar w:fldCharType="separate"/>
        </w:r>
        <w:r>
          <w:rPr>
            <w:noProof/>
            <w:webHidden/>
          </w:rPr>
          <w:t>38</w:t>
        </w:r>
        <w:r>
          <w:rPr>
            <w:noProof/>
            <w:webHidden/>
          </w:rPr>
          <w:fldChar w:fldCharType="end"/>
        </w:r>
      </w:hyperlink>
    </w:p>
    <w:p w14:paraId="1B851C0B" w14:textId="7E083943"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4029" w:history="1">
        <w:r w:rsidRPr="00F33E85">
          <w:rPr>
            <w:rStyle w:val="Siuktni"/>
            <w:noProof/>
          </w:rPr>
          <w:t>4.2.1 Cấu trúc lữu trữ thông tin của CSDL</w:t>
        </w:r>
        <w:r>
          <w:rPr>
            <w:noProof/>
            <w:webHidden/>
          </w:rPr>
          <w:tab/>
        </w:r>
        <w:r>
          <w:rPr>
            <w:noProof/>
            <w:webHidden/>
          </w:rPr>
          <w:fldChar w:fldCharType="begin"/>
        </w:r>
        <w:r>
          <w:rPr>
            <w:noProof/>
            <w:webHidden/>
          </w:rPr>
          <w:instrText xml:space="preserve"> PAGEREF _Toc533764029 \h </w:instrText>
        </w:r>
        <w:r>
          <w:rPr>
            <w:noProof/>
            <w:webHidden/>
          </w:rPr>
        </w:r>
        <w:r>
          <w:rPr>
            <w:noProof/>
            <w:webHidden/>
          </w:rPr>
          <w:fldChar w:fldCharType="separate"/>
        </w:r>
        <w:r>
          <w:rPr>
            <w:noProof/>
            <w:webHidden/>
          </w:rPr>
          <w:t>38</w:t>
        </w:r>
        <w:r>
          <w:rPr>
            <w:noProof/>
            <w:webHidden/>
          </w:rPr>
          <w:fldChar w:fldCharType="end"/>
        </w:r>
      </w:hyperlink>
    </w:p>
    <w:p w14:paraId="5C9198A7" w14:textId="6B49AC08"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4030" w:history="1">
        <w:r w:rsidRPr="00F33E85">
          <w:rPr>
            <w:rStyle w:val="Siuktni"/>
            <w:noProof/>
          </w:rPr>
          <w:t>4.2.2 Cấu trúc lưu trữ trong bảng</w:t>
        </w:r>
        <w:r>
          <w:rPr>
            <w:noProof/>
            <w:webHidden/>
          </w:rPr>
          <w:tab/>
        </w:r>
        <w:r>
          <w:rPr>
            <w:noProof/>
            <w:webHidden/>
          </w:rPr>
          <w:fldChar w:fldCharType="begin"/>
        </w:r>
        <w:r>
          <w:rPr>
            <w:noProof/>
            <w:webHidden/>
          </w:rPr>
          <w:instrText xml:space="preserve"> PAGEREF _Toc533764030 \h </w:instrText>
        </w:r>
        <w:r>
          <w:rPr>
            <w:noProof/>
            <w:webHidden/>
          </w:rPr>
        </w:r>
        <w:r>
          <w:rPr>
            <w:noProof/>
            <w:webHidden/>
          </w:rPr>
          <w:fldChar w:fldCharType="separate"/>
        </w:r>
        <w:r>
          <w:rPr>
            <w:noProof/>
            <w:webHidden/>
          </w:rPr>
          <w:t>39</w:t>
        </w:r>
        <w:r>
          <w:rPr>
            <w:noProof/>
            <w:webHidden/>
          </w:rPr>
          <w:fldChar w:fldCharType="end"/>
        </w:r>
      </w:hyperlink>
    </w:p>
    <w:p w14:paraId="589A2385" w14:textId="7D5DD0FC"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4031" w:history="1">
        <w:r w:rsidRPr="00F33E85">
          <w:rPr>
            <w:rStyle w:val="Siuktni"/>
            <w:noProof/>
          </w:rPr>
          <w:t>4.2.3 Hàm băm trong CSDL</w:t>
        </w:r>
        <w:r>
          <w:rPr>
            <w:noProof/>
            <w:webHidden/>
          </w:rPr>
          <w:tab/>
        </w:r>
        <w:r>
          <w:rPr>
            <w:noProof/>
            <w:webHidden/>
          </w:rPr>
          <w:fldChar w:fldCharType="begin"/>
        </w:r>
        <w:r>
          <w:rPr>
            <w:noProof/>
            <w:webHidden/>
          </w:rPr>
          <w:instrText xml:space="preserve"> PAGEREF _Toc533764031 \h </w:instrText>
        </w:r>
        <w:r>
          <w:rPr>
            <w:noProof/>
            <w:webHidden/>
          </w:rPr>
        </w:r>
        <w:r>
          <w:rPr>
            <w:noProof/>
            <w:webHidden/>
          </w:rPr>
          <w:fldChar w:fldCharType="separate"/>
        </w:r>
        <w:r>
          <w:rPr>
            <w:noProof/>
            <w:webHidden/>
          </w:rPr>
          <w:t>43</w:t>
        </w:r>
        <w:r>
          <w:rPr>
            <w:noProof/>
            <w:webHidden/>
          </w:rPr>
          <w:fldChar w:fldCharType="end"/>
        </w:r>
      </w:hyperlink>
    </w:p>
    <w:p w14:paraId="2C5191E4" w14:textId="66716252" w:rsidR="007A6767" w:rsidRDefault="007A6767">
      <w:pPr>
        <w:pStyle w:val="Mucluc2"/>
        <w:rPr>
          <w:rFonts w:asciiTheme="minorHAnsi" w:eastAsiaTheme="minorEastAsia" w:hAnsiTheme="minorHAnsi" w:cstheme="minorBidi"/>
          <w:b w:val="0"/>
          <w:noProof/>
          <w:sz w:val="22"/>
          <w:szCs w:val="22"/>
        </w:rPr>
      </w:pPr>
      <w:hyperlink w:anchor="_Toc533764032" w:history="1">
        <w:r w:rsidRPr="00F33E85">
          <w:rPr>
            <w:rStyle w:val="Siuktni"/>
            <w:noProof/>
          </w:rPr>
          <w:t>4.3 Xây dựng ứng dụng</w:t>
        </w:r>
        <w:r>
          <w:rPr>
            <w:noProof/>
            <w:webHidden/>
          </w:rPr>
          <w:tab/>
        </w:r>
        <w:r>
          <w:rPr>
            <w:noProof/>
            <w:webHidden/>
          </w:rPr>
          <w:fldChar w:fldCharType="begin"/>
        </w:r>
        <w:r>
          <w:rPr>
            <w:noProof/>
            <w:webHidden/>
          </w:rPr>
          <w:instrText xml:space="preserve"> PAGEREF _Toc533764032 \h </w:instrText>
        </w:r>
        <w:r>
          <w:rPr>
            <w:noProof/>
            <w:webHidden/>
          </w:rPr>
        </w:r>
        <w:r>
          <w:rPr>
            <w:noProof/>
            <w:webHidden/>
          </w:rPr>
          <w:fldChar w:fldCharType="separate"/>
        </w:r>
        <w:r>
          <w:rPr>
            <w:noProof/>
            <w:webHidden/>
          </w:rPr>
          <w:t>45</w:t>
        </w:r>
        <w:r>
          <w:rPr>
            <w:noProof/>
            <w:webHidden/>
          </w:rPr>
          <w:fldChar w:fldCharType="end"/>
        </w:r>
      </w:hyperlink>
    </w:p>
    <w:p w14:paraId="505692DF" w14:textId="73879C40"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4033" w:history="1">
        <w:r w:rsidRPr="00F33E85">
          <w:rPr>
            <w:rStyle w:val="Siuktni"/>
            <w:noProof/>
          </w:rPr>
          <w:t>4.3.1 Thư viện và công cụ sử dụng</w:t>
        </w:r>
        <w:r>
          <w:rPr>
            <w:noProof/>
            <w:webHidden/>
          </w:rPr>
          <w:tab/>
        </w:r>
        <w:r>
          <w:rPr>
            <w:noProof/>
            <w:webHidden/>
          </w:rPr>
          <w:fldChar w:fldCharType="begin"/>
        </w:r>
        <w:r>
          <w:rPr>
            <w:noProof/>
            <w:webHidden/>
          </w:rPr>
          <w:instrText xml:space="preserve"> PAGEREF _Toc533764033 \h </w:instrText>
        </w:r>
        <w:r>
          <w:rPr>
            <w:noProof/>
            <w:webHidden/>
          </w:rPr>
        </w:r>
        <w:r>
          <w:rPr>
            <w:noProof/>
            <w:webHidden/>
          </w:rPr>
          <w:fldChar w:fldCharType="separate"/>
        </w:r>
        <w:r>
          <w:rPr>
            <w:noProof/>
            <w:webHidden/>
          </w:rPr>
          <w:t>45</w:t>
        </w:r>
        <w:r>
          <w:rPr>
            <w:noProof/>
            <w:webHidden/>
          </w:rPr>
          <w:fldChar w:fldCharType="end"/>
        </w:r>
      </w:hyperlink>
    </w:p>
    <w:p w14:paraId="244D53F3" w14:textId="00719836"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4034" w:history="1">
        <w:r w:rsidRPr="00F33E85">
          <w:rPr>
            <w:rStyle w:val="Siuktni"/>
            <w:noProof/>
          </w:rPr>
          <w:t>4.3.2 Kết quả đạt được</w:t>
        </w:r>
        <w:r>
          <w:rPr>
            <w:noProof/>
            <w:webHidden/>
          </w:rPr>
          <w:tab/>
        </w:r>
        <w:r>
          <w:rPr>
            <w:noProof/>
            <w:webHidden/>
          </w:rPr>
          <w:fldChar w:fldCharType="begin"/>
        </w:r>
        <w:r>
          <w:rPr>
            <w:noProof/>
            <w:webHidden/>
          </w:rPr>
          <w:instrText xml:space="preserve"> PAGEREF _Toc533764034 \h </w:instrText>
        </w:r>
        <w:r>
          <w:rPr>
            <w:noProof/>
            <w:webHidden/>
          </w:rPr>
        </w:r>
        <w:r>
          <w:rPr>
            <w:noProof/>
            <w:webHidden/>
          </w:rPr>
          <w:fldChar w:fldCharType="separate"/>
        </w:r>
        <w:r>
          <w:rPr>
            <w:noProof/>
            <w:webHidden/>
          </w:rPr>
          <w:t>45</w:t>
        </w:r>
        <w:r>
          <w:rPr>
            <w:noProof/>
            <w:webHidden/>
          </w:rPr>
          <w:fldChar w:fldCharType="end"/>
        </w:r>
      </w:hyperlink>
    </w:p>
    <w:p w14:paraId="459A4A13" w14:textId="246535B3" w:rsidR="007A6767" w:rsidRDefault="007A6767">
      <w:pPr>
        <w:pStyle w:val="Mucluc3"/>
        <w:tabs>
          <w:tab w:val="right" w:leader="dot" w:pos="8771"/>
        </w:tabs>
        <w:rPr>
          <w:rFonts w:asciiTheme="minorHAnsi" w:eastAsiaTheme="minorEastAsia" w:hAnsiTheme="minorHAnsi" w:cstheme="minorBidi"/>
          <w:noProof/>
          <w:sz w:val="22"/>
          <w:szCs w:val="22"/>
        </w:rPr>
      </w:pPr>
      <w:hyperlink w:anchor="_Toc533764035" w:history="1">
        <w:r w:rsidRPr="00F33E85">
          <w:rPr>
            <w:rStyle w:val="Siuktni"/>
            <w:noProof/>
          </w:rPr>
          <w:t>4.3.3 Minh hoạ các chức năng chính</w:t>
        </w:r>
        <w:r>
          <w:rPr>
            <w:noProof/>
            <w:webHidden/>
          </w:rPr>
          <w:tab/>
        </w:r>
        <w:r>
          <w:rPr>
            <w:noProof/>
            <w:webHidden/>
          </w:rPr>
          <w:fldChar w:fldCharType="begin"/>
        </w:r>
        <w:r>
          <w:rPr>
            <w:noProof/>
            <w:webHidden/>
          </w:rPr>
          <w:instrText xml:space="preserve"> PAGEREF _Toc533764035 \h </w:instrText>
        </w:r>
        <w:r>
          <w:rPr>
            <w:noProof/>
            <w:webHidden/>
          </w:rPr>
        </w:r>
        <w:r>
          <w:rPr>
            <w:noProof/>
            <w:webHidden/>
          </w:rPr>
          <w:fldChar w:fldCharType="separate"/>
        </w:r>
        <w:r>
          <w:rPr>
            <w:noProof/>
            <w:webHidden/>
          </w:rPr>
          <w:t>45</w:t>
        </w:r>
        <w:r>
          <w:rPr>
            <w:noProof/>
            <w:webHidden/>
          </w:rPr>
          <w:fldChar w:fldCharType="end"/>
        </w:r>
      </w:hyperlink>
    </w:p>
    <w:p w14:paraId="4B18889A" w14:textId="2DD91762" w:rsidR="007A6767" w:rsidRDefault="007A6767">
      <w:pPr>
        <w:pStyle w:val="Mucluc1"/>
        <w:rPr>
          <w:rFonts w:asciiTheme="minorHAnsi" w:eastAsiaTheme="minorEastAsia" w:hAnsiTheme="minorHAnsi" w:cstheme="minorBidi"/>
          <w:b w:val="0"/>
          <w:noProof/>
          <w:sz w:val="22"/>
          <w:szCs w:val="22"/>
        </w:rPr>
      </w:pPr>
      <w:hyperlink w:anchor="_Toc533764036" w:history="1">
        <w:r w:rsidRPr="00F33E85">
          <w:rPr>
            <w:rStyle w:val="Siuktni"/>
            <w:noProof/>
          </w:rPr>
          <w:t>Chương 5 Các giải pháp và đóng góp nổi bật</w:t>
        </w:r>
        <w:r>
          <w:rPr>
            <w:noProof/>
            <w:webHidden/>
          </w:rPr>
          <w:tab/>
        </w:r>
        <w:r>
          <w:rPr>
            <w:noProof/>
            <w:webHidden/>
          </w:rPr>
          <w:fldChar w:fldCharType="begin"/>
        </w:r>
        <w:r>
          <w:rPr>
            <w:noProof/>
            <w:webHidden/>
          </w:rPr>
          <w:instrText xml:space="preserve"> PAGEREF _Toc533764036 \h </w:instrText>
        </w:r>
        <w:r>
          <w:rPr>
            <w:noProof/>
            <w:webHidden/>
          </w:rPr>
        </w:r>
        <w:r>
          <w:rPr>
            <w:noProof/>
            <w:webHidden/>
          </w:rPr>
          <w:fldChar w:fldCharType="separate"/>
        </w:r>
        <w:r>
          <w:rPr>
            <w:noProof/>
            <w:webHidden/>
          </w:rPr>
          <w:t>46</w:t>
        </w:r>
        <w:r>
          <w:rPr>
            <w:noProof/>
            <w:webHidden/>
          </w:rPr>
          <w:fldChar w:fldCharType="end"/>
        </w:r>
      </w:hyperlink>
    </w:p>
    <w:p w14:paraId="073D63A6" w14:textId="7935F0F8" w:rsidR="007A6767" w:rsidRDefault="007A6767">
      <w:pPr>
        <w:pStyle w:val="Mucluc2"/>
        <w:rPr>
          <w:rFonts w:asciiTheme="minorHAnsi" w:eastAsiaTheme="minorEastAsia" w:hAnsiTheme="minorHAnsi" w:cstheme="minorBidi"/>
          <w:b w:val="0"/>
          <w:noProof/>
          <w:sz w:val="22"/>
          <w:szCs w:val="22"/>
        </w:rPr>
      </w:pPr>
      <w:hyperlink w:anchor="_Toc533764037" w:history="1">
        <w:r w:rsidRPr="00F33E85">
          <w:rPr>
            <w:rStyle w:val="Siuktni"/>
            <w:noProof/>
          </w:rPr>
          <w:t>5.1 CSDL tổ chức theo cột</w:t>
        </w:r>
        <w:r>
          <w:rPr>
            <w:noProof/>
            <w:webHidden/>
          </w:rPr>
          <w:tab/>
        </w:r>
        <w:r>
          <w:rPr>
            <w:noProof/>
            <w:webHidden/>
          </w:rPr>
          <w:fldChar w:fldCharType="begin"/>
        </w:r>
        <w:r>
          <w:rPr>
            <w:noProof/>
            <w:webHidden/>
          </w:rPr>
          <w:instrText xml:space="preserve"> PAGEREF _Toc533764037 \h </w:instrText>
        </w:r>
        <w:r>
          <w:rPr>
            <w:noProof/>
            <w:webHidden/>
          </w:rPr>
        </w:r>
        <w:r>
          <w:rPr>
            <w:noProof/>
            <w:webHidden/>
          </w:rPr>
          <w:fldChar w:fldCharType="separate"/>
        </w:r>
        <w:r>
          <w:rPr>
            <w:noProof/>
            <w:webHidden/>
          </w:rPr>
          <w:t>46</w:t>
        </w:r>
        <w:r>
          <w:rPr>
            <w:noProof/>
            <w:webHidden/>
          </w:rPr>
          <w:fldChar w:fldCharType="end"/>
        </w:r>
      </w:hyperlink>
    </w:p>
    <w:p w14:paraId="592499C4" w14:textId="7B5EEFA1" w:rsidR="007A6767" w:rsidRDefault="007A6767">
      <w:pPr>
        <w:pStyle w:val="Mucluc2"/>
        <w:rPr>
          <w:rFonts w:asciiTheme="minorHAnsi" w:eastAsiaTheme="minorEastAsia" w:hAnsiTheme="minorHAnsi" w:cstheme="minorBidi"/>
          <w:b w:val="0"/>
          <w:noProof/>
          <w:sz w:val="22"/>
          <w:szCs w:val="22"/>
        </w:rPr>
      </w:pPr>
      <w:hyperlink w:anchor="_Toc533764038" w:history="1">
        <w:r w:rsidRPr="00F33E85">
          <w:rPr>
            <w:rStyle w:val="Siuktni"/>
            <w:noProof/>
          </w:rPr>
          <w:t>5.2 Sử dụng bảng băm trong việc lưu trữ</w:t>
        </w:r>
        <w:r>
          <w:rPr>
            <w:noProof/>
            <w:webHidden/>
          </w:rPr>
          <w:tab/>
        </w:r>
        <w:r>
          <w:rPr>
            <w:noProof/>
            <w:webHidden/>
          </w:rPr>
          <w:fldChar w:fldCharType="begin"/>
        </w:r>
        <w:r>
          <w:rPr>
            <w:noProof/>
            <w:webHidden/>
          </w:rPr>
          <w:instrText xml:space="preserve"> PAGEREF _Toc533764038 \h </w:instrText>
        </w:r>
        <w:r>
          <w:rPr>
            <w:noProof/>
            <w:webHidden/>
          </w:rPr>
        </w:r>
        <w:r>
          <w:rPr>
            <w:noProof/>
            <w:webHidden/>
          </w:rPr>
          <w:fldChar w:fldCharType="separate"/>
        </w:r>
        <w:r>
          <w:rPr>
            <w:noProof/>
            <w:webHidden/>
          </w:rPr>
          <w:t>46</w:t>
        </w:r>
        <w:r>
          <w:rPr>
            <w:noProof/>
            <w:webHidden/>
          </w:rPr>
          <w:fldChar w:fldCharType="end"/>
        </w:r>
      </w:hyperlink>
    </w:p>
    <w:p w14:paraId="6C2BD276" w14:textId="3FA2BC26" w:rsidR="007A6767" w:rsidRDefault="007A6767">
      <w:pPr>
        <w:pStyle w:val="Mucluc2"/>
        <w:rPr>
          <w:rFonts w:asciiTheme="minorHAnsi" w:eastAsiaTheme="minorEastAsia" w:hAnsiTheme="minorHAnsi" w:cstheme="minorBidi"/>
          <w:b w:val="0"/>
          <w:noProof/>
          <w:sz w:val="22"/>
          <w:szCs w:val="22"/>
        </w:rPr>
      </w:pPr>
      <w:hyperlink w:anchor="_Toc533764039" w:history="1">
        <w:r w:rsidRPr="00F33E85">
          <w:rPr>
            <w:rStyle w:val="Siuktni"/>
            <w:noProof/>
          </w:rPr>
          <w:t>5.3 Thiết kế theo mô hình client-server</w:t>
        </w:r>
        <w:r>
          <w:rPr>
            <w:noProof/>
            <w:webHidden/>
          </w:rPr>
          <w:tab/>
        </w:r>
        <w:r>
          <w:rPr>
            <w:noProof/>
            <w:webHidden/>
          </w:rPr>
          <w:fldChar w:fldCharType="begin"/>
        </w:r>
        <w:r>
          <w:rPr>
            <w:noProof/>
            <w:webHidden/>
          </w:rPr>
          <w:instrText xml:space="preserve"> PAGEREF _Toc533764039 \h </w:instrText>
        </w:r>
        <w:r>
          <w:rPr>
            <w:noProof/>
            <w:webHidden/>
          </w:rPr>
        </w:r>
        <w:r>
          <w:rPr>
            <w:noProof/>
            <w:webHidden/>
          </w:rPr>
          <w:fldChar w:fldCharType="separate"/>
        </w:r>
        <w:r>
          <w:rPr>
            <w:noProof/>
            <w:webHidden/>
          </w:rPr>
          <w:t>47</w:t>
        </w:r>
        <w:r>
          <w:rPr>
            <w:noProof/>
            <w:webHidden/>
          </w:rPr>
          <w:fldChar w:fldCharType="end"/>
        </w:r>
      </w:hyperlink>
    </w:p>
    <w:p w14:paraId="6835E609" w14:textId="10664E81" w:rsidR="007A6767" w:rsidRDefault="007A6767">
      <w:pPr>
        <w:pStyle w:val="Mucluc1"/>
        <w:rPr>
          <w:rFonts w:asciiTheme="minorHAnsi" w:eastAsiaTheme="minorEastAsia" w:hAnsiTheme="minorHAnsi" w:cstheme="minorBidi"/>
          <w:b w:val="0"/>
          <w:noProof/>
          <w:sz w:val="22"/>
          <w:szCs w:val="22"/>
        </w:rPr>
      </w:pPr>
      <w:hyperlink w:anchor="_Toc533764040" w:history="1">
        <w:r w:rsidRPr="00F33E85">
          <w:rPr>
            <w:rStyle w:val="Siuktni"/>
            <w:noProof/>
            <w:lang w:val="vi-VN"/>
          </w:rPr>
          <w:t>Chương 6 Kết luận và hướng phát triển</w:t>
        </w:r>
        <w:r>
          <w:rPr>
            <w:noProof/>
            <w:webHidden/>
          </w:rPr>
          <w:tab/>
        </w:r>
        <w:r>
          <w:rPr>
            <w:noProof/>
            <w:webHidden/>
          </w:rPr>
          <w:fldChar w:fldCharType="begin"/>
        </w:r>
        <w:r>
          <w:rPr>
            <w:noProof/>
            <w:webHidden/>
          </w:rPr>
          <w:instrText xml:space="preserve"> PAGEREF _Toc533764040 \h </w:instrText>
        </w:r>
        <w:r>
          <w:rPr>
            <w:noProof/>
            <w:webHidden/>
          </w:rPr>
        </w:r>
        <w:r>
          <w:rPr>
            <w:noProof/>
            <w:webHidden/>
          </w:rPr>
          <w:fldChar w:fldCharType="separate"/>
        </w:r>
        <w:r>
          <w:rPr>
            <w:noProof/>
            <w:webHidden/>
          </w:rPr>
          <w:t>48</w:t>
        </w:r>
        <w:r>
          <w:rPr>
            <w:noProof/>
            <w:webHidden/>
          </w:rPr>
          <w:fldChar w:fldCharType="end"/>
        </w:r>
      </w:hyperlink>
    </w:p>
    <w:p w14:paraId="76C6DA22" w14:textId="53F23D74" w:rsidR="007A6767" w:rsidRDefault="007A6767">
      <w:pPr>
        <w:pStyle w:val="Mucluc2"/>
        <w:rPr>
          <w:rFonts w:asciiTheme="minorHAnsi" w:eastAsiaTheme="minorEastAsia" w:hAnsiTheme="minorHAnsi" w:cstheme="minorBidi"/>
          <w:b w:val="0"/>
          <w:noProof/>
          <w:sz w:val="22"/>
          <w:szCs w:val="22"/>
        </w:rPr>
      </w:pPr>
      <w:hyperlink w:anchor="_Toc533764041" w:history="1">
        <w:r w:rsidRPr="00F33E85">
          <w:rPr>
            <w:rStyle w:val="Siuktni"/>
            <w:noProof/>
          </w:rPr>
          <w:t>6.1 Kết luận</w:t>
        </w:r>
        <w:r>
          <w:rPr>
            <w:noProof/>
            <w:webHidden/>
          </w:rPr>
          <w:tab/>
        </w:r>
        <w:r>
          <w:rPr>
            <w:noProof/>
            <w:webHidden/>
          </w:rPr>
          <w:fldChar w:fldCharType="begin"/>
        </w:r>
        <w:r>
          <w:rPr>
            <w:noProof/>
            <w:webHidden/>
          </w:rPr>
          <w:instrText xml:space="preserve"> PAGEREF _Toc533764041 \h </w:instrText>
        </w:r>
        <w:r>
          <w:rPr>
            <w:noProof/>
            <w:webHidden/>
          </w:rPr>
        </w:r>
        <w:r>
          <w:rPr>
            <w:noProof/>
            <w:webHidden/>
          </w:rPr>
          <w:fldChar w:fldCharType="separate"/>
        </w:r>
        <w:r>
          <w:rPr>
            <w:noProof/>
            <w:webHidden/>
          </w:rPr>
          <w:t>48</w:t>
        </w:r>
        <w:r>
          <w:rPr>
            <w:noProof/>
            <w:webHidden/>
          </w:rPr>
          <w:fldChar w:fldCharType="end"/>
        </w:r>
      </w:hyperlink>
    </w:p>
    <w:p w14:paraId="45AB35A6" w14:textId="3680D377" w:rsidR="007A6767" w:rsidRDefault="007A6767">
      <w:pPr>
        <w:pStyle w:val="Mucluc2"/>
        <w:rPr>
          <w:rFonts w:asciiTheme="minorHAnsi" w:eastAsiaTheme="minorEastAsia" w:hAnsiTheme="minorHAnsi" w:cstheme="minorBidi"/>
          <w:b w:val="0"/>
          <w:noProof/>
          <w:sz w:val="22"/>
          <w:szCs w:val="22"/>
        </w:rPr>
      </w:pPr>
      <w:hyperlink w:anchor="_Toc533764042" w:history="1">
        <w:r w:rsidRPr="00F33E85">
          <w:rPr>
            <w:rStyle w:val="Siuktni"/>
            <w:noProof/>
          </w:rPr>
          <w:t>6.2 Hướng phát triển</w:t>
        </w:r>
        <w:r>
          <w:rPr>
            <w:noProof/>
            <w:webHidden/>
          </w:rPr>
          <w:tab/>
        </w:r>
        <w:r>
          <w:rPr>
            <w:noProof/>
            <w:webHidden/>
          </w:rPr>
          <w:fldChar w:fldCharType="begin"/>
        </w:r>
        <w:r>
          <w:rPr>
            <w:noProof/>
            <w:webHidden/>
          </w:rPr>
          <w:instrText xml:space="preserve"> PAGEREF _Toc533764042 \h </w:instrText>
        </w:r>
        <w:r>
          <w:rPr>
            <w:noProof/>
            <w:webHidden/>
          </w:rPr>
        </w:r>
        <w:r>
          <w:rPr>
            <w:noProof/>
            <w:webHidden/>
          </w:rPr>
          <w:fldChar w:fldCharType="separate"/>
        </w:r>
        <w:r>
          <w:rPr>
            <w:noProof/>
            <w:webHidden/>
          </w:rPr>
          <w:t>48</w:t>
        </w:r>
        <w:r>
          <w:rPr>
            <w:noProof/>
            <w:webHidden/>
          </w:rPr>
          <w:fldChar w:fldCharType="end"/>
        </w:r>
      </w:hyperlink>
    </w:p>
    <w:p w14:paraId="5435FF57" w14:textId="584994A1" w:rsidR="007A6767" w:rsidRDefault="007A6767">
      <w:pPr>
        <w:pStyle w:val="Mucluc1"/>
        <w:rPr>
          <w:rFonts w:asciiTheme="minorHAnsi" w:eastAsiaTheme="minorEastAsia" w:hAnsiTheme="minorHAnsi" w:cstheme="minorBidi"/>
          <w:b w:val="0"/>
          <w:noProof/>
          <w:sz w:val="22"/>
          <w:szCs w:val="22"/>
        </w:rPr>
      </w:pPr>
      <w:hyperlink w:anchor="_Toc533764043" w:history="1">
        <w:r w:rsidRPr="00F33E85">
          <w:rPr>
            <w:rStyle w:val="Siuktni"/>
            <w:noProof/>
          </w:rPr>
          <w:t>Tài liệu tham khảo</w:t>
        </w:r>
        <w:r>
          <w:rPr>
            <w:noProof/>
            <w:webHidden/>
          </w:rPr>
          <w:tab/>
        </w:r>
        <w:r>
          <w:rPr>
            <w:noProof/>
            <w:webHidden/>
          </w:rPr>
          <w:fldChar w:fldCharType="begin"/>
        </w:r>
        <w:r>
          <w:rPr>
            <w:noProof/>
            <w:webHidden/>
          </w:rPr>
          <w:instrText xml:space="preserve"> PAGEREF _Toc533764043 \h </w:instrText>
        </w:r>
        <w:r>
          <w:rPr>
            <w:noProof/>
            <w:webHidden/>
          </w:rPr>
        </w:r>
        <w:r>
          <w:rPr>
            <w:noProof/>
            <w:webHidden/>
          </w:rPr>
          <w:fldChar w:fldCharType="separate"/>
        </w:r>
        <w:r>
          <w:rPr>
            <w:noProof/>
            <w:webHidden/>
          </w:rPr>
          <w:t>49</w:t>
        </w:r>
        <w:r>
          <w:rPr>
            <w:noProof/>
            <w:webHidden/>
          </w:rPr>
          <w:fldChar w:fldCharType="end"/>
        </w:r>
      </w:hyperlink>
    </w:p>
    <w:p w14:paraId="57A50661" w14:textId="624153BE" w:rsidR="007B24B3" w:rsidRPr="007B24B3" w:rsidRDefault="00A028C4" w:rsidP="007B24B3">
      <w:r>
        <w:rPr>
          <w:b/>
          <w:sz w:val="40"/>
        </w:rPr>
        <w:fldChar w:fldCharType="end"/>
      </w:r>
    </w:p>
    <w:p w14:paraId="70F2AADA" w14:textId="77777777" w:rsidR="006747FD" w:rsidRDefault="007B24B3" w:rsidP="00AF72F6">
      <w:pPr>
        <w:pStyle w:val="u1"/>
        <w:framePr w:wrap="notBeside"/>
        <w:numPr>
          <w:ilvl w:val="0"/>
          <w:numId w:val="0"/>
        </w:numPr>
      </w:pPr>
      <w:bookmarkStart w:id="24" w:name="_Toc510882186"/>
      <w:bookmarkStart w:id="25" w:name="_Toc533729392"/>
      <w:bookmarkStart w:id="26" w:name="_Toc533729643"/>
      <w:bookmarkStart w:id="27" w:name="_Toc533763972"/>
      <w:r>
        <w:lastRenderedPageBreak/>
        <w:t xml:space="preserve">Danh mục hình </w:t>
      </w:r>
      <w:r w:rsidR="009166D2">
        <w:rPr>
          <w:lang w:val="vi-VN"/>
        </w:rPr>
        <w:t>vẽ</w:t>
      </w:r>
      <w:bookmarkEnd w:id="24"/>
      <w:bookmarkEnd w:id="25"/>
      <w:bookmarkEnd w:id="26"/>
      <w:bookmarkEnd w:id="27"/>
    </w:p>
    <w:p w14:paraId="7BA2C7B4" w14:textId="13F5B7D0" w:rsidR="007A6767" w:rsidRDefault="00DD10B0">
      <w:pPr>
        <w:pStyle w:val="Banghinhminhhoa"/>
        <w:tabs>
          <w:tab w:val="right" w:leader="dot" w:pos="8771"/>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533764044" w:history="1">
        <w:r w:rsidR="007A6767" w:rsidRPr="004529AB">
          <w:rPr>
            <w:rStyle w:val="Siuktni"/>
            <w:b/>
            <w:noProof/>
          </w:rPr>
          <w:t>Hình 1</w:t>
        </w:r>
        <w:r w:rsidR="007A6767" w:rsidRPr="004529AB">
          <w:rPr>
            <w:rStyle w:val="Siuktni"/>
            <w:noProof/>
          </w:rPr>
          <w:t>. Định lý CAP</w:t>
        </w:r>
        <w:r w:rsidR="007A6767">
          <w:rPr>
            <w:noProof/>
            <w:webHidden/>
          </w:rPr>
          <w:tab/>
        </w:r>
        <w:r w:rsidR="007A6767">
          <w:rPr>
            <w:noProof/>
            <w:webHidden/>
          </w:rPr>
          <w:fldChar w:fldCharType="begin"/>
        </w:r>
        <w:r w:rsidR="007A6767">
          <w:rPr>
            <w:noProof/>
            <w:webHidden/>
          </w:rPr>
          <w:instrText xml:space="preserve"> PAGEREF _Toc533764044 \h </w:instrText>
        </w:r>
        <w:r w:rsidR="007A6767">
          <w:rPr>
            <w:noProof/>
            <w:webHidden/>
          </w:rPr>
        </w:r>
        <w:r w:rsidR="007A6767">
          <w:rPr>
            <w:noProof/>
            <w:webHidden/>
          </w:rPr>
          <w:fldChar w:fldCharType="separate"/>
        </w:r>
        <w:r w:rsidR="007A6767">
          <w:rPr>
            <w:noProof/>
            <w:webHidden/>
          </w:rPr>
          <w:t>10</w:t>
        </w:r>
        <w:r w:rsidR="007A6767">
          <w:rPr>
            <w:noProof/>
            <w:webHidden/>
          </w:rPr>
          <w:fldChar w:fldCharType="end"/>
        </w:r>
      </w:hyperlink>
    </w:p>
    <w:p w14:paraId="2ED44F16" w14:textId="1998E963" w:rsidR="007A6767" w:rsidRDefault="007A6767">
      <w:pPr>
        <w:pStyle w:val="Banghinhminhhoa"/>
        <w:tabs>
          <w:tab w:val="right" w:leader="dot" w:pos="8771"/>
        </w:tabs>
        <w:rPr>
          <w:rFonts w:asciiTheme="minorHAnsi" w:eastAsiaTheme="minorEastAsia" w:hAnsiTheme="minorHAnsi" w:cstheme="minorBidi"/>
          <w:noProof/>
          <w:sz w:val="22"/>
          <w:szCs w:val="22"/>
        </w:rPr>
      </w:pPr>
      <w:hyperlink w:anchor="_Toc533764045" w:history="1">
        <w:r w:rsidRPr="004529AB">
          <w:rPr>
            <w:rStyle w:val="Siuktni"/>
            <w:b/>
            <w:noProof/>
          </w:rPr>
          <w:t>Hình 2</w:t>
        </w:r>
        <w:r w:rsidRPr="004529AB">
          <w:rPr>
            <w:rStyle w:val="Siuktni"/>
            <w:noProof/>
          </w:rPr>
          <w:t>. Multi-version concurrency control (MVCC)</w:t>
        </w:r>
        <w:r>
          <w:rPr>
            <w:noProof/>
            <w:webHidden/>
          </w:rPr>
          <w:tab/>
        </w:r>
        <w:r>
          <w:rPr>
            <w:noProof/>
            <w:webHidden/>
          </w:rPr>
          <w:fldChar w:fldCharType="begin"/>
        </w:r>
        <w:r>
          <w:rPr>
            <w:noProof/>
            <w:webHidden/>
          </w:rPr>
          <w:instrText xml:space="preserve"> PAGEREF _Toc533764045 \h </w:instrText>
        </w:r>
        <w:r>
          <w:rPr>
            <w:noProof/>
            <w:webHidden/>
          </w:rPr>
        </w:r>
        <w:r>
          <w:rPr>
            <w:noProof/>
            <w:webHidden/>
          </w:rPr>
          <w:fldChar w:fldCharType="separate"/>
        </w:r>
        <w:r>
          <w:rPr>
            <w:noProof/>
            <w:webHidden/>
          </w:rPr>
          <w:t>15</w:t>
        </w:r>
        <w:r>
          <w:rPr>
            <w:noProof/>
            <w:webHidden/>
          </w:rPr>
          <w:fldChar w:fldCharType="end"/>
        </w:r>
      </w:hyperlink>
    </w:p>
    <w:p w14:paraId="21EABADD" w14:textId="5EBF1444" w:rsidR="007A6767" w:rsidRDefault="007A6767">
      <w:pPr>
        <w:pStyle w:val="Banghinhminhhoa"/>
        <w:tabs>
          <w:tab w:val="right" w:leader="dot" w:pos="8771"/>
        </w:tabs>
        <w:rPr>
          <w:rFonts w:asciiTheme="minorHAnsi" w:eastAsiaTheme="minorEastAsia" w:hAnsiTheme="minorHAnsi" w:cstheme="minorBidi"/>
          <w:noProof/>
          <w:sz w:val="22"/>
          <w:szCs w:val="22"/>
        </w:rPr>
      </w:pPr>
      <w:hyperlink w:anchor="_Toc533764046" w:history="1">
        <w:r w:rsidRPr="004529AB">
          <w:rPr>
            <w:rStyle w:val="Siuktni"/>
            <w:b/>
            <w:noProof/>
          </w:rPr>
          <w:t>Hình 3.</w:t>
        </w:r>
        <w:r w:rsidRPr="004529AB">
          <w:rPr>
            <w:rStyle w:val="Siuktni"/>
            <w:noProof/>
          </w:rPr>
          <w:t xml:space="preserve"> Key-Value store</w:t>
        </w:r>
        <w:r>
          <w:rPr>
            <w:noProof/>
            <w:webHidden/>
          </w:rPr>
          <w:tab/>
        </w:r>
        <w:r>
          <w:rPr>
            <w:noProof/>
            <w:webHidden/>
          </w:rPr>
          <w:fldChar w:fldCharType="begin"/>
        </w:r>
        <w:r>
          <w:rPr>
            <w:noProof/>
            <w:webHidden/>
          </w:rPr>
          <w:instrText xml:space="preserve"> PAGEREF _Toc533764046 \h </w:instrText>
        </w:r>
        <w:r>
          <w:rPr>
            <w:noProof/>
            <w:webHidden/>
          </w:rPr>
        </w:r>
        <w:r>
          <w:rPr>
            <w:noProof/>
            <w:webHidden/>
          </w:rPr>
          <w:fldChar w:fldCharType="separate"/>
        </w:r>
        <w:r>
          <w:rPr>
            <w:noProof/>
            <w:webHidden/>
          </w:rPr>
          <w:t>20</w:t>
        </w:r>
        <w:r>
          <w:rPr>
            <w:noProof/>
            <w:webHidden/>
          </w:rPr>
          <w:fldChar w:fldCharType="end"/>
        </w:r>
      </w:hyperlink>
    </w:p>
    <w:p w14:paraId="450F68C8" w14:textId="3F795FA9" w:rsidR="007A6767" w:rsidRDefault="007A6767">
      <w:pPr>
        <w:pStyle w:val="Banghinhminhhoa"/>
        <w:tabs>
          <w:tab w:val="right" w:leader="dot" w:pos="8771"/>
        </w:tabs>
        <w:rPr>
          <w:rFonts w:asciiTheme="minorHAnsi" w:eastAsiaTheme="minorEastAsia" w:hAnsiTheme="minorHAnsi" w:cstheme="minorBidi"/>
          <w:noProof/>
          <w:sz w:val="22"/>
          <w:szCs w:val="22"/>
        </w:rPr>
      </w:pPr>
      <w:hyperlink w:anchor="_Toc533764047" w:history="1">
        <w:r w:rsidRPr="004529AB">
          <w:rPr>
            <w:rStyle w:val="Siuktni"/>
            <w:b/>
            <w:noProof/>
          </w:rPr>
          <w:t>Hình 4</w:t>
        </w:r>
        <w:r w:rsidRPr="004529AB">
          <w:rPr>
            <w:rStyle w:val="Siuktni"/>
            <w:noProof/>
          </w:rPr>
          <w:t>. Minh họa graph database trong mạng xã hội</w:t>
        </w:r>
        <w:r>
          <w:rPr>
            <w:noProof/>
            <w:webHidden/>
          </w:rPr>
          <w:tab/>
        </w:r>
        <w:r>
          <w:rPr>
            <w:noProof/>
            <w:webHidden/>
          </w:rPr>
          <w:fldChar w:fldCharType="begin"/>
        </w:r>
        <w:r>
          <w:rPr>
            <w:noProof/>
            <w:webHidden/>
          </w:rPr>
          <w:instrText xml:space="preserve"> PAGEREF _Toc533764047 \h </w:instrText>
        </w:r>
        <w:r>
          <w:rPr>
            <w:noProof/>
            <w:webHidden/>
          </w:rPr>
        </w:r>
        <w:r>
          <w:rPr>
            <w:noProof/>
            <w:webHidden/>
          </w:rPr>
          <w:fldChar w:fldCharType="separate"/>
        </w:r>
        <w:r>
          <w:rPr>
            <w:noProof/>
            <w:webHidden/>
          </w:rPr>
          <w:t>22</w:t>
        </w:r>
        <w:r>
          <w:rPr>
            <w:noProof/>
            <w:webHidden/>
          </w:rPr>
          <w:fldChar w:fldCharType="end"/>
        </w:r>
      </w:hyperlink>
    </w:p>
    <w:p w14:paraId="7B3398D8" w14:textId="746CE6D6" w:rsidR="007A6767" w:rsidRDefault="007A6767">
      <w:pPr>
        <w:pStyle w:val="Banghinhminhhoa"/>
        <w:tabs>
          <w:tab w:val="right" w:leader="dot" w:pos="8771"/>
        </w:tabs>
        <w:rPr>
          <w:rFonts w:asciiTheme="minorHAnsi" w:eastAsiaTheme="minorEastAsia" w:hAnsiTheme="minorHAnsi" w:cstheme="minorBidi"/>
          <w:noProof/>
          <w:sz w:val="22"/>
          <w:szCs w:val="22"/>
        </w:rPr>
      </w:pPr>
      <w:hyperlink w:anchor="_Toc533764048" w:history="1">
        <w:r w:rsidRPr="004529AB">
          <w:rPr>
            <w:rStyle w:val="Siuktni"/>
            <w:b/>
            <w:noProof/>
          </w:rPr>
          <w:t>Hình 5</w:t>
        </w:r>
        <w:r w:rsidRPr="004529AB">
          <w:rPr>
            <w:rStyle w:val="Siuktni"/>
            <w:noProof/>
          </w:rPr>
          <w:t>. Cấu trúc dữ liệu trong Column Family</w:t>
        </w:r>
        <w:r>
          <w:rPr>
            <w:noProof/>
            <w:webHidden/>
          </w:rPr>
          <w:tab/>
        </w:r>
        <w:r>
          <w:rPr>
            <w:noProof/>
            <w:webHidden/>
          </w:rPr>
          <w:fldChar w:fldCharType="begin"/>
        </w:r>
        <w:r>
          <w:rPr>
            <w:noProof/>
            <w:webHidden/>
          </w:rPr>
          <w:instrText xml:space="preserve"> PAGEREF _Toc533764048 \h </w:instrText>
        </w:r>
        <w:r>
          <w:rPr>
            <w:noProof/>
            <w:webHidden/>
          </w:rPr>
        </w:r>
        <w:r>
          <w:rPr>
            <w:noProof/>
            <w:webHidden/>
          </w:rPr>
          <w:fldChar w:fldCharType="separate"/>
        </w:r>
        <w:r>
          <w:rPr>
            <w:noProof/>
            <w:webHidden/>
          </w:rPr>
          <w:t>23</w:t>
        </w:r>
        <w:r>
          <w:rPr>
            <w:noProof/>
            <w:webHidden/>
          </w:rPr>
          <w:fldChar w:fldCharType="end"/>
        </w:r>
      </w:hyperlink>
    </w:p>
    <w:p w14:paraId="057B8EA8" w14:textId="1508B138" w:rsidR="007A6767" w:rsidRDefault="007A6767">
      <w:pPr>
        <w:pStyle w:val="Banghinhminhhoa"/>
        <w:tabs>
          <w:tab w:val="right" w:leader="dot" w:pos="8771"/>
        </w:tabs>
        <w:rPr>
          <w:rFonts w:asciiTheme="minorHAnsi" w:eastAsiaTheme="minorEastAsia" w:hAnsiTheme="minorHAnsi" w:cstheme="minorBidi"/>
          <w:noProof/>
          <w:sz w:val="22"/>
          <w:szCs w:val="22"/>
        </w:rPr>
      </w:pPr>
      <w:hyperlink w:anchor="_Toc533764049" w:history="1">
        <w:r w:rsidRPr="004529AB">
          <w:rPr>
            <w:rStyle w:val="Siuktni"/>
            <w:b/>
            <w:noProof/>
          </w:rPr>
          <w:t>Hình 6</w:t>
        </w:r>
        <w:r w:rsidRPr="004529AB">
          <w:rPr>
            <w:rStyle w:val="Siuktni"/>
            <w:noProof/>
          </w:rPr>
          <w:t>. So sánh hiệu năng giữa epoll với select, poll</w:t>
        </w:r>
        <w:r>
          <w:rPr>
            <w:noProof/>
            <w:webHidden/>
          </w:rPr>
          <w:tab/>
        </w:r>
        <w:r>
          <w:rPr>
            <w:noProof/>
            <w:webHidden/>
          </w:rPr>
          <w:fldChar w:fldCharType="begin"/>
        </w:r>
        <w:r>
          <w:rPr>
            <w:noProof/>
            <w:webHidden/>
          </w:rPr>
          <w:instrText xml:space="preserve"> PAGEREF _Toc533764049 \h </w:instrText>
        </w:r>
        <w:r>
          <w:rPr>
            <w:noProof/>
            <w:webHidden/>
          </w:rPr>
        </w:r>
        <w:r>
          <w:rPr>
            <w:noProof/>
            <w:webHidden/>
          </w:rPr>
          <w:fldChar w:fldCharType="separate"/>
        </w:r>
        <w:r>
          <w:rPr>
            <w:noProof/>
            <w:webHidden/>
          </w:rPr>
          <w:t>28</w:t>
        </w:r>
        <w:r>
          <w:rPr>
            <w:noProof/>
            <w:webHidden/>
          </w:rPr>
          <w:fldChar w:fldCharType="end"/>
        </w:r>
      </w:hyperlink>
    </w:p>
    <w:p w14:paraId="701C83FE" w14:textId="0FF946E3" w:rsidR="007A6767" w:rsidRDefault="007A6767">
      <w:pPr>
        <w:pStyle w:val="Banghinhminhhoa"/>
        <w:tabs>
          <w:tab w:val="right" w:leader="dot" w:pos="8771"/>
        </w:tabs>
        <w:rPr>
          <w:rFonts w:asciiTheme="minorHAnsi" w:eastAsiaTheme="minorEastAsia" w:hAnsiTheme="minorHAnsi" w:cstheme="minorBidi"/>
          <w:noProof/>
          <w:sz w:val="22"/>
          <w:szCs w:val="22"/>
        </w:rPr>
      </w:pPr>
      <w:hyperlink w:anchor="_Toc533764050" w:history="1">
        <w:r w:rsidRPr="004529AB">
          <w:rPr>
            <w:rStyle w:val="Siuktni"/>
            <w:b/>
            <w:noProof/>
          </w:rPr>
          <w:t>Hình 7</w:t>
        </w:r>
        <w:r w:rsidRPr="004529AB">
          <w:rPr>
            <w:rStyle w:val="Siuktni"/>
            <w:noProof/>
          </w:rPr>
          <w:t>. So sánh hiệu năng epol với poll, select và kqueue trong thư viện libevent</w:t>
        </w:r>
        <w:r>
          <w:rPr>
            <w:noProof/>
            <w:webHidden/>
          </w:rPr>
          <w:tab/>
        </w:r>
        <w:r>
          <w:rPr>
            <w:noProof/>
            <w:webHidden/>
          </w:rPr>
          <w:fldChar w:fldCharType="begin"/>
        </w:r>
        <w:r>
          <w:rPr>
            <w:noProof/>
            <w:webHidden/>
          </w:rPr>
          <w:instrText xml:space="preserve"> PAGEREF _Toc533764050 \h </w:instrText>
        </w:r>
        <w:r>
          <w:rPr>
            <w:noProof/>
            <w:webHidden/>
          </w:rPr>
        </w:r>
        <w:r>
          <w:rPr>
            <w:noProof/>
            <w:webHidden/>
          </w:rPr>
          <w:fldChar w:fldCharType="separate"/>
        </w:r>
        <w:r>
          <w:rPr>
            <w:noProof/>
            <w:webHidden/>
          </w:rPr>
          <w:t>28</w:t>
        </w:r>
        <w:r>
          <w:rPr>
            <w:noProof/>
            <w:webHidden/>
          </w:rPr>
          <w:fldChar w:fldCharType="end"/>
        </w:r>
      </w:hyperlink>
    </w:p>
    <w:p w14:paraId="1100939F" w14:textId="3A06A5B6" w:rsidR="007A6767" w:rsidRDefault="007A6767">
      <w:pPr>
        <w:pStyle w:val="Banghinhminhhoa"/>
        <w:tabs>
          <w:tab w:val="right" w:leader="dot" w:pos="8771"/>
        </w:tabs>
        <w:rPr>
          <w:rFonts w:asciiTheme="minorHAnsi" w:eastAsiaTheme="minorEastAsia" w:hAnsiTheme="minorHAnsi" w:cstheme="minorBidi"/>
          <w:noProof/>
          <w:sz w:val="22"/>
          <w:szCs w:val="22"/>
        </w:rPr>
      </w:pPr>
      <w:hyperlink w:anchor="_Toc533764051" w:history="1">
        <w:r w:rsidRPr="004529AB">
          <w:rPr>
            <w:rStyle w:val="Siuktni"/>
            <w:b/>
            <w:noProof/>
          </w:rPr>
          <w:t>Hình 8</w:t>
        </w:r>
        <w:r w:rsidRPr="004529AB">
          <w:rPr>
            <w:rStyle w:val="Siuktni"/>
            <w:noProof/>
          </w:rPr>
          <w:t>. Bảng băm</w:t>
        </w:r>
        <w:r>
          <w:rPr>
            <w:noProof/>
            <w:webHidden/>
          </w:rPr>
          <w:tab/>
        </w:r>
        <w:r>
          <w:rPr>
            <w:noProof/>
            <w:webHidden/>
          </w:rPr>
          <w:fldChar w:fldCharType="begin"/>
        </w:r>
        <w:r>
          <w:rPr>
            <w:noProof/>
            <w:webHidden/>
          </w:rPr>
          <w:instrText xml:space="preserve"> PAGEREF _Toc533764051 \h </w:instrText>
        </w:r>
        <w:r>
          <w:rPr>
            <w:noProof/>
            <w:webHidden/>
          </w:rPr>
        </w:r>
        <w:r>
          <w:rPr>
            <w:noProof/>
            <w:webHidden/>
          </w:rPr>
          <w:fldChar w:fldCharType="separate"/>
        </w:r>
        <w:r>
          <w:rPr>
            <w:noProof/>
            <w:webHidden/>
          </w:rPr>
          <w:t>31</w:t>
        </w:r>
        <w:r>
          <w:rPr>
            <w:noProof/>
            <w:webHidden/>
          </w:rPr>
          <w:fldChar w:fldCharType="end"/>
        </w:r>
      </w:hyperlink>
    </w:p>
    <w:p w14:paraId="5E2C0769" w14:textId="7F367ADF" w:rsidR="007A6767" w:rsidRDefault="007A6767">
      <w:pPr>
        <w:pStyle w:val="Banghinhminhhoa"/>
        <w:tabs>
          <w:tab w:val="right" w:leader="dot" w:pos="8771"/>
        </w:tabs>
        <w:rPr>
          <w:rFonts w:asciiTheme="minorHAnsi" w:eastAsiaTheme="minorEastAsia" w:hAnsiTheme="minorHAnsi" w:cstheme="minorBidi"/>
          <w:noProof/>
          <w:sz w:val="22"/>
          <w:szCs w:val="22"/>
        </w:rPr>
      </w:pPr>
      <w:hyperlink w:anchor="_Toc533764052" w:history="1">
        <w:r w:rsidRPr="004529AB">
          <w:rPr>
            <w:rStyle w:val="Siuktni"/>
            <w:b/>
            <w:noProof/>
          </w:rPr>
          <w:t>Hình 9</w:t>
        </w:r>
        <w:r w:rsidRPr="004529AB">
          <w:rPr>
            <w:rStyle w:val="Siuktni"/>
            <w:noProof/>
          </w:rPr>
          <w:t>. Bảng băm với danh sách liên kết</w:t>
        </w:r>
        <w:r>
          <w:rPr>
            <w:noProof/>
            <w:webHidden/>
          </w:rPr>
          <w:tab/>
        </w:r>
        <w:r>
          <w:rPr>
            <w:noProof/>
            <w:webHidden/>
          </w:rPr>
          <w:fldChar w:fldCharType="begin"/>
        </w:r>
        <w:r>
          <w:rPr>
            <w:noProof/>
            <w:webHidden/>
          </w:rPr>
          <w:instrText xml:space="preserve"> PAGEREF _Toc533764052 \h </w:instrText>
        </w:r>
        <w:r>
          <w:rPr>
            <w:noProof/>
            <w:webHidden/>
          </w:rPr>
        </w:r>
        <w:r>
          <w:rPr>
            <w:noProof/>
            <w:webHidden/>
          </w:rPr>
          <w:fldChar w:fldCharType="separate"/>
        </w:r>
        <w:r>
          <w:rPr>
            <w:noProof/>
            <w:webHidden/>
          </w:rPr>
          <w:t>32</w:t>
        </w:r>
        <w:r>
          <w:rPr>
            <w:noProof/>
            <w:webHidden/>
          </w:rPr>
          <w:fldChar w:fldCharType="end"/>
        </w:r>
      </w:hyperlink>
    </w:p>
    <w:p w14:paraId="5A254061" w14:textId="7D9AA4EF" w:rsidR="007A6767" w:rsidRDefault="007A6767">
      <w:pPr>
        <w:pStyle w:val="Banghinhminhhoa"/>
        <w:tabs>
          <w:tab w:val="right" w:leader="dot" w:pos="8771"/>
        </w:tabs>
        <w:rPr>
          <w:rFonts w:asciiTheme="minorHAnsi" w:eastAsiaTheme="minorEastAsia" w:hAnsiTheme="minorHAnsi" w:cstheme="minorBidi"/>
          <w:noProof/>
          <w:sz w:val="22"/>
          <w:szCs w:val="22"/>
        </w:rPr>
      </w:pPr>
      <w:hyperlink w:anchor="_Toc533764053" w:history="1">
        <w:r w:rsidRPr="004529AB">
          <w:rPr>
            <w:rStyle w:val="Siuktni"/>
            <w:b/>
            <w:noProof/>
          </w:rPr>
          <w:t>Hình 10</w:t>
        </w:r>
        <w:r w:rsidRPr="004529AB">
          <w:rPr>
            <w:rStyle w:val="Siuktni"/>
            <w:noProof/>
          </w:rPr>
          <w:t>. Bảng băm với open address</w:t>
        </w:r>
        <w:r>
          <w:rPr>
            <w:noProof/>
            <w:webHidden/>
          </w:rPr>
          <w:tab/>
        </w:r>
        <w:r>
          <w:rPr>
            <w:noProof/>
            <w:webHidden/>
          </w:rPr>
          <w:fldChar w:fldCharType="begin"/>
        </w:r>
        <w:r>
          <w:rPr>
            <w:noProof/>
            <w:webHidden/>
          </w:rPr>
          <w:instrText xml:space="preserve"> PAGEREF _Toc533764053 \h </w:instrText>
        </w:r>
        <w:r>
          <w:rPr>
            <w:noProof/>
            <w:webHidden/>
          </w:rPr>
        </w:r>
        <w:r>
          <w:rPr>
            <w:noProof/>
            <w:webHidden/>
          </w:rPr>
          <w:fldChar w:fldCharType="separate"/>
        </w:r>
        <w:r>
          <w:rPr>
            <w:noProof/>
            <w:webHidden/>
          </w:rPr>
          <w:t>32</w:t>
        </w:r>
        <w:r>
          <w:rPr>
            <w:noProof/>
            <w:webHidden/>
          </w:rPr>
          <w:fldChar w:fldCharType="end"/>
        </w:r>
      </w:hyperlink>
    </w:p>
    <w:p w14:paraId="62239F08" w14:textId="616B228F" w:rsidR="007A6767" w:rsidRDefault="007A6767">
      <w:pPr>
        <w:pStyle w:val="Banghinhminhhoa"/>
        <w:tabs>
          <w:tab w:val="right" w:leader="dot" w:pos="8771"/>
        </w:tabs>
        <w:rPr>
          <w:rFonts w:asciiTheme="minorHAnsi" w:eastAsiaTheme="minorEastAsia" w:hAnsiTheme="minorHAnsi" w:cstheme="minorBidi"/>
          <w:noProof/>
          <w:sz w:val="22"/>
          <w:szCs w:val="22"/>
        </w:rPr>
      </w:pPr>
      <w:hyperlink w:anchor="_Toc533764054" w:history="1">
        <w:r w:rsidRPr="004529AB">
          <w:rPr>
            <w:rStyle w:val="Siuktni"/>
            <w:b/>
            <w:noProof/>
          </w:rPr>
          <w:t>Hình 11.</w:t>
        </w:r>
        <w:r w:rsidRPr="004529AB">
          <w:rPr>
            <w:rStyle w:val="Siuktni"/>
            <w:noProof/>
          </w:rPr>
          <w:t xml:space="preserve"> Tổng quan trong HQT CSDL</w:t>
        </w:r>
        <w:r>
          <w:rPr>
            <w:noProof/>
            <w:webHidden/>
          </w:rPr>
          <w:tab/>
        </w:r>
        <w:r>
          <w:rPr>
            <w:noProof/>
            <w:webHidden/>
          </w:rPr>
          <w:fldChar w:fldCharType="begin"/>
        </w:r>
        <w:r>
          <w:rPr>
            <w:noProof/>
            <w:webHidden/>
          </w:rPr>
          <w:instrText xml:space="preserve"> PAGEREF _Toc533764054 \h </w:instrText>
        </w:r>
        <w:r>
          <w:rPr>
            <w:noProof/>
            <w:webHidden/>
          </w:rPr>
        </w:r>
        <w:r>
          <w:rPr>
            <w:noProof/>
            <w:webHidden/>
          </w:rPr>
          <w:fldChar w:fldCharType="separate"/>
        </w:r>
        <w:r>
          <w:rPr>
            <w:noProof/>
            <w:webHidden/>
          </w:rPr>
          <w:t>35</w:t>
        </w:r>
        <w:r>
          <w:rPr>
            <w:noProof/>
            <w:webHidden/>
          </w:rPr>
          <w:fldChar w:fldCharType="end"/>
        </w:r>
      </w:hyperlink>
    </w:p>
    <w:p w14:paraId="0B98CEED" w14:textId="047F8499" w:rsidR="007A6767" w:rsidRDefault="007A6767">
      <w:pPr>
        <w:pStyle w:val="Banghinhminhhoa"/>
        <w:tabs>
          <w:tab w:val="right" w:leader="dot" w:pos="8771"/>
        </w:tabs>
        <w:rPr>
          <w:rFonts w:asciiTheme="minorHAnsi" w:eastAsiaTheme="minorEastAsia" w:hAnsiTheme="minorHAnsi" w:cstheme="minorBidi"/>
          <w:noProof/>
          <w:sz w:val="22"/>
          <w:szCs w:val="22"/>
        </w:rPr>
      </w:pPr>
      <w:hyperlink w:anchor="_Toc533764055" w:history="1">
        <w:r w:rsidRPr="004529AB">
          <w:rPr>
            <w:rStyle w:val="Siuktni"/>
            <w:b/>
            <w:noProof/>
          </w:rPr>
          <w:t xml:space="preserve">Hình 12. </w:t>
        </w:r>
        <w:r w:rsidRPr="004529AB">
          <w:rPr>
            <w:rStyle w:val="Siuktni"/>
            <w:noProof/>
          </w:rPr>
          <w:t>Các thành phần tổng quan trong CSDL</w:t>
        </w:r>
        <w:r>
          <w:rPr>
            <w:noProof/>
            <w:webHidden/>
          </w:rPr>
          <w:tab/>
        </w:r>
        <w:r>
          <w:rPr>
            <w:noProof/>
            <w:webHidden/>
          </w:rPr>
          <w:fldChar w:fldCharType="begin"/>
        </w:r>
        <w:r>
          <w:rPr>
            <w:noProof/>
            <w:webHidden/>
          </w:rPr>
          <w:instrText xml:space="preserve"> PAGEREF _Toc533764055 \h </w:instrText>
        </w:r>
        <w:r>
          <w:rPr>
            <w:noProof/>
            <w:webHidden/>
          </w:rPr>
        </w:r>
        <w:r>
          <w:rPr>
            <w:noProof/>
            <w:webHidden/>
          </w:rPr>
          <w:fldChar w:fldCharType="separate"/>
        </w:r>
        <w:r>
          <w:rPr>
            <w:noProof/>
            <w:webHidden/>
          </w:rPr>
          <w:t>36</w:t>
        </w:r>
        <w:r>
          <w:rPr>
            <w:noProof/>
            <w:webHidden/>
          </w:rPr>
          <w:fldChar w:fldCharType="end"/>
        </w:r>
      </w:hyperlink>
    </w:p>
    <w:p w14:paraId="0047057C" w14:textId="66F82EF5" w:rsidR="007A6767" w:rsidRDefault="007A6767">
      <w:pPr>
        <w:pStyle w:val="Banghinhminhhoa"/>
        <w:tabs>
          <w:tab w:val="right" w:leader="dot" w:pos="8771"/>
        </w:tabs>
        <w:rPr>
          <w:rFonts w:asciiTheme="minorHAnsi" w:eastAsiaTheme="minorEastAsia" w:hAnsiTheme="minorHAnsi" w:cstheme="minorBidi"/>
          <w:noProof/>
          <w:sz w:val="22"/>
          <w:szCs w:val="22"/>
        </w:rPr>
      </w:pPr>
      <w:hyperlink w:anchor="_Toc533764056" w:history="1">
        <w:r w:rsidRPr="004529AB">
          <w:rPr>
            <w:rStyle w:val="Siuktni"/>
            <w:b/>
            <w:noProof/>
          </w:rPr>
          <w:t>Hình 13</w:t>
        </w:r>
        <w:r w:rsidRPr="004529AB">
          <w:rPr>
            <w:rStyle w:val="Siuktni"/>
            <w:noProof/>
          </w:rPr>
          <w:t>. Cấu trúc lưu trữ thông tin về CSDL</w:t>
        </w:r>
        <w:r>
          <w:rPr>
            <w:noProof/>
            <w:webHidden/>
          </w:rPr>
          <w:tab/>
        </w:r>
        <w:r>
          <w:rPr>
            <w:noProof/>
            <w:webHidden/>
          </w:rPr>
          <w:fldChar w:fldCharType="begin"/>
        </w:r>
        <w:r>
          <w:rPr>
            <w:noProof/>
            <w:webHidden/>
          </w:rPr>
          <w:instrText xml:space="preserve"> PAGEREF _Toc533764056 \h </w:instrText>
        </w:r>
        <w:r>
          <w:rPr>
            <w:noProof/>
            <w:webHidden/>
          </w:rPr>
        </w:r>
        <w:r>
          <w:rPr>
            <w:noProof/>
            <w:webHidden/>
          </w:rPr>
          <w:fldChar w:fldCharType="separate"/>
        </w:r>
        <w:r>
          <w:rPr>
            <w:noProof/>
            <w:webHidden/>
          </w:rPr>
          <w:t>38</w:t>
        </w:r>
        <w:r>
          <w:rPr>
            <w:noProof/>
            <w:webHidden/>
          </w:rPr>
          <w:fldChar w:fldCharType="end"/>
        </w:r>
      </w:hyperlink>
    </w:p>
    <w:p w14:paraId="3FAA200B" w14:textId="41CCFFAD" w:rsidR="007A6767" w:rsidRDefault="007A6767">
      <w:pPr>
        <w:pStyle w:val="Banghinhminhhoa"/>
        <w:tabs>
          <w:tab w:val="right" w:leader="dot" w:pos="8771"/>
        </w:tabs>
        <w:rPr>
          <w:rFonts w:asciiTheme="minorHAnsi" w:eastAsiaTheme="minorEastAsia" w:hAnsiTheme="minorHAnsi" w:cstheme="minorBidi"/>
          <w:noProof/>
          <w:sz w:val="22"/>
          <w:szCs w:val="22"/>
        </w:rPr>
      </w:pPr>
      <w:hyperlink w:anchor="_Toc533764057" w:history="1">
        <w:r w:rsidRPr="004529AB">
          <w:rPr>
            <w:rStyle w:val="Siuktni"/>
            <w:b/>
            <w:noProof/>
          </w:rPr>
          <w:t xml:space="preserve">Hình 14. </w:t>
        </w:r>
        <w:r w:rsidRPr="004529AB">
          <w:rPr>
            <w:rStyle w:val="Siuktni"/>
            <w:noProof/>
          </w:rPr>
          <w:t>Cấu trúc lưu trữ trong một bảng</w:t>
        </w:r>
        <w:r>
          <w:rPr>
            <w:noProof/>
            <w:webHidden/>
          </w:rPr>
          <w:tab/>
        </w:r>
        <w:r>
          <w:rPr>
            <w:noProof/>
            <w:webHidden/>
          </w:rPr>
          <w:fldChar w:fldCharType="begin"/>
        </w:r>
        <w:r>
          <w:rPr>
            <w:noProof/>
            <w:webHidden/>
          </w:rPr>
          <w:instrText xml:space="preserve"> PAGEREF _Toc533764057 \h </w:instrText>
        </w:r>
        <w:r>
          <w:rPr>
            <w:noProof/>
            <w:webHidden/>
          </w:rPr>
        </w:r>
        <w:r>
          <w:rPr>
            <w:noProof/>
            <w:webHidden/>
          </w:rPr>
          <w:fldChar w:fldCharType="separate"/>
        </w:r>
        <w:r>
          <w:rPr>
            <w:noProof/>
            <w:webHidden/>
          </w:rPr>
          <w:t>39</w:t>
        </w:r>
        <w:r>
          <w:rPr>
            <w:noProof/>
            <w:webHidden/>
          </w:rPr>
          <w:fldChar w:fldCharType="end"/>
        </w:r>
      </w:hyperlink>
    </w:p>
    <w:p w14:paraId="7C9C1019" w14:textId="7D70AFC0" w:rsidR="007A6767" w:rsidRDefault="007A6767">
      <w:pPr>
        <w:pStyle w:val="Banghinhminhhoa"/>
        <w:tabs>
          <w:tab w:val="right" w:leader="dot" w:pos="8771"/>
        </w:tabs>
        <w:rPr>
          <w:rFonts w:asciiTheme="minorHAnsi" w:eastAsiaTheme="minorEastAsia" w:hAnsiTheme="minorHAnsi" w:cstheme="minorBidi"/>
          <w:noProof/>
          <w:sz w:val="22"/>
          <w:szCs w:val="22"/>
        </w:rPr>
      </w:pPr>
      <w:hyperlink w:anchor="_Toc533764058" w:history="1">
        <w:r w:rsidRPr="004529AB">
          <w:rPr>
            <w:rStyle w:val="Siuktni"/>
            <w:b/>
            <w:noProof/>
          </w:rPr>
          <w:t xml:space="preserve">Hình 15. </w:t>
        </w:r>
        <w:r w:rsidRPr="004529AB">
          <w:rPr>
            <w:rStyle w:val="Siuktni"/>
            <w:noProof/>
          </w:rPr>
          <w:t>Cấu trúc lưu trữ thông tin về bảng trong CSDL</w:t>
        </w:r>
        <w:r>
          <w:rPr>
            <w:noProof/>
            <w:webHidden/>
          </w:rPr>
          <w:tab/>
        </w:r>
        <w:r>
          <w:rPr>
            <w:noProof/>
            <w:webHidden/>
          </w:rPr>
          <w:fldChar w:fldCharType="begin"/>
        </w:r>
        <w:r>
          <w:rPr>
            <w:noProof/>
            <w:webHidden/>
          </w:rPr>
          <w:instrText xml:space="preserve"> PAGEREF _Toc533764058 \h </w:instrText>
        </w:r>
        <w:r>
          <w:rPr>
            <w:noProof/>
            <w:webHidden/>
          </w:rPr>
        </w:r>
        <w:r>
          <w:rPr>
            <w:noProof/>
            <w:webHidden/>
          </w:rPr>
          <w:fldChar w:fldCharType="separate"/>
        </w:r>
        <w:r>
          <w:rPr>
            <w:noProof/>
            <w:webHidden/>
          </w:rPr>
          <w:t>40</w:t>
        </w:r>
        <w:r>
          <w:rPr>
            <w:noProof/>
            <w:webHidden/>
          </w:rPr>
          <w:fldChar w:fldCharType="end"/>
        </w:r>
      </w:hyperlink>
    </w:p>
    <w:p w14:paraId="0A228FF6" w14:textId="6DFD46BA" w:rsidR="007A6767" w:rsidRDefault="007A6767">
      <w:pPr>
        <w:pStyle w:val="Banghinhminhhoa"/>
        <w:tabs>
          <w:tab w:val="right" w:leader="dot" w:pos="8771"/>
        </w:tabs>
        <w:rPr>
          <w:rFonts w:asciiTheme="minorHAnsi" w:eastAsiaTheme="minorEastAsia" w:hAnsiTheme="minorHAnsi" w:cstheme="minorBidi"/>
          <w:noProof/>
          <w:sz w:val="22"/>
          <w:szCs w:val="22"/>
        </w:rPr>
      </w:pPr>
      <w:hyperlink w:anchor="_Toc533764059" w:history="1">
        <w:r w:rsidRPr="004529AB">
          <w:rPr>
            <w:rStyle w:val="Siuktni"/>
            <w:b/>
            <w:noProof/>
          </w:rPr>
          <w:t xml:space="preserve">Hình 16. </w:t>
        </w:r>
        <w:r w:rsidRPr="004529AB">
          <w:rPr>
            <w:rStyle w:val="Siuktni"/>
            <w:noProof/>
          </w:rPr>
          <w:t>Cấu trúc lưu trữ trong field bucket</w:t>
        </w:r>
        <w:r>
          <w:rPr>
            <w:noProof/>
            <w:webHidden/>
          </w:rPr>
          <w:tab/>
        </w:r>
        <w:r>
          <w:rPr>
            <w:noProof/>
            <w:webHidden/>
          </w:rPr>
          <w:fldChar w:fldCharType="begin"/>
        </w:r>
        <w:r>
          <w:rPr>
            <w:noProof/>
            <w:webHidden/>
          </w:rPr>
          <w:instrText xml:space="preserve"> PAGEREF _Toc533764059 \h </w:instrText>
        </w:r>
        <w:r>
          <w:rPr>
            <w:noProof/>
            <w:webHidden/>
          </w:rPr>
        </w:r>
        <w:r>
          <w:rPr>
            <w:noProof/>
            <w:webHidden/>
          </w:rPr>
          <w:fldChar w:fldCharType="separate"/>
        </w:r>
        <w:r>
          <w:rPr>
            <w:noProof/>
            <w:webHidden/>
          </w:rPr>
          <w:t>41</w:t>
        </w:r>
        <w:r>
          <w:rPr>
            <w:noProof/>
            <w:webHidden/>
          </w:rPr>
          <w:fldChar w:fldCharType="end"/>
        </w:r>
      </w:hyperlink>
    </w:p>
    <w:p w14:paraId="6AF99406" w14:textId="1BBEA13B" w:rsidR="007A6767" w:rsidRDefault="007A6767">
      <w:pPr>
        <w:pStyle w:val="Banghinhminhhoa"/>
        <w:tabs>
          <w:tab w:val="right" w:leader="dot" w:pos="8771"/>
        </w:tabs>
        <w:rPr>
          <w:rFonts w:asciiTheme="minorHAnsi" w:eastAsiaTheme="minorEastAsia" w:hAnsiTheme="minorHAnsi" w:cstheme="minorBidi"/>
          <w:noProof/>
          <w:sz w:val="22"/>
          <w:szCs w:val="22"/>
        </w:rPr>
      </w:pPr>
      <w:hyperlink w:anchor="_Toc533764060" w:history="1">
        <w:r w:rsidRPr="004529AB">
          <w:rPr>
            <w:rStyle w:val="Siuktni"/>
            <w:b/>
            <w:noProof/>
          </w:rPr>
          <w:t>Hình 17</w:t>
        </w:r>
        <w:r w:rsidRPr="004529AB">
          <w:rPr>
            <w:rStyle w:val="Siuktni"/>
            <w:noProof/>
          </w:rPr>
          <w:t>. Cấu trúc lưu trữ thông tin các trường theo hàng trong CSDL</w:t>
        </w:r>
        <w:r>
          <w:rPr>
            <w:noProof/>
            <w:webHidden/>
          </w:rPr>
          <w:tab/>
        </w:r>
        <w:r>
          <w:rPr>
            <w:noProof/>
            <w:webHidden/>
          </w:rPr>
          <w:fldChar w:fldCharType="begin"/>
        </w:r>
        <w:r>
          <w:rPr>
            <w:noProof/>
            <w:webHidden/>
          </w:rPr>
          <w:instrText xml:space="preserve"> PAGEREF _Toc533764060 \h </w:instrText>
        </w:r>
        <w:r>
          <w:rPr>
            <w:noProof/>
            <w:webHidden/>
          </w:rPr>
        </w:r>
        <w:r>
          <w:rPr>
            <w:noProof/>
            <w:webHidden/>
          </w:rPr>
          <w:fldChar w:fldCharType="separate"/>
        </w:r>
        <w:r>
          <w:rPr>
            <w:noProof/>
            <w:webHidden/>
          </w:rPr>
          <w:t>42</w:t>
        </w:r>
        <w:r>
          <w:rPr>
            <w:noProof/>
            <w:webHidden/>
          </w:rPr>
          <w:fldChar w:fldCharType="end"/>
        </w:r>
      </w:hyperlink>
    </w:p>
    <w:p w14:paraId="3FEA06BE" w14:textId="7894B2F8" w:rsidR="00DD10B0" w:rsidRPr="00DD10B0" w:rsidRDefault="00DD10B0" w:rsidP="00DD10B0">
      <w:r>
        <w:fldChar w:fldCharType="end"/>
      </w:r>
    </w:p>
    <w:p w14:paraId="10117CD2" w14:textId="3F859872" w:rsidR="0001024C" w:rsidRPr="002F2042" w:rsidRDefault="007B24B3" w:rsidP="0001024C">
      <w:pPr>
        <w:pStyle w:val="u1"/>
        <w:framePr w:wrap="notBeside"/>
        <w:numPr>
          <w:ilvl w:val="0"/>
          <w:numId w:val="0"/>
        </w:numPr>
      </w:pPr>
      <w:bookmarkStart w:id="28" w:name="_Toc510882187"/>
      <w:bookmarkStart w:id="29" w:name="_Toc533729393"/>
      <w:bookmarkStart w:id="30" w:name="_Toc533729644"/>
      <w:bookmarkStart w:id="31" w:name="_Toc533763973"/>
      <w:r>
        <w:lastRenderedPageBreak/>
        <w:t>Danh mục bảng</w:t>
      </w:r>
      <w:bookmarkEnd w:id="28"/>
      <w:bookmarkEnd w:id="29"/>
      <w:bookmarkEnd w:id="30"/>
      <w:bookmarkEnd w:id="31"/>
    </w:p>
    <w:bookmarkStart w:id="32" w:name="_GoBack"/>
    <w:bookmarkEnd w:id="32"/>
    <w:p w14:paraId="0A4CBDB5" w14:textId="4955E3D3" w:rsidR="007A6767" w:rsidRDefault="00602147">
      <w:pPr>
        <w:pStyle w:val="Banghinhminhhoa"/>
        <w:tabs>
          <w:tab w:val="right" w:leader="dot" w:pos="8771"/>
        </w:tabs>
        <w:rPr>
          <w:rFonts w:asciiTheme="minorHAnsi" w:eastAsiaTheme="minorEastAsia" w:hAnsiTheme="minorHAnsi" w:cstheme="minorBidi"/>
          <w:noProof/>
          <w:sz w:val="22"/>
          <w:szCs w:val="22"/>
        </w:rPr>
      </w:pPr>
      <w:r>
        <w:fldChar w:fldCharType="begin"/>
      </w:r>
      <w:r>
        <w:instrText xml:space="preserve"> TOC \h \z \c "Bảng" </w:instrText>
      </w:r>
      <w:r>
        <w:fldChar w:fldCharType="separate"/>
      </w:r>
      <w:hyperlink w:anchor="_Toc533764061" w:history="1">
        <w:r w:rsidR="007A6767" w:rsidRPr="0057325E">
          <w:rPr>
            <w:rStyle w:val="Siuktni"/>
            <w:b/>
            <w:noProof/>
          </w:rPr>
          <w:t>Bảng 1.</w:t>
        </w:r>
        <w:r w:rsidR="007A6767" w:rsidRPr="0057325E">
          <w:rPr>
            <w:rStyle w:val="Siuktni"/>
            <w:noProof/>
          </w:rPr>
          <w:t xml:space="preserve"> Tính năng của từng mức Isolution</w:t>
        </w:r>
        <w:r w:rsidR="007A6767">
          <w:rPr>
            <w:noProof/>
            <w:webHidden/>
          </w:rPr>
          <w:tab/>
        </w:r>
        <w:r w:rsidR="007A6767">
          <w:rPr>
            <w:noProof/>
            <w:webHidden/>
          </w:rPr>
          <w:fldChar w:fldCharType="begin"/>
        </w:r>
        <w:r w:rsidR="007A6767">
          <w:rPr>
            <w:noProof/>
            <w:webHidden/>
          </w:rPr>
          <w:instrText xml:space="preserve"> PAGEREF _Toc533764061 \h </w:instrText>
        </w:r>
        <w:r w:rsidR="007A6767">
          <w:rPr>
            <w:noProof/>
            <w:webHidden/>
          </w:rPr>
        </w:r>
        <w:r w:rsidR="007A6767">
          <w:rPr>
            <w:noProof/>
            <w:webHidden/>
          </w:rPr>
          <w:fldChar w:fldCharType="separate"/>
        </w:r>
        <w:r w:rsidR="007A6767">
          <w:rPr>
            <w:noProof/>
            <w:webHidden/>
          </w:rPr>
          <w:t>19</w:t>
        </w:r>
        <w:r w:rsidR="007A6767">
          <w:rPr>
            <w:noProof/>
            <w:webHidden/>
          </w:rPr>
          <w:fldChar w:fldCharType="end"/>
        </w:r>
      </w:hyperlink>
    </w:p>
    <w:p w14:paraId="3D167AA8" w14:textId="6EA1C07E" w:rsidR="007A6767" w:rsidRDefault="007A6767">
      <w:pPr>
        <w:pStyle w:val="Banghinhminhhoa"/>
        <w:tabs>
          <w:tab w:val="right" w:leader="dot" w:pos="8771"/>
        </w:tabs>
        <w:rPr>
          <w:rFonts w:asciiTheme="minorHAnsi" w:eastAsiaTheme="minorEastAsia" w:hAnsiTheme="minorHAnsi" w:cstheme="minorBidi"/>
          <w:noProof/>
          <w:sz w:val="22"/>
          <w:szCs w:val="22"/>
        </w:rPr>
      </w:pPr>
      <w:hyperlink w:anchor="_Toc533764062" w:history="1">
        <w:r w:rsidRPr="0057325E">
          <w:rPr>
            <w:rStyle w:val="Siuktni"/>
            <w:b/>
            <w:noProof/>
          </w:rPr>
          <w:t>Bảng 2</w:t>
        </w:r>
        <w:r w:rsidRPr="0057325E">
          <w:rPr>
            <w:rStyle w:val="Siuktni"/>
            <w:noProof/>
          </w:rPr>
          <w:t>. Danh sách thư viện và công cụ sử dụng</w:t>
        </w:r>
        <w:r>
          <w:rPr>
            <w:noProof/>
            <w:webHidden/>
          </w:rPr>
          <w:tab/>
        </w:r>
        <w:r>
          <w:rPr>
            <w:noProof/>
            <w:webHidden/>
          </w:rPr>
          <w:fldChar w:fldCharType="begin"/>
        </w:r>
        <w:r>
          <w:rPr>
            <w:noProof/>
            <w:webHidden/>
          </w:rPr>
          <w:instrText xml:space="preserve"> PAGEREF _Toc533764062 \h </w:instrText>
        </w:r>
        <w:r>
          <w:rPr>
            <w:noProof/>
            <w:webHidden/>
          </w:rPr>
        </w:r>
        <w:r>
          <w:rPr>
            <w:noProof/>
            <w:webHidden/>
          </w:rPr>
          <w:fldChar w:fldCharType="separate"/>
        </w:r>
        <w:r>
          <w:rPr>
            <w:noProof/>
            <w:webHidden/>
          </w:rPr>
          <w:t>45</w:t>
        </w:r>
        <w:r>
          <w:rPr>
            <w:noProof/>
            <w:webHidden/>
          </w:rPr>
          <w:fldChar w:fldCharType="end"/>
        </w:r>
      </w:hyperlink>
    </w:p>
    <w:p w14:paraId="7310C15C" w14:textId="2282ADA8" w:rsidR="002F2042" w:rsidRPr="002F2042" w:rsidRDefault="00602147" w:rsidP="002F2042">
      <w:r>
        <w:fldChar w:fldCharType="end"/>
      </w:r>
    </w:p>
    <w:p w14:paraId="3A03CE55" w14:textId="77777777" w:rsidR="007B24B3" w:rsidRDefault="007B24B3" w:rsidP="00AF72F6">
      <w:pPr>
        <w:pStyle w:val="u1"/>
        <w:framePr w:wrap="notBeside"/>
        <w:numPr>
          <w:ilvl w:val="0"/>
          <w:numId w:val="0"/>
        </w:numPr>
      </w:pPr>
      <w:bookmarkStart w:id="33" w:name="_Toc510882189"/>
      <w:bookmarkStart w:id="34" w:name="_Toc533729394"/>
      <w:bookmarkStart w:id="35" w:name="_Toc533729645"/>
      <w:bookmarkStart w:id="36" w:name="_Toc533763974"/>
      <w:r>
        <w:lastRenderedPageBreak/>
        <w:t>Danh mục</w:t>
      </w:r>
      <w:r w:rsidR="009D5EA0">
        <w:t xml:space="preserve"> các từ viết tắt</w:t>
      </w:r>
      <w:bookmarkEnd w:id="33"/>
      <w:bookmarkEnd w:id="34"/>
      <w:bookmarkEnd w:id="35"/>
      <w:bookmarkEnd w:id="36"/>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410"/>
        <w:gridCol w:w="5954"/>
      </w:tblGrid>
      <w:tr w:rsidR="009D5EA0" w14:paraId="1A52F031" w14:textId="77777777" w:rsidTr="00B2269A">
        <w:trPr>
          <w:cnfStyle w:val="100000000000" w:firstRow="1" w:lastRow="0" w:firstColumn="0" w:lastColumn="0" w:oddVBand="0" w:evenVBand="0" w:oddHBand="0" w:evenHBand="0" w:firstRowFirstColumn="0" w:firstRowLastColumn="0" w:lastRowFirstColumn="0" w:lastRowLastColumn="0"/>
        </w:trPr>
        <w:tc>
          <w:tcPr>
            <w:tcW w:w="2410" w:type="dxa"/>
            <w:vAlign w:val="center"/>
          </w:tcPr>
          <w:p w14:paraId="3F0F56EA" w14:textId="77777777" w:rsidR="009D5EA0" w:rsidRPr="009D5EA0" w:rsidRDefault="009D5EA0" w:rsidP="009D5EA0">
            <w:pPr>
              <w:spacing w:line="240" w:lineRule="auto"/>
            </w:pPr>
            <w:r w:rsidRPr="009D5EA0">
              <w:t xml:space="preserve">API </w:t>
            </w:r>
          </w:p>
        </w:tc>
        <w:tc>
          <w:tcPr>
            <w:tcW w:w="5954" w:type="dxa"/>
          </w:tcPr>
          <w:p w14:paraId="4A862626" w14:textId="77777777" w:rsidR="009D5EA0" w:rsidRDefault="009D5EA0" w:rsidP="009D5EA0">
            <w:pPr>
              <w:spacing w:line="240" w:lineRule="auto"/>
              <w:rPr>
                <w:b w:val="0"/>
              </w:rPr>
            </w:pPr>
            <w:r w:rsidRPr="009D5EA0">
              <w:rPr>
                <w:b w:val="0"/>
              </w:rPr>
              <w:t>Application Programming Interface</w:t>
            </w:r>
          </w:p>
          <w:p w14:paraId="1772632A" w14:textId="77777777" w:rsidR="009D5EA0" w:rsidRPr="009D5EA0" w:rsidRDefault="009D5EA0" w:rsidP="009D5EA0">
            <w:pPr>
              <w:spacing w:line="240" w:lineRule="auto"/>
              <w:rPr>
                <w:b w:val="0"/>
              </w:rPr>
            </w:pPr>
            <w:r>
              <w:rPr>
                <w:b w:val="0"/>
              </w:rPr>
              <w:t>Giao diện lập trình ứng dụng</w:t>
            </w:r>
          </w:p>
        </w:tc>
      </w:tr>
      <w:tr w:rsidR="001248F8" w14:paraId="47ADB0B4" w14:textId="77777777" w:rsidTr="00B2269A">
        <w:tc>
          <w:tcPr>
            <w:tcW w:w="2410" w:type="dxa"/>
            <w:vAlign w:val="center"/>
          </w:tcPr>
          <w:p w14:paraId="12063BA4" w14:textId="63089BD4" w:rsidR="001248F8" w:rsidRPr="009D5EA0" w:rsidRDefault="00DF5371" w:rsidP="009D5EA0">
            <w:pPr>
              <w:spacing w:line="240" w:lineRule="auto"/>
              <w:rPr>
                <w:b/>
              </w:rPr>
            </w:pPr>
            <w:r>
              <w:rPr>
                <w:b/>
              </w:rPr>
              <w:t>CSDL</w:t>
            </w:r>
          </w:p>
        </w:tc>
        <w:tc>
          <w:tcPr>
            <w:tcW w:w="5954" w:type="dxa"/>
          </w:tcPr>
          <w:p w14:paraId="142AC3FE" w14:textId="654C5B85" w:rsidR="001248F8" w:rsidRPr="009D5EA0" w:rsidRDefault="00DF5371" w:rsidP="009D5EA0">
            <w:pPr>
              <w:spacing w:line="240" w:lineRule="auto"/>
            </w:pPr>
            <w:r>
              <w:t>Cơ sở dữ liệu</w:t>
            </w:r>
          </w:p>
        </w:tc>
      </w:tr>
      <w:tr w:rsidR="00B2269A" w14:paraId="78482CBD" w14:textId="77777777" w:rsidTr="00B2269A">
        <w:tc>
          <w:tcPr>
            <w:tcW w:w="2410" w:type="dxa"/>
            <w:vAlign w:val="center"/>
          </w:tcPr>
          <w:p w14:paraId="752F949E" w14:textId="3A2B0A4C" w:rsidR="00B2269A" w:rsidRDefault="00B2269A" w:rsidP="00B2269A">
            <w:pPr>
              <w:spacing w:line="240" w:lineRule="auto"/>
              <w:rPr>
                <w:b/>
              </w:rPr>
            </w:pPr>
            <w:r w:rsidRPr="00253659">
              <w:rPr>
                <w:b/>
              </w:rPr>
              <w:t>HQT</w:t>
            </w:r>
            <w:r>
              <w:rPr>
                <w:b/>
              </w:rPr>
              <w:t xml:space="preserve"> </w:t>
            </w:r>
            <w:r w:rsidRPr="00253659">
              <w:rPr>
                <w:b/>
              </w:rPr>
              <w:t>CSDL</w:t>
            </w:r>
          </w:p>
        </w:tc>
        <w:tc>
          <w:tcPr>
            <w:tcW w:w="5954" w:type="dxa"/>
          </w:tcPr>
          <w:p w14:paraId="3D65750C" w14:textId="2036D7A8" w:rsidR="00B2269A" w:rsidRDefault="00B2269A" w:rsidP="00B2269A">
            <w:pPr>
              <w:spacing w:line="240" w:lineRule="auto"/>
            </w:pPr>
            <w:r>
              <w:t>Hệ quản trị cơ sở dữ liệu</w:t>
            </w:r>
          </w:p>
        </w:tc>
      </w:tr>
      <w:tr w:rsidR="00B2269A" w14:paraId="42F19620" w14:textId="77777777" w:rsidTr="00B2269A">
        <w:tc>
          <w:tcPr>
            <w:tcW w:w="2410" w:type="dxa"/>
            <w:vAlign w:val="center"/>
          </w:tcPr>
          <w:p w14:paraId="794034DF" w14:textId="5E44991A" w:rsidR="00B2269A" w:rsidRDefault="00B2269A" w:rsidP="00B2269A">
            <w:pPr>
              <w:spacing w:line="240" w:lineRule="auto"/>
              <w:rPr>
                <w:b/>
              </w:rPr>
            </w:pPr>
            <w:r>
              <w:rPr>
                <w:b/>
              </w:rPr>
              <w:t>SQL</w:t>
            </w:r>
          </w:p>
        </w:tc>
        <w:tc>
          <w:tcPr>
            <w:tcW w:w="5954" w:type="dxa"/>
          </w:tcPr>
          <w:p w14:paraId="797CF5C3" w14:textId="77777777" w:rsidR="00B2269A" w:rsidRDefault="00B2269A" w:rsidP="00B2269A">
            <w:pPr>
              <w:spacing w:line="240" w:lineRule="auto"/>
            </w:pPr>
            <w:r>
              <w:t>Structured Query Language</w:t>
            </w:r>
          </w:p>
          <w:p w14:paraId="2F3943FA" w14:textId="489A4547" w:rsidR="00B2269A" w:rsidRDefault="00B2269A" w:rsidP="00B2269A">
            <w:pPr>
              <w:spacing w:line="240" w:lineRule="auto"/>
            </w:pPr>
            <w:r>
              <w:t>Ngôn ngữ truy vấn cấu trúc</w:t>
            </w:r>
          </w:p>
        </w:tc>
      </w:tr>
      <w:tr w:rsidR="00B2269A" w14:paraId="251CA985" w14:textId="77777777" w:rsidTr="00B2269A">
        <w:tc>
          <w:tcPr>
            <w:tcW w:w="2410" w:type="dxa"/>
            <w:vAlign w:val="center"/>
          </w:tcPr>
          <w:p w14:paraId="536B526A" w14:textId="5DAA19F9" w:rsidR="00B2269A" w:rsidRDefault="00B2269A" w:rsidP="00B2269A">
            <w:pPr>
              <w:spacing w:line="240" w:lineRule="auto"/>
              <w:rPr>
                <w:b/>
              </w:rPr>
            </w:pPr>
            <w:r>
              <w:rPr>
                <w:b/>
              </w:rPr>
              <w:t>RDBMS</w:t>
            </w:r>
          </w:p>
        </w:tc>
        <w:tc>
          <w:tcPr>
            <w:tcW w:w="5954" w:type="dxa"/>
          </w:tcPr>
          <w:p w14:paraId="14BBE353" w14:textId="77777777" w:rsidR="00B2269A" w:rsidRDefault="00B2269A" w:rsidP="00B2269A">
            <w:pPr>
              <w:spacing w:line="240" w:lineRule="auto"/>
            </w:pPr>
            <w:r>
              <w:t>Relational database management system</w:t>
            </w:r>
          </w:p>
          <w:p w14:paraId="5745A01F" w14:textId="1A59A321" w:rsidR="00B2269A" w:rsidRDefault="00B2269A" w:rsidP="00B2269A">
            <w:pPr>
              <w:spacing w:line="240" w:lineRule="auto"/>
            </w:pPr>
            <w:r>
              <w:t>Cơ sở dữ liệu quan hệ</w:t>
            </w:r>
          </w:p>
        </w:tc>
      </w:tr>
      <w:tr w:rsidR="00B2269A" w14:paraId="210E8340" w14:textId="77777777" w:rsidTr="00B2269A">
        <w:tc>
          <w:tcPr>
            <w:tcW w:w="2410" w:type="dxa"/>
            <w:vAlign w:val="center"/>
          </w:tcPr>
          <w:p w14:paraId="7F1C623E" w14:textId="7FB9A46F" w:rsidR="00B2269A" w:rsidRDefault="00B2269A" w:rsidP="00B2269A">
            <w:pPr>
              <w:spacing w:line="240" w:lineRule="auto"/>
              <w:rPr>
                <w:b/>
              </w:rPr>
            </w:pPr>
            <w:r>
              <w:rPr>
                <w:b/>
              </w:rPr>
              <w:t>IoTs</w:t>
            </w:r>
          </w:p>
        </w:tc>
        <w:tc>
          <w:tcPr>
            <w:tcW w:w="5954" w:type="dxa"/>
          </w:tcPr>
          <w:p w14:paraId="18B22622" w14:textId="77777777" w:rsidR="00B2269A" w:rsidRDefault="00B2269A" w:rsidP="00B2269A">
            <w:pPr>
              <w:spacing w:line="240" w:lineRule="auto"/>
            </w:pPr>
            <w:r>
              <w:t>Internet of Things</w:t>
            </w:r>
          </w:p>
          <w:p w14:paraId="7EF1E5EC" w14:textId="0B54A454" w:rsidR="00B2269A" w:rsidRDefault="00B2269A" w:rsidP="00B2269A">
            <w:pPr>
              <w:spacing w:line="240" w:lineRule="auto"/>
            </w:pPr>
            <w:r>
              <w:t>Vạn vật kết nối</w:t>
            </w:r>
          </w:p>
        </w:tc>
      </w:tr>
      <w:tr w:rsidR="00B2269A" w14:paraId="54BEBEC1" w14:textId="77777777" w:rsidTr="00B2269A">
        <w:tc>
          <w:tcPr>
            <w:tcW w:w="2410" w:type="dxa"/>
            <w:vAlign w:val="center"/>
          </w:tcPr>
          <w:p w14:paraId="67CDB39F" w14:textId="1037AC37" w:rsidR="00B2269A" w:rsidRDefault="00B2269A" w:rsidP="00B2269A">
            <w:pPr>
              <w:spacing w:line="240" w:lineRule="auto"/>
              <w:rPr>
                <w:b/>
              </w:rPr>
            </w:pPr>
            <w:r>
              <w:rPr>
                <w:b/>
              </w:rPr>
              <w:t>SaaS</w:t>
            </w:r>
          </w:p>
        </w:tc>
        <w:tc>
          <w:tcPr>
            <w:tcW w:w="5954" w:type="dxa"/>
          </w:tcPr>
          <w:p w14:paraId="79D6E5B9" w14:textId="77777777" w:rsidR="00B2269A" w:rsidRDefault="00B2269A" w:rsidP="00B2269A">
            <w:pPr>
              <w:spacing w:line="240" w:lineRule="auto"/>
            </w:pPr>
            <w:r>
              <w:t>Software as a Service</w:t>
            </w:r>
          </w:p>
          <w:p w14:paraId="5970BAE5" w14:textId="6B59E971" w:rsidR="00B2269A" w:rsidRDefault="00B2269A" w:rsidP="00B2269A">
            <w:pPr>
              <w:spacing w:line="240" w:lineRule="auto"/>
            </w:pPr>
            <w:r>
              <w:t>Phần mềm được coi như là một dịch vụ trong gói dành cho các đối tượng người dùng</w:t>
            </w:r>
          </w:p>
        </w:tc>
      </w:tr>
      <w:tr w:rsidR="00B2269A" w14:paraId="233DDB6F" w14:textId="77777777" w:rsidTr="00B2269A">
        <w:tc>
          <w:tcPr>
            <w:tcW w:w="2410" w:type="dxa"/>
            <w:vAlign w:val="center"/>
          </w:tcPr>
          <w:p w14:paraId="541BC77C" w14:textId="6925B319" w:rsidR="00B2269A" w:rsidRDefault="00650E3D" w:rsidP="00B2269A">
            <w:pPr>
              <w:spacing w:line="240" w:lineRule="auto"/>
              <w:rPr>
                <w:b/>
              </w:rPr>
            </w:pPr>
            <w:r>
              <w:rPr>
                <w:b/>
              </w:rPr>
              <w:t>ACID</w:t>
            </w:r>
          </w:p>
        </w:tc>
        <w:tc>
          <w:tcPr>
            <w:tcW w:w="5954" w:type="dxa"/>
          </w:tcPr>
          <w:p w14:paraId="5D7DB646" w14:textId="77777777" w:rsidR="00B2269A" w:rsidRDefault="00650E3D" w:rsidP="00B2269A">
            <w:pPr>
              <w:spacing w:line="240" w:lineRule="auto"/>
            </w:pPr>
            <w:r>
              <w:t>Atomicity, Consistency, Isolation, Durability</w:t>
            </w:r>
          </w:p>
          <w:p w14:paraId="48C0B072" w14:textId="0780B003" w:rsidR="00650E3D" w:rsidRDefault="00576E67" w:rsidP="00B2269A">
            <w:pPr>
              <w:spacing w:line="240" w:lineRule="auto"/>
            </w:pPr>
            <w:r>
              <w:t>Nguyên tố, Nhất quán, Độc lập, Bền vững</w:t>
            </w:r>
          </w:p>
        </w:tc>
      </w:tr>
      <w:tr w:rsidR="00101AFD" w14:paraId="53038AFE" w14:textId="77777777" w:rsidTr="00B2269A">
        <w:tc>
          <w:tcPr>
            <w:tcW w:w="2410" w:type="dxa"/>
            <w:vAlign w:val="center"/>
          </w:tcPr>
          <w:p w14:paraId="202FCF2C" w14:textId="4AE4458E" w:rsidR="00101AFD" w:rsidRDefault="00101AFD" w:rsidP="00B2269A">
            <w:pPr>
              <w:spacing w:line="240" w:lineRule="auto"/>
              <w:rPr>
                <w:b/>
              </w:rPr>
            </w:pPr>
            <w:r>
              <w:rPr>
                <w:b/>
              </w:rPr>
              <w:t>MVCC</w:t>
            </w:r>
          </w:p>
        </w:tc>
        <w:tc>
          <w:tcPr>
            <w:tcW w:w="5954" w:type="dxa"/>
          </w:tcPr>
          <w:p w14:paraId="652B8E6B" w14:textId="16D2EF8E" w:rsidR="00101AFD" w:rsidRDefault="00101AFD" w:rsidP="00B2269A">
            <w:pPr>
              <w:spacing w:line="240" w:lineRule="auto"/>
            </w:pPr>
            <w:r>
              <w:t>Multi-version concurrent control</w:t>
            </w:r>
          </w:p>
        </w:tc>
      </w:tr>
      <w:tr w:rsidR="009928CB" w14:paraId="2F5A93F8" w14:textId="77777777" w:rsidTr="00B2269A">
        <w:tc>
          <w:tcPr>
            <w:tcW w:w="2410" w:type="dxa"/>
            <w:vAlign w:val="center"/>
          </w:tcPr>
          <w:p w14:paraId="33CE2B80" w14:textId="40EB6B9B" w:rsidR="009928CB" w:rsidRDefault="009928CB" w:rsidP="00B2269A">
            <w:pPr>
              <w:spacing w:line="240" w:lineRule="auto"/>
              <w:rPr>
                <w:b/>
              </w:rPr>
            </w:pPr>
            <w:r>
              <w:rPr>
                <w:b/>
              </w:rPr>
              <w:lastRenderedPageBreak/>
              <w:t>IPC</w:t>
            </w:r>
          </w:p>
        </w:tc>
        <w:tc>
          <w:tcPr>
            <w:tcW w:w="5954" w:type="dxa"/>
          </w:tcPr>
          <w:p w14:paraId="228C0356" w14:textId="77777777" w:rsidR="009928CB" w:rsidRDefault="009928CB" w:rsidP="00B2269A">
            <w:pPr>
              <w:spacing w:line="240" w:lineRule="auto"/>
            </w:pPr>
            <w:r>
              <w:t>Inter-Process Communication</w:t>
            </w:r>
          </w:p>
          <w:p w14:paraId="0767ACBD" w14:textId="7AFCDC17" w:rsidR="009928CB" w:rsidRDefault="009928CB" w:rsidP="00B2269A">
            <w:pPr>
              <w:spacing w:line="240" w:lineRule="auto"/>
            </w:pPr>
            <w:r>
              <w:t>Kỹ thuật truyền thông giữa các tiến trình</w:t>
            </w:r>
          </w:p>
        </w:tc>
      </w:tr>
      <w:tr w:rsidR="00F84900" w14:paraId="0B1B4025" w14:textId="77777777" w:rsidTr="00B2269A">
        <w:tc>
          <w:tcPr>
            <w:tcW w:w="2410" w:type="dxa"/>
            <w:vAlign w:val="center"/>
          </w:tcPr>
          <w:p w14:paraId="6B07FFF5" w14:textId="593979E0" w:rsidR="00F84900" w:rsidRDefault="00F84900" w:rsidP="00B2269A">
            <w:pPr>
              <w:spacing w:line="240" w:lineRule="auto"/>
              <w:rPr>
                <w:b/>
              </w:rPr>
            </w:pPr>
            <w:r>
              <w:rPr>
                <w:b/>
              </w:rPr>
              <w:t>fd</w:t>
            </w:r>
          </w:p>
        </w:tc>
        <w:tc>
          <w:tcPr>
            <w:tcW w:w="5954" w:type="dxa"/>
          </w:tcPr>
          <w:p w14:paraId="2CF34142" w14:textId="4FD0D486" w:rsidR="00F84900" w:rsidRDefault="00F84900" w:rsidP="00B2269A">
            <w:pPr>
              <w:spacing w:line="240" w:lineRule="auto"/>
            </w:pPr>
            <w:r>
              <w:t>file descriptor</w:t>
            </w:r>
          </w:p>
        </w:tc>
      </w:tr>
      <w:tr w:rsidR="00334246" w14:paraId="250776C6" w14:textId="77777777" w:rsidTr="00B2269A">
        <w:tc>
          <w:tcPr>
            <w:tcW w:w="2410" w:type="dxa"/>
            <w:vAlign w:val="center"/>
          </w:tcPr>
          <w:p w14:paraId="077EBFAC" w14:textId="2A644E6A" w:rsidR="00334246" w:rsidRDefault="00334246" w:rsidP="00B2269A">
            <w:pPr>
              <w:spacing w:line="240" w:lineRule="auto"/>
              <w:rPr>
                <w:b/>
              </w:rPr>
            </w:pPr>
            <w:r>
              <w:rPr>
                <w:b/>
              </w:rPr>
              <w:t>I/O</w:t>
            </w:r>
          </w:p>
        </w:tc>
        <w:tc>
          <w:tcPr>
            <w:tcW w:w="5954" w:type="dxa"/>
          </w:tcPr>
          <w:p w14:paraId="65211318" w14:textId="77777777" w:rsidR="00334246" w:rsidRDefault="00334246" w:rsidP="00B2269A">
            <w:pPr>
              <w:spacing w:line="240" w:lineRule="auto"/>
            </w:pPr>
            <w:r>
              <w:t>Input/Output</w:t>
            </w:r>
          </w:p>
          <w:p w14:paraId="248BDF6F" w14:textId="637ECCA8" w:rsidR="00334246" w:rsidRDefault="00334246" w:rsidP="00B2269A">
            <w:pPr>
              <w:spacing w:line="240" w:lineRule="auto"/>
            </w:pPr>
            <w:r>
              <w:t>Vào/Ra trong hệ thống Linux</w:t>
            </w:r>
          </w:p>
        </w:tc>
      </w:tr>
      <w:tr w:rsidR="005449AD" w14:paraId="52DCC936" w14:textId="77777777" w:rsidTr="00B2269A">
        <w:tc>
          <w:tcPr>
            <w:tcW w:w="2410" w:type="dxa"/>
            <w:vAlign w:val="center"/>
          </w:tcPr>
          <w:p w14:paraId="02065EB6" w14:textId="250A9738" w:rsidR="005449AD" w:rsidRDefault="005449AD" w:rsidP="00B2269A">
            <w:pPr>
              <w:spacing w:line="240" w:lineRule="auto"/>
              <w:rPr>
                <w:b/>
              </w:rPr>
            </w:pPr>
            <w:r>
              <w:rPr>
                <w:b/>
              </w:rPr>
              <w:t>XML</w:t>
            </w:r>
          </w:p>
        </w:tc>
        <w:tc>
          <w:tcPr>
            <w:tcW w:w="5954" w:type="dxa"/>
          </w:tcPr>
          <w:p w14:paraId="496C17E0" w14:textId="697B8D95" w:rsidR="005449AD" w:rsidRDefault="005449AD" w:rsidP="00B2269A">
            <w:pPr>
              <w:spacing w:line="240" w:lineRule="auto"/>
            </w:pPr>
            <w:r w:rsidRPr="005449AD">
              <w:t>eXtensible Markup Language</w:t>
            </w:r>
          </w:p>
        </w:tc>
      </w:tr>
      <w:tr w:rsidR="007361E7" w14:paraId="7BEF6747" w14:textId="77777777" w:rsidTr="00B2269A">
        <w:tc>
          <w:tcPr>
            <w:tcW w:w="2410" w:type="dxa"/>
            <w:vAlign w:val="center"/>
          </w:tcPr>
          <w:p w14:paraId="2C7C8667" w14:textId="2234AF89" w:rsidR="007361E7" w:rsidRDefault="0035475F" w:rsidP="00B2269A">
            <w:pPr>
              <w:spacing w:line="240" w:lineRule="auto"/>
              <w:rPr>
                <w:b/>
              </w:rPr>
            </w:pPr>
            <w:r>
              <w:rPr>
                <w:b/>
              </w:rPr>
              <w:t>JSON</w:t>
            </w:r>
          </w:p>
        </w:tc>
        <w:tc>
          <w:tcPr>
            <w:tcW w:w="5954" w:type="dxa"/>
          </w:tcPr>
          <w:p w14:paraId="403CEA25" w14:textId="2E7C30B5" w:rsidR="007361E7" w:rsidRPr="005449AD" w:rsidRDefault="0035475F" w:rsidP="00B2269A">
            <w:pPr>
              <w:spacing w:line="240" w:lineRule="auto"/>
            </w:pPr>
            <w:r w:rsidRPr="0035475F">
              <w:t>JavaScript Object Notation</w:t>
            </w:r>
          </w:p>
        </w:tc>
      </w:tr>
      <w:tr w:rsidR="00C9486B" w14:paraId="6C515BBC" w14:textId="77777777" w:rsidTr="00B2269A">
        <w:tc>
          <w:tcPr>
            <w:tcW w:w="2410" w:type="dxa"/>
            <w:vAlign w:val="center"/>
          </w:tcPr>
          <w:p w14:paraId="3EEB188F" w14:textId="15AF174C" w:rsidR="00C9486B" w:rsidRDefault="00C9486B" w:rsidP="00C9486B">
            <w:pPr>
              <w:spacing w:line="240" w:lineRule="auto"/>
              <w:rPr>
                <w:b/>
              </w:rPr>
            </w:pPr>
            <w:r>
              <w:rPr>
                <w:b/>
              </w:rPr>
              <w:t>BSON</w:t>
            </w:r>
          </w:p>
        </w:tc>
        <w:tc>
          <w:tcPr>
            <w:tcW w:w="5954" w:type="dxa"/>
          </w:tcPr>
          <w:p w14:paraId="5C19FED0" w14:textId="791D6E1C" w:rsidR="00C9486B" w:rsidRPr="0035475F" w:rsidRDefault="00C9486B" w:rsidP="00C9486B">
            <w:pPr>
              <w:spacing w:line="240" w:lineRule="auto"/>
            </w:pPr>
            <w:r>
              <w:t xml:space="preserve">Binary </w:t>
            </w:r>
            <w:r w:rsidRPr="0035475F">
              <w:t>JavaScript Object Notation</w:t>
            </w:r>
          </w:p>
        </w:tc>
      </w:tr>
      <w:tr w:rsidR="00C9486B" w14:paraId="7A5BF3E0" w14:textId="77777777" w:rsidTr="00B2269A">
        <w:tc>
          <w:tcPr>
            <w:tcW w:w="2410" w:type="dxa"/>
            <w:vAlign w:val="center"/>
          </w:tcPr>
          <w:p w14:paraId="5A1CD829" w14:textId="600AB847" w:rsidR="00C9486B" w:rsidRDefault="00C9486B" w:rsidP="00C9486B">
            <w:pPr>
              <w:spacing w:line="240" w:lineRule="auto"/>
              <w:rPr>
                <w:b/>
              </w:rPr>
            </w:pPr>
          </w:p>
        </w:tc>
        <w:tc>
          <w:tcPr>
            <w:tcW w:w="5954" w:type="dxa"/>
          </w:tcPr>
          <w:p w14:paraId="1F9D8DF7" w14:textId="3E45746F" w:rsidR="00C9486B" w:rsidRDefault="00C9486B" w:rsidP="00C9486B">
            <w:pPr>
              <w:spacing w:line="240" w:lineRule="auto"/>
            </w:pPr>
          </w:p>
        </w:tc>
      </w:tr>
    </w:tbl>
    <w:p w14:paraId="1717F8E2" w14:textId="40E670B6" w:rsidR="00851FB3" w:rsidRPr="00851FB3" w:rsidRDefault="00851FB3" w:rsidP="00851FB3"/>
    <w:p w14:paraId="0DB3BB7D" w14:textId="77777777" w:rsidR="007B24B3" w:rsidRDefault="007B24B3" w:rsidP="00AF72F6">
      <w:pPr>
        <w:pStyle w:val="u1"/>
        <w:framePr w:wrap="notBeside"/>
        <w:numPr>
          <w:ilvl w:val="0"/>
          <w:numId w:val="0"/>
        </w:numPr>
      </w:pPr>
      <w:bookmarkStart w:id="37" w:name="_Toc510882190"/>
      <w:bookmarkStart w:id="38" w:name="_Toc533729395"/>
      <w:bookmarkStart w:id="39" w:name="_Toc533729646"/>
      <w:bookmarkStart w:id="40" w:name="_Toc533763975"/>
      <w:r>
        <w:lastRenderedPageBreak/>
        <w:t xml:space="preserve">Danh mục </w:t>
      </w:r>
      <w:r w:rsidR="009D5EA0">
        <w:t>thuật ngữ</w:t>
      </w:r>
      <w:bookmarkEnd w:id="37"/>
      <w:bookmarkEnd w:id="38"/>
      <w:bookmarkEnd w:id="39"/>
      <w:bookmarkEnd w:id="40"/>
    </w:p>
    <w:tbl>
      <w:tblPr>
        <w:tblStyle w:val="LiBang"/>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4" w:type="dxa"/>
        </w:tblCellMar>
        <w:tblLook w:val="04A0" w:firstRow="1" w:lastRow="0" w:firstColumn="1" w:lastColumn="0" w:noHBand="0" w:noVBand="1"/>
      </w:tblPr>
      <w:tblGrid>
        <w:gridCol w:w="2978"/>
        <w:gridCol w:w="5670"/>
      </w:tblGrid>
      <w:tr w:rsidR="00951186" w14:paraId="3A1A2983" w14:textId="77777777" w:rsidTr="00951186">
        <w:trPr>
          <w:cnfStyle w:val="100000000000" w:firstRow="1" w:lastRow="0" w:firstColumn="0" w:lastColumn="0" w:oddVBand="0" w:evenVBand="0" w:oddHBand="0" w:evenHBand="0" w:firstRowFirstColumn="0" w:firstRowLastColumn="0" w:lastRowFirstColumn="0" w:lastRowLastColumn="0"/>
        </w:trPr>
        <w:tc>
          <w:tcPr>
            <w:tcW w:w="2978" w:type="dxa"/>
            <w:vAlign w:val="center"/>
          </w:tcPr>
          <w:p w14:paraId="27783AC3" w14:textId="6ECAC329" w:rsidR="00951186" w:rsidRPr="00951186" w:rsidRDefault="00951186" w:rsidP="00951186">
            <w:pPr>
              <w:spacing w:line="240" w:lineRule="auto"/>
            </w:pPr>
            <w:r w:rsidRPr="00951186">
              <w:t>NoSQL</w:t>
            </w:r>
          </w:p>
        </w:tc>
        <w:tc>
          <w:tcPr>
            <w:tcW w:w="5670" w:type="dxa"/>
          </w:tcPr>
          <w:p w14:paraId="4A730881" w14:textId="73ADE697" w:rsidR="00951186" w:rsidRPr="00951186" w:rsidRDefault="00951186" w:rsidP="00951186">
            <w:pPr>
              <w:spacing w:line="240" w:lineRule="auto"/>
              <w:rPr>
                <w:b w:val="0"/>
              </w:rPr>
            </w:pPr>
            <w:r w:rsidRPr="00951186">
              <w:rPr>
                <w:b w:val="0"/>
              </w:rPr>
              <w:t>Cơ sở dữ liệu phi quan hệ</w:t>
            </w:r>
          </w:p>
        </w:tc>
      </w:tr>
      <w:tr w:rsidR="00951186" w14:paraId="35BC8708" w14:textId="77777777" w:rsidTr="00951186">
        <w:tc>
          <w:tcPr>
            <w:tcW w:w="2978" w:type="dxa"/>
            <w:vAlign w:val="center"/>
          </w:tcPr>
          <w:p w14:paraId="5860F026" w14:textId="5F81558C" w:rsidR="00951186" w:rsidRPr="00CB1E12" w:rsidRDefault="00CB1E12" w:rsidP="00951186">
            <w:pPr>
              <w:spacing w:line="240" w:lineRule="auto"/>
              <w:rPr>
                <w:b/>
              </w:rPr>
            </w:pPr>
            <w:bookmarkStart w:id="41" w:name="_Ref510774365"/>
            <w:r>
              <w:rPr>
                <w:b/>
              </w:rPr>
              <w:t>Request</w:t>
            </w:r>
          </w:p>
        </w:tc>
        <w:tc>
          <w:tcPr>
            <w:tcW w:w="5670" w:type="dxa"/>
          </w:tcPr>
          <w:p w14:paraId="19E9B474" w14:textId="1C459254" w:rsidR="00951186" w:rsidRPr="00BF71CC" w:rsidRDefault="007E5736" w:rsidP="00951186">
            <w:pPr>
              <w:spacing w:line="240" w:lineRule="auto"/>
            </w:pPr>
            <w:r>
              <w:t>Thao tác yêu cầu tới data nhằm thực hiện một hành động nhất định</w:t>
            </w:r>
          </w:p>
        </w:tc>
      </w:tr>
      <w:tr w:rsidR="00324696" w14:paraId="0895772D" w14:textId="77777777" w:rsidTr="00951186">
        <w:tc>
          <w:tcPr>
            <w:tcW w:w="2978" w:type="dxa"/>
            <w:vAlign w:val="center"/>
          </w:tcPr>
          <w:p w14:paraId="0547EDE5" w14:textId="3C5091C1" w:rsidR="00324696" w:rsidRDefault="00324696" w:rsidP="00951186">
            <w:pPr>
              <w:spacing w:line="240" w:lineRule="auto"/>
              <w:rPr>
                <w:b/>
              </w:rPr>
            </w:pPr>
            <w:r>
              <w:rPr>
                <w:b/>
              </w:rPr>
              <w:t>Consitency</w:t>
            </w:r>
          </w:p>
        </w:tc>
        <w:tc>
          <w:tcPr>
            <w:tcW w:w="5670" w:type="dxa"/>
          </w:tcPr>
          <w:p w14:paraId="337E1FC4" w14:textId="2ED58140" w:rsidR="00324696" w:rsidRDefault="00324696" w:rsidP="00951186">
            <w:pPr>
              <w:spacing w:line="240" w:lineRule="auto"/>
            </w:pPr>
            <w:r>
              <w:t>Sự nhất quán trong cơ sở dữ liệu</w:t>
            </w:r>
          </w:p>
        </w:tc>
      </w:tr>
      <w:tr w:rsidR="003B0A87" w14:paraId="0407E9BC" w14:textId="77777777" w:rsidTr="00951186">
        <w:tc>
          <w:tcPr>
            <w:tcW w:w="2978" w:type="dxa"/>
            <w:vAlign w:val="center"/>
          </w:tcPr>
          <w:p w14:paraId="7E1022DA" w14:textId="3E9E9615" w:rsidR="003B0A87" w:rsidRPr="003B0A87" w:rsidRDefault="003B0A87" w:rsidP="00951186">
            <w:pPr>
              <w:spacing w:line="240" w:lineRule="auto"/>
              <w:rPr>
                <w:b/>
              </w:rPr>
            </w:pPr>
            <w:r w:rsidRPr="003B0A87">
              <w:rPr>
                <w:b/>
              </w:rPr>
              <w:t>Isolution</w:t>
            </w:r>
          </w:p>
        </w:tc>
        <w:tc>
          <w:tcPr>
            <w:tcW w:w="5670" w:type="dxa"/>
          </w:tcPr>
          <w:p w14:paraId="4C160699" w14:textId="117EE109" w:rsidR="003B0A87" w:rsidRDefault="003B0A87" w:rsidP="00951186">
            <w:pPr>
              <w:spacing w:line="240" w:lineRule="auto"/>
            </w:pPr>
            <w:r>
              <w:t>Sự độc lập trong cơ sở dữ liệu</w:t>
            </w:r>
          </w:p>
        </w:tc>
      </w:tr>
      <w:tr w:rsidR="00BC3848" w14:paraId="3FA57CC1" w14:textId="77777777" w:rsidTr="00951186">
        <w:tc>
          <w:tcPr>
            <w:tcW w:w="2978" w:type="dxa"/>
            <w:vAlign w:val="center"/>
          </w:tcPr>
          <w:p w14:paraId="523EE1E0" w14:textId="397EC5BF" w:rsidR="00BC3848" w:rsidRDefault="00BC3848" w:rsidP="00BC3848">
            <w:pPr>
              <w:spacing w:line="240" w:lineRule="auto"/>
              <w:rPr>
                <w:b/>
              </w:rPr>
            </w:pPr>
            <w:r>
              <w:rPr>
                <w:b/>
              </w:rPr>
              <w:t>Open address</w:t>
            </w:r>
          </w:p>
        </w:tc>
        <w:tc>
          <w:tcPr>
            <w:tcW w:w="5670" w:type="dxa"/>
          </w:tcPr>
          <w:p w14:paraId="516C37CC" w14:textId="120D0575" w:rsidR="00BC3848" w:rsidRDefault="00BC3848" w:rsidP="00BC3848">
            <w:pPr>
              <w:spacing w:line="240" w:lineRule="auto"/>
            </w:pPr>
            <w:r>
              <w:t xml:space="preserve">Cách giải quyết đụng độ trong </w:t>
            </w:r>
            <w:r w:rsidR="00E13528">
              <w:t>bảng băm</w:t>
            </w:r>
          </w:p>
        </w:tc>
      </w:tr>
    </w:tbl>
    <w:p w14:paraId="2B83C6C7" w14:textId="77777777" w:rsidR="00AE4507" w:rsidRDefault="00AE4507" w:rsidP="00E62F7C">
      <w:pPr>
        <w:sectPr w:rsidR="00AE4507" w:rsidSect="00945A48">
          <w:footerReference w:type="default" r:id="rId11"/>
          <w:pgSz w:w="11900" w:h="16840"/>
          <w:pgMar w:top="1134" w:right="1134" w:bottom="1134" w:left="1985" w:header="851" w:footer="1247" w:gutter="0"/>
          <w:pgNumType w:fmt="lowerRoman"/>
          <w:cols w:space="708"/>
          <w:docGrid w:linePitch="360"/>
        </w:sectPr>
      </w:pPr>
    </w:p>
    <w:p w14:paraId="796D86DF" w14:textId="77777777" w:rsidR="007B24B3" w:rsidRPr="00AF72F6" w:rsidRDefault="00D9742D" w:rsidP="00AF72F6">
      <w:pPr>
        <w:pStyle w:val="u1"/>
        <w:framePr w:wrap="notBeside"/>
      </w:pPr>
      <w:bookmarkStart w:id="42" w:name="_Toc510882191"/>
      <w:bookmarkStart w:id="43" w:name="_Ref510900383"/>
      <w:bookmarkStart w:id="44" w:name="_Toc533729396"/>
      <w:bookmarkStart w:id="45" w:name="_Toc533729647"/>
      <w:bookmarkStart w:id="46" w:name="_Toc533763976"/>
      <w:r w:rsidRPr="00AF72F6">
        <w:lastRenderedPageBreak/>
        <w:t xml:space="preserve">Giới thiệu </w:t>
      </w:r>
      <w:r w:rsidR="00AE4507" w:rsidRPr="00AF72F6">
        <w:t>đề tài</w:t>
      </w:r>
      <w:bookmarkEnd w:id="41"/>
      <w:bookmarkEnd w:id="42"/>
      <w:bookmarkEnd w:id="43"/>
      <w:bookmarkEnd w:id="44"/>
      <w:bookmarkEnd w:id="45"/>
      <w:bookmarkEnd w:id="46"/>
    </w:p>
    <w:p w14:paraId="27E3E663" w14:textId="384836C8" w:rsidR="00903204" w:rsidRDefault="00AE4507" w:rsidP="005755E1">
      <w:pPr>
        <w:pStyle w:val="u2"/>
      </w:pPr>
      <w:bookmarkStart w:id="47" w:name="_Ref512669431"/>
      <w:bookmarkStart w:id="48" w:name="_Toc533729397"/>
      <w:bookmarkStart w:id="49" w:name="_Toc533729648"/>
      <w:bookmarkStart w:id="50" w:name="_Toc533763977"/>
      <w:r>
        <w:t xml:space="preserve">Đặt </w:t>
      </w:r>
      <w:r w:rsidR="00C901D6">
        <w:t>vấn đề</w:t>
      </w:r>
      <w:bookmarkEnd w:id="47"/>
      <w:bookmarkEnd w:id="48"/>
      <w:bookmarkEnd w:id="49"/>
      <w:bookmarkEnd w:id="50"/>
    </w:p>
    <w:p w14:paraId="456A5D50" w14:textId="30FF9F9A" w:rsidR="00CD6916" w:rsidRPr="00CD6916" w:rsidRDefault="00CD6916" w:rsidP="00AE7B54">
      <w:r>
        <w:t xml:space="preserve">Trước khi có sự xuất hiện của máy tính, việc lưu trữ các dữ liệu đều được thực hiện trên giấy, điều này mang lại nhiều sự </w:t>
      </w:r>
      <w:r w:rsidR="00BD3A64">
        <w:t>khó khăn</w:t>
      </w:r>
      <w:r>
        <w:t xml:space="preserve"> như: (i) tốn nhiều không gian để lưu trữ dữ liệu, (ii) thực hiện sao chép, tìm kiếm chỉnh sửa dữ liệ</w:t>
      </w:r>
      <w:r w:rsidR="00BD3A64">
        <w:t xml:space="preserve">u khó khăn, (iii) dễ bị mất mát dữ liệu. </w:t>
      </w:r>
    </w:p>
    <w:p w14:paraId="18C5D51E" w14:textId="36AF2626" w:rsidR="009326B7" w:rsidRDefault="00574FF1" w:rsidP="00AE7B54">
      <w:r>
        <w:t>Với sự xuất hiện của máy tính</w:t>
      </w:r>
      <w:r w:rsidR="00E556A1">
        <w:t>, việc lưu trữ dữ liệu trên máy tính đem lại rất nhiều lợi ích nổi bật như: (i)</w:t>
      </w:r>
      <w:r w:rsidR="00C91E59">
        <w:t xml:space="preserve"> khả năng lưu trữ lớn chỉ với một không gian nhỏ</w:t>
      </w:r>
      <w:r w:rsidR="00AE6C0C">
        <w:t xml:space="preserve">, </w:t>
      </w:r>
      <w:r w:rsidR="00520C6B">
        <w:t xml:space="preserve">(ii) truy cập vào dữ liệu một cách nhanh chóng hiệu quả. </w:t>
      </w:r>
      <w:r w:rsidR="00CD6916">
        <w:t xml:space="preserve">Nhưng khi dữ liệu càng lớn thì việc quản lý, truy cập hoặc thực hiện các thao tác cơ bản như: (i) thêm, (ii) tìm kiếm, (iii) sửa, (iv) xóa càng trở nên khó khăn. Vì vậy từ những năm 60 của thế kỉ XX, khi mà máy tính </w:t>
      </w:r>
      <w:r w:rsidR="002727F8">
        <w:t>được sử dụng nhiều trong các tổ chức, cơ quan thì các lập trình viên đã xây dựng các chương trình giúp quản lý dữ liệu</w:t>
      </w:r>
      <w:r w:rsidR="00C51FE3">
        <w:t>.</w:t>
      </w:r>
      <w:r w:rsidR="00976993">
        <w:t xml:space="preserve"> Và khái niệm “</w:t>
      </w:r>
      <w:r w:rsidR="00976993" w:rsidRPr="00976993">
        <w:rPr>
          <w:i/>
        </w:rPr>
        <w:t>cơ sở dữ liệu</w:t>
      </w:r>
      <w:r w:rsidR="00976993">
        <w:t>”</w:t>
      </w:r>
      <w:r w:rsidR="00867D51">
        <w:t xml:space="preserve"> (CSDL)</w:t>
      </w:r>
      <w:r w:rsidR="00A164FF">
        <w:t>, “</w:t>
      </w:r>
      <w:r w:rsidR="00A164FF" w:rsidRPr="00A164FF">
        <w:rPr>
          <w:i/>
        </w:rPr>
        <w:t>hệ quản trị cơ sở dữ liệu</w:t>
      </w:r>
      <w:r w:rsidR="00A164FF">
        <w:t>”</w:t>
      </w:r>
      <w:r w:rsidR="00C17972">
        <w:t xml:space="preserve"> (HQT</w:t>
      </w:r>
      <w:r w:rsidR="008D0492">
        <w:t xml:space="preserve"> </w:t>
      </w:r>
      <w:r w:rsidR="00C17972">
        <w:t>CSDL)</w:t>
      </w:r>
      <w:r w:rsidR="00976993">
        <w:t xml:space="preserve"> được sử dụng nhằm ám chỉ các chương trình có khả năng quản lý dữ liệu. </w:t>
      </w:r>
      <w:r w:rsidR="00A164FF">
        <w:t xml:space="preserve"> Các </w:t>
      </w:r>
      <w:r w:rsidR="00C334F1">
        <w:t>mô hình</w:t>
      </w:r>
      <w:r w:rsidR="00A164FF">
        <w:t xml:space="preserve"> về việc xây</w:t>
      </w:r>
      <w:r w:rsidR="002203BB">
        <w:t xml:space="preserve"> dựng </w:t>
      </w:r>
      <w:r w:rsidR="00C53D4A">
        <w:t>CSDL</w:t>
      </w:r>
      <w:r w:rsidR="002203BB">
        <w:t xml:space="preserve"> cũng được đưa ra như: (i) </w:t>
      </w:r>
      <w:r w:rsidR="00C53D4A">
        <w:t>CSDL</w:t>
      </w:r>
      <w:r w:rsidR="002203BB">
        <w:t xml:space="preserve"> quan hệ, (ii) </w:t>
      </w:r>
      <w:r w:rsidR="00C53D4A">
        <w:t>CSDL</w:t>
      </w:r>
      <w:r w:rsidR="002203BB">
        <w:t xml:space="preserve"> hướng đối tượng</w:t>
      </w:r>
      <w:r w:rsidR="00C11CE5">
        <w:t xml:space="preserve">. </w:t>
      </w:r>
    </w:p>
    <w:p w14:paraId="5865081F" w14:textId="30D34247" w:rsidR="00E556A1" w:rsidRPr="003E435D" w:rsidRDefault="00037371" w:rsidP="00AE7B54">
      <w:r>
        <w:t>Với sự bùng nổ</w:t>
      </w:r>
      <w:r w:rsidR="00C334F1">
        <w:t xml:space="preserve"> của internet và sự phổ cập của máy tính, các dữ liệu dễ dàng được số hóa và chúng ngày càng trở nên khổng lồ</w:t>
      </w:r>
      <w:r w:rsidR="002761B3">
        <w:t>, đặc biệt với việc xuất hiện của các tập dữ liệu lớn (Big Data), điều này đặt ra các bài toàn cho việc khai thác và biến các dữ liệu này thành các tri thức giúp ích cho con người</w:t>
      </w:r>
      <w:r w:rsidR="00C334F1">
        <w:t>. Các “</w:t>
      </w:r>
      <w:r w:rsidR="00C334F1">
        <w:rPr>
          <w:i/>
        </w:rPr>
        <w:t>hệ quản trị cơ sở dữ liệu</w:t>
      </w:r>
      <w:r w:rsidR="00C334F1">
        <w:t>” được xây dựng theo các mô hình cũ</w:t>
      </w:r>
      <w:r w:rsidR="009126EF">
        <w:t xml:space="preserve"> không còn thích hợp nữa</w:t>
      </w:r>
      <w:r w:rsidR="009E60EC">
        <w:t xml:space="preserve"> khi gây ra sự khó khăn </w:t>
      </w:r>
      <w:r w:rsidR="00010BEA">
        <w:t xml:space="preserve">như trong việc tìm kiếm hoặc phân tán dữ liệu. </w:t>
      </w:r>
      <w:r w:rsidR="0068461B">
        <w:t xml:space="preserve">Vì vậy, nhằm đáp ứng các yêu cầu trên nhiều mô hình </w:t>
      </w:r>
      <w:r w:rsidR="00215C9A">
        <w:t>CSDL</w:t>
      </w:r>
      <w:r w:rsidR="00E733D2">
        <w:t xml:space="preserve"> </w:t>
      </w:r>
      <w:r w:rsidR="003F696F">
        <w:t xml:space="preserve">được ra đời. </w:t>
      </w:r>
      <w:r w:rsidR="003E435D">
        <w:t xml:space="preserve">Trong đó phải kể đến </w:t>
      </w:r>
      <w:r w:rsidR="003143DB">
        <w:t>các “</w:t>
      </w:r>
      <w:r w:rsidR="003143DB">
        <w:rPr>
          <w:i/>
        </w:rPr>
        <w:t xml:space="preserve">cơ sở dữ liệu </w:t>
      </w:r>
      <w:r w:rsidR="003918D2">
        <w:rPr>
          <w:i/>
        </w:rPr>
        <w:t>phi quan hệ (NoSQL)</w:t>
      </w:r>
      <w:r w:rsidR="003143DB">
        <w:t>”</w:t>
      </w:r>
      <w:r w:rsidR="003E435D">
        <w:t xml:space="preserve">, đây được coi là </w:t>
      </w:r>
      <w:r w:rsidR="00F46747">
        <w:t>CSDL</w:t>
      </w:r>
      <w:r w:rsidR="003E435D">
        <w:t xml:space="preserve"> thế hệ mới </w:t>
      </w:r>
      <w:r w:rsidR="00254E7A">
        <w:t>nhằm đáp ứng cho các bài toán về Big Data, về lưu trữ phân tán v.v…</w:t>
      </w:r>
    </w:p>
    <w:p w14:paraId="19C8D163" w14:textId="0B075677" w:rsidR="00162525" w:rsidRDefault="004E14FA" w:rsidP="00162525">
      <w:pPr>
        <w:pStyle w:val="u2"/>
      </w:pPr>
      <w:bookmarkStart w:id="51" w:name="_Ref510773573"/>
      <w:bookmarkStart w:id="52" w:name="_Toc510882193"/>
      <w:bookmarkStart w:id="53" w:name="_Toc533729398"/>
      <w:bookmarkStart w:id="54" w:name="_Toc533729649"/>
      <w:bookmarkStart w:id="55" w:name="_Toc533763978"/>
      <w:r>
        <w:t>Mục tiêu</w:t>
      </w:r>
      <w:r w:rsidR="001367C1">
        <w:rPr>
          <w:lang w:val="vi-VN"/>
        </w:rPr>
        <w:t xml:space="preserve"> và</w:t>
      </w:r>
      <w:r>
        <w:rPr>
          <w:lang w:val="vi-VN"/>
        </w:rPr>
        <w:t xml:space="preserve"> phạm vi </w:t>
      </w:r>
      <w:r>
        <w:t xml:space="preserve">đề </w:t>
      </w:r>
      <w:r w:rsidR="00EA0950">
        <w:t>tài</w:t>
      </w:r>
      <w:bookmarkEnd w:id="51"/>
      <w:bookmarkEnd w:id="52"/>
      <w:bookmarkEnd w:id="53"/>
      <w:bookmarkEnd w:id="54"/>
      <w:bookmarkEnd w:id="55"/>
    </w:p>
    <w:p w14:paraId="338CD5FE" w14:textId="5B5EA366" w:rsidR="00AE7B54" w:rsidRDefault="002D1D46" w:rsidP="00AE7B54">
      <w:r>
        <w:t>Hiện nay, đã có một số “</w:t>
      </w:r>
      <w:r>
        <w:rPr>
          <w:i/>
        </w:rPr>
        <w:t xml:space="preserve">cơ sở dữ liệu </w:t>
      </w:r>
      <w:r w:rsidR="00F967AA">
        <w:rPr>
          <w:i/>
        </w:rPr>
        <w:t>phi quan hệ</w:t>
      </w:r>
      <w:r>
        <w:t xml:space="preserve">” </w:t>
      </w:r>
      <w:r w:rsidR="00D24E16">
        <w:t xml:space="preserve">được phát triển </w:t>
      </w:r>
      <w:r w:rsidR="00A56DB3">
        <w:t xml:space="preserve">dựa </w:t>
      </w:r>
      <w:r w:rsidR="00B3342E">
        <w:t>và sử dụng rộng rãi như:</w:t>
      </w:r>
      <w:r w:rsidR="00BE333C">
        <w:t xml:space="preserve"> (i) </w:t>
      </w:r>
      <w:r w:rsidR="005745A9">
        <w:t xml:space="preserve">mongoDB, (ii) riak, (iii) </w:t>
      </w:r>
      <w:r w:rsidR="00484A06">
        <w:t>Apache Cassandra, (iv) Amazon DynamoDB</w:t>
      </w:r>
      <w:r w:rsidR="00727F94">
        <w:t xml:space="preserve">. </w:t>
      </w:r>
      <w:r w:rsidR="00EF0C6B">
        <w:t xml:space="preserve">Tuy nhiên </w:t>
      </w:r>
      <w:r w:rsidR="00EF0C6B">
        <w:lastRenderedPageBreak/>
        <w:t xml:space="preserve">hiện tại mỗi </w:t>
      </w:r>
      <w:r w:rsidR="004536C0">
        <w:t>CSDL</w:t>
      </w:r>
      <w:r w:rsidR="00EF0C6B">
        <w:t xml:space="preserve"> này sử dụng các cấu trúc lưu trữ là khác nhau và chúng cũng phù hợp đối với từng yêu cầu nhất định như: (i) </w:t>
      </w:r>
      <w:r w:rsidR="000F2C8C">
        <w:t>hiệu năng cao</w:t>
      </w:r>
      <w:r w:rsidR="00EF0C6B">
        <w:t>, (ii)</w:t>
      </w:r>
      <w:r w:rsidR="000F2C8C">
        <w:t xml:space="preserve"> khả năng mở rộng, (iii) cấu trúc linh hoạt</w:t>
      </w:r>
      <w:r w:rsidR="00F913C8">
        <w:t xml:space="preserve">. </w:t>
      </w:r>
    </w:p>
    <w:p w14:paraId="32FBFB6F" w14:textId="5A2F76D4" w:rsidR="00862531" w:rsidRDefault="00862531" w:rsidP="00C214D1">
      <w:r>
        <w:t xml:space="preserve">Tuy vậy </w:t>
      </w:r>
      <w:r w:rsidR="004536C0">
        <w:t>CSDL</w:t>
      </w:r>
      <w:r>
        <w:t xml:space="preserve"> NoSQL vẫn còn rất nhiều hạn chế như: (i) Không có được sự hỗ trợ tốt nhất do đa phần là mã nguồn mở</w:t>
      </w:r>
      <w:r w:rsidR="00BA7429">
        <w:t xml:space="preserve">, </w:t>
      </w:r>
      <w:r w:rsidR="009B4A28">
        <w:t>(ii) chưa thực sự</w:t>
      </w:r>
      <w:r w:rsidR="005564CC">
        <w:t xml:space="preserve"> được</w:t>
      </w:r>
      <w:r w:rsidR="009B4A28">
        <w:t xml:space="preserve"> tin cậy đối với </w:t>
      </w:r>
      <w:r w:rsidR="001621FE">
        <w:t>đa phần</w:t>
      </w:r>
      <w:r w:rsidR="009B4A28">
        <w:t xml:space="preserve"> doanh nghiệp</w:t>
      </w:r>
      <w:r w:rsidR="003F4B9D">
        <w:t xml:space="preserve">, (iii) </w:t>
      </w:r>
      <w:r w:rsidR="009B4A28">
        <w:t xml:space="preserve"> </w:t>
      </w:r>
      <w:r w:rsidR="00947403">
        <w:t>hạn chế về tri thức nghiệp vụ của nhân viên kỹ thuật do đây là các công nghệ mới và thay đổi từng ngày, (iv) vấn đề với sự tương thích do chưa có được một tiêu chuẩn nhất quán.</w:t>
      </w:r>
    </w:p>
    <w:p w14:paraId="09B509D8" w14:textId="3B1C1EB0" w:rsidR="00073DB1" w:rsidRDefault="00507F21" w:rsidP="00C214D1">
      <w:r>
        <w:t>Với mong muốn được nghiên cứu</w:t>
      </w:r>
      <w:r w:rsidR="00154206">
        <w:t xml:space="preserve">, </w:t>
      </w:r>
      <w:r>
        <w:t>tìm hiểu</w:t>
      </w:r>
      <w:r w:rsidR="00154206">
        <w:t xml:space="preserve"> và xây dựng</w:t>
      </w:r>
      <w:r>
        <w:t xml:space="preserve"> một trong các mô hình của </w:t>
      </w:r>
      <w:r w:rsidR="00CB6C34">
        <w:t>CSDL</w:t>
      </w:r>
      <w:r>
        <w:t xml:space="preserve"> NoSQL, em đã lựa chọn xây dựng một </w:t>
      </w:r>
      <w:r w:rsidRPr="00507F21">
        <w:rPr>
          <w:i/>
        </w:rPr>
        <w:t>cơ sở dữ liệu được theo dạng cột</w:t>
      </w:r>
      <w:r>
        <w:t>, là một trong những mô hình sử dụng cấu trúc dữ liệu lưu trữ khá</w:t>
      </w:r>
      <w:r w:rsidR="006E327D">
        <w:t>c</w:t>
      </w:r>
      <w:r>
        <w:t xml:space="preserve"> so với </w:t>
      </w:r>
      <w:r w:rsidR="006E327D" w:rsidRPr="006E327D">
        <w:rPr>
          <w:i/>
        </w:rPr>
        <w:t>cơ sở dữ liệu quan hệ</w:t>
      </w:r>
      <w:r w:rsidR="006E327D">
        <w:t xml:space="preserve"> truyền thống</w:t>
      </w:r>
      <w:r w:rsidR="00ED20E5">
        <w:t xml:space="preserve">. </w:t>
      </w:r>
    </w:p>
    <w:p w14:paraId="0D308B0A" w14:textId="10C495ED" w:rsidR="009F4664" w:rsidRPr="009F4664" w:rsidRDefault="00507F21" w:rsidP="00C214D1">
      <w:r>
        <w:t xml:space="preserve">Đề tài này sẽ tập trung vào việc thiết kế mô hình </w:t>
      </w:r>
      <w:r w:rsidR="001B433D">
        <w:t>lưu trữ</w:t>
      </w:r>
      <w:r w:rsidR="00AC2E64">
        <w:t xml:space="preserve"> dữ liệu</w:t>
      </w:r>
      <w:r w:rsidR="00D925E0">
        <w:t xml:space="preserve"> theo dạng cột</w:t>
      </w:r>
      <w:r w:rsidR="00073DB1">
        <w:t xml:space="preserve">, </w:t>
      </w:r>
      <w:r w:rsidR="00160D29">
        <w:t xml:space="preserve">cung cấp các thao tác cơ bản đối với </w:t>
      </w:r>
      <w:r w:rsidR="00CB6C34">
        <w:t>CSDL</w:t>
      </w:r>
      <w:r w:rsidR="00160D29">
        <w:t xml:space="preserve"> là (i) tìm kiếm, (ii) thêm, (iii) sửa, (iv) xóa</w:t>
      </w:r>
      <w:r w:rsidR="00925D8A">
        <w:t xml:space="preserve">. </w:t>
      </w:r>
      <w:r w:rsidR="002D4A10">
        <w:t xml:space="preserve">Và sử dụng cấu trúc server, client cho </w:t>
      </w:r>
      <w:r w:rsidR="00CB6C34">
        <w:t>CSDL</w:t>
      </w:r>
      <w:r w:rsidR="002D4A10">
        <w:t xml:space="preserve"> nhằm cung cấp </w:t>
      </w:r>
      <w:r w:rsidR="002F5C52">
        <w:t>khả năng đáp ứng đối với nhiều người dùng</w:t>
      </w:r>
      <w:r w:rsidR="00707335">
        <w:t xml:space="preserve"> và từ đó có thể xây dựng lên </w:t>
      </w:r>
      <w:r w:rsidR="00CB6C34">
        <w:t>CSDL</w:t>
      </w:r>
      <w:r w:rsidR="00707335">
        <w:t xml:space="preserve"> phân tán</w:t>
      </w:r>
      <w:r w:rsidR="002F5C52">
        <w:t xml:space="preserve">. </w:t>
      </w:r>
    </w:p>
    <w:p w14:paraId="1BCFFEBE" w14:textId="4F6ACC33" w:rsidR="00CD11F2" w:rsidRDefault="00014916" w:rsidP="00014916">
      <w:pPr>
        <w:pStyle w:val="u2"/>
      </w:pPr>
      <w:bookmarkStart w:id="56" w:name="_Ref510797590"/>
      <w:bookmarkStart w:id="57" w:name="_Toc510882194"/>
      <w:bookmarkStart w:id="58" w:name="_Toc533729399"/>
      <w:bookmarkStart w:id="59" w:name="_Toc533729650"/>
      <w:bookmarkStart w:id="60" w:name="_Toc533763979"/>
      <w:r>
        <w:t>Định hướng giải pháp</w:t>
      </w:r>
      <w:bookmarkEnd w:id="56"/>
      <w:bookmarkEnd w:id="57"/>
      <w:bookmarkEnd w:id="58"/>
      <w:bookmarkEnd w:id="59"/>
      <w:bookmarkEnd w:id="60"/>
    </w:p>
    <w:p w14:paraId="44E82FBC" w14:textId="3128D69F" w:rsidR="00DD1FA4" w:rsidRDefault="00D17254" w:rsidP="00C214D1">
      <w:r>
        <w:t xml:space="preserve">Trong các mô hình áp dụng vào </w:t>
      </w:r>
      <w:r w:rsidR="00CB6C34">
        <w:t>CSDL</w:t>
      </w:r>
      <w:r>
        <w:t xml:space="preserve"> NoSQL, </w:t>
      </w:r>
      <w:r>
        <w:rPr>
          <w:i/>
        </w:rPr>
        <w:t>cơ sở dữ liệu dạng cột</w:t>
      </w:r>
      <w:r>
        <w:t xml:space="preserve"> sẽ giúp tăng tốc độ truy cập vào dữ liệu tại một trường nhất định giúp giảm chi phí cho việc truy cập vào các trường giá trị dư thừa trong </w:t>
      </w:r>
      <w:r w:rsidR="00CB6C34">
        <w:t>CSDL</w:t>
      </w:r>
      <w:r>
        <w:t>.</w:t>
      </w:r>
    </w:p>
    <w:p w14:paraId="205EAC7A" w14:textId="4E6AD54B" w:rsidR="00D17254" w:rsidRDefault="00D17254" w:rsidP="00C214D1">
      <w:r>
        <w:t>Đồng thời, đề tài này sẽ sử dụng bảng băm để lưu trữ các trường giá trị</w:t>
      </w:r>
      <w:r w:rsidR="00861139">
        <w:t xml:space="preserve"> nhằm tăng giảm thiểu tối đa </w:t>
      </w:r>
      <w:r w:rsidR="000E67D5">
        <w:t>việc tìm kiếm và thêm.</w:t>
      </w:r>
      <w:r>
        <w:t xml:space="preserve"> </w:t>
      </w:r>
      <w:r w:rsidR="000E67D5">
        <w:t>H</w:t>
      </w:r>
      <w:r>
        <w:t>àm băm</w:t>
      </w:r>
      <w:r w:rsidR="000E67D5">
        <w:t xml:space="preserve"> được sử dụng</w:t>
      </w:r>
      <w:r>
        <w:t xml:space="preserve"> là</w:t>
      </w:r>
      <w:r w:rsidR="008C68F0">
        <w:t xml:space="preserve"> hàm băm</w:t>
      </w:r>
      <w:r>
        <w:t xml:space="preserve"> doube hashing </w:t>
      </w:r>
      <w:r w:rsidR="000C62B1">
        <w:t>sử dụng open address để giải quyết vấn đề đụng độ</w:t>
      </w:r>
      <w:r w:rsidR="003A4700">
        <w:t xml:space="preserve"> được đề xuất bởi </w:t>
      </w:r>
      <w:r w:rsidR="00843A3C" w:rsidRPr="00843A3C">
        <w:t>Donald Knuth</w:t>
      </w:r>
      <w:r w:rsidR="000C62B1">
        <w:t>.</w:t>
      </w:r>
      <w:r w:rsidR="003B6178">
        <w:t xml:space="preserve"> </w:t>
      </w:r>
      <w:r w:rsidR="00D13751">
        <w:t>Chi tiết về kỹ thuật băm sẽ được gi</w:t>
      </w:r>
      <w:r w:rsidR="00432A10">
        <w:t>ải thích chi tiết trong chương 3</w:t>
      </w:r>
      <w:r w:rsidR="00D13751">
        <w:t>.</w:t>
      </w:r>
    </w:p>
    <w:p w14:paraId="31C79F2B" w14:textId="29A4E77F" w:rsidR="00625B2E" w:rsidRDefault="00625B2E" w:rsidP="00C214D1">
      <w:r>
        <w:t>Với mô hình client-server cho database sẽ sử dụng API của Linux là epoll cho phía server nhằm đáp ứng được số lượng client nhiều và tăng tốc độ xử lý đối với các request tới từ các client.</w:t>
      </w:r>
    </w:p>
    <w:p w14:paraId="2DE874D8" w14:textId="1B27A0C3" w:rsidR="00802F45" w:rsidRPr="00D17254" w:rsidRDefault="00802F45" w:rsidP="00C214D1">
      <w:r>
        <w:t>Từ phương pháp t</w:t>
      </w:r>
      <w:r w:rsidR="00625B2E">
        <w:t xml:space="preserve">rên, mô hình </w:t>
      </w:r>
      <w:r w:rsidR="00CB6C34">
        <w:t>CSDL</w:t>
      </w:r>
      <w:r w:rsidR="00625B2E">
        <w:t xml:space="preserve"> dạng cột sẽ được thiết kế</w:t>
      </w:r>
      <w:r w:rsidR="00A9479C">
        <w:t xml:space="preserve"> và chạy thử nghiệm. Chi tiết các trường hợp thử nghiệ</w:t>
      </w:r>
      <w:r w:rsidR="00F87F30">
        <w:t>m sẽ được trình bày tại chương 4</w:t>
      </w:r>
      <w:r w:rsidR="005B0591">
        <w:t>.</w:t>
      </w:r>
    </w:p>
    <w:p w14:paraId="35D5A56C" w14:textId="77777777" w:rsidR="008C6F11" w:rsidRDefault="00E42498" w:rsidP="00E42498">
      <w:pPr>
        <w:pStyle w:val="u2"/>
      </w:pPr>
      <w:bookmarkStart w:id="61" w:name="_Toc510882195"/>
      <w:bookmarkStart w:id="62" w:name="_Toc533729400"/>
      <w:bookmarkStart w:id="63" w:name="_Toc533729651"/>
      <w:bookmarkStart w:id="64" w:name="_Toc533763980"/>
      <w:r>
        <w:lastRenderedPageBreak/>
        <w:t>Bố cục đồ án</w:t>
      </w:r>
      <w:bookmarkEnd w:id="61"/>
      <w:bookmarkEnd w:id="62"/>
      <w:bookmarkEnd w:id="63"/>
      <w:bookmarkEnd w:id="64"/>
    </w:p>
    <w:p w14:paraId="6A25C2D3" w14:textId="5EC5BBFC" w:rsidR="00D34171" w:rsidRDefault="005C18AB" w:rsidP="00E42498">
      <w:pPr>
        <w:rPr>
          <w:lang w:val="vi-VN"/>
        </w:rPr>
      </w:pPr>
      <w:r>
        <w:t>Phần còn lại của</w:t>
      </w:r>
      <w:r w:rsidR="00F76512">
        <w:rPr>
          <w:lang w:val="vi-VN"/>
        </w:rPr>
        <w:t xml:space="preserve"> báo cáo</w:t>
      </w:r>
      <w:r>
        <w:t xml:space="preserve"> đ</w:t>
      </w:r>
      <w:r w:rsidR="0069751E">
        <w:t xml:space="preserve">ồ án tốt nghiệp </w:t>
      </w:r>
      <w:r w:rsidR="007D279E">
        <w:t xml:space="preserve">này </w:t>
      </w:r>
      <w:r w:rsidR="0069751E">
        <w:t>được tổ chứ</w:t>
      </w:r>
      <w:r w:rsidR="00F206ED">
        <w:t>c như sau</w:t>
      </w:r>
      <w:r w:rsidR="00F206ED">
        <w:rPr>
          <w:lang w:val="vi-VN"/>
        </w:rPr>
        <w:t xml:space="preserve">. </w:t>
      </w:r>
    </w:p>
    <w:p w14:paraId="17E87781" w14:textId="47C2DEFE" w:rsidR="001C125A" w:rsidRDefault="001C125A" w:rsidP="00E42498">
      <w:r>
        <w:t>Chương 2 trình bày về NoSQL. Định nghĩa, khái niệm, tính chất, so sánh ưu điểm nhược điểm của NoSQL, các mô hình dữ liệu của NoSQL.</w:t>
      </w:r>
    </w:p>
    <w:p w14:paraId="11210EE8" w14:textId="7FE1D49F" w:rsidR="009660F5" w:rsidRDefault="00D500B1" w:rsidP="00E42498">
      <w:r>
        <w:t>Trong chương 3, em trình bày về các công nghệ được sử dụng trong HQT CSDL được xây dựng trong đề tài. Gồm có epoll API, các hàm trong thư viện glibc, hàm băm</w:t>
      </w:r>
      <w:r w:rsidR="009660F5">
        <w:t xml:space="preserve"> được sử dụng.</w:t>
      </w:r>
    </w:p>
    <w:p w14:paraId="15A6C78F" w14:textId="0F0A3851" w:rsidR="00DD55F6" w:rsidRDefault="00DD55F6" w:rsidP="00E42498">
      <w:r>
        <w:t>Chương 4 chỉ ra thiết kế từ tổng quát đến chi tiết trong HQT CSDL.</w:t>
      </w:r>
    </w:p>
    <w:p w14:paraId="161F2A55" w14:textId="5153DFC4" w:rsidR="0056173F" w:rsidRDefault="0056173F" w:rsidP="00E42498">
      <w:r>
        <w:t>Chương 5 đưa ra các đóng góp của em đối với HQT CSDL trong đề tài.</w:t>
      </w:r>
    </w:p>
    <w:p w14:paraId="331049F8" w14:textId="0A5FA389" w:rsidR="00890785" w:rsidRPr="008C0FF5" w:rsidRDefault="007213DD" w:rsidP="00E42498">
      <w:pPr>
        <w:rPr>
          <w:lang w:val="vi-VN"/>
        </w:rPr>
      </w:pPr>
      <w:r>
        <w:t>Trong chương 6 gồm có phần kết luận về HQT CSDL được xây dựng và hướng phát triển tiếp theo của đề tài.</w:t>
      </w:r>
    </w:p>
    <w:p w14:paraId="6B05B2E4" w14:textId="34D49901" w:rsidR="00AB7F25" w:rsidRPr="00A2369E" w:rsidRDefault="003B5E3F" w:rsidP="00B772D2">
      <w:pPr>
        <w:pStyle w:val="u1"/>
        <w:framePr w:w="8735" w:wrap="notBeside" w:hAnchor="page" w:x="1996" w:y="12"/>
        <w:rPr>
          <w:lang w:val="vi-VN"/>
        </w:rPr>
      </w:pPr>
      <w:bookmarkStart w:id="65" w:name="_Toc533729401"/>
      <w:bookmarkStart w:id="66" w:name="_Toc533729652"/>
      <w:bookmarkStart w:id="67" w:name="_Toc533763981"/>
      <w:r>
        <w:lastRenderedPageBreak/>
        <w:t>NoSQL</w:t>
      </w:r>
      <w:bookmarkEnd w:id="65"/>
      <w:bookmarkEnd w:id="66"/>
      <w:bookmarkEnd w:id="67"/>
    </w:p>
    <w:p w14:paraId="6D82D748" w14:textId="74F1BFA1" w:rsidR="00941EA6" w:rsidRDefault="00941EA6" w:rsidP="001A39FB">
      <w:pPr>
        <w:pStyle w:val="u2"/>
      </w:pPr>
      <w:bookmarkStart w:id="68" w:name="_Toc533729402"/>
      <w:bookmarkStart w:id="69" w:name="_Toc533729653"/>
      <w:bookmarkStart w:id="70" w:name="_Ref510859496"/>
      <w:bookmarkStart w:id="71" w:name="_Toc510882197"/>
      <w:bookmarkStart w:id="72" w:name="_Toc533763982"/>
      <w:r>
        <w:t>Khái niệm NoSQL</w:t>
      </w:r>
      <w:bookmarkEnd w:id="68"/>
      <w:bookmarkEnd w:id="69"/>
      <w:bookmarkEnd w:id="72"/>
    </w:p>
    <w:p w14:paraId="57BD8D1F" w14:textId="77777777" w:rsidR="006F0A1A" w:rsidRDefault="00C70D66" w:rsidP="00EB42E1">
      <w:r>
        <w:t>NoSQL là một thuật ngữ dùng làm tên gọi chung cho các HQT CSDL cung cấp các cơ chế lưu trữ và truy xuất dữ liệu sử dụng mô hình nhất quán lỏng lẻo hơn các HQT CSDL quan hệ truyền thống. Điều này có nghĩa là dữ liệu của các CSDL thuộc NoSQL sẽ không được xây dựng trên các bảng (table), không có các quan hệ khóa chính (primary key) – khóa ngoại (foreign key), và không</w:t>
      </w:r>
      <w:r w:rsidR="003F24D7">
        <w:t xml:space="preserve"> </w:t>
      </w:r>
      <w:r>
        <w:t>sử dụng SQL làm ngôn ngữ truy vấn dữ liệu. NoSQL là CSDL phân tán được</w:t>
      </w:r>
      <w:r w:rsidR="00154CC0">
        <w:t xml:space="preserve"> </w:t>
      </w:r>
      <w:r>
        <w:t>thiết kế dành cho các hệ thống cần khả năng mở rộng lưu trữ lớn, tính sẵn sàng</w:t>
      </w:r>
      <w:r w:rsidR="00EC1AD9">
        <w:t xml:space="preserve"> </w:t>
      </w:r>
      <w:r>
        <w:t>(availability) và hiệu năng (performance) cao.</w:t>
      </w:r>
    </w:p>
    <w:p w14:paraId="579B2073" w14:textId="341FBA60" w:rsidR="00C70D66" w:rsidRDefault="00C70D66" w:rsidP="00EB42E1">
      <w:r>
        <w:t xml:space="preserve">Từ NoSQL thường được hiểu và chấp nhận rộng rãi là Not only SQL (không chỉ có SQL), </w:t>
      </w:r>
      <w:r w:rsidR="004D1DFB">
        <w:t>điều này nhằm nhấn mạnh rằng việc nó cũng hỗ trợ ngôn ngữ SQL</w:t>
      </w:r>
      <w:r w:rsidR="00C11C52">
        <w:t>.</w:t>
      </w:r>
      <w:r w:rsidR="000C0A03">
        <w:t xml:space="preserve"> </w:t>
      </w:r>
    </w:p>
    <w:p w14:paraId="20A407F6" w14:textId="6E9C062A" w:rsidR="00DA240C" w:rsidRPr="00C20D27" w:rsidRDefault="00C70D66" w:rsidP="00EB42E1">
      <w:r>
        <w:t>Sự ra đời của các CSDL NoSQL đã tạo nên một cuộc cách mạng về công</w:t>
      </w:r>
      <w:r w:rsidR="004A0263">
        <w:t xml:space="preserve"> </w:t>
      </w:r>
      <w:r>
        <w:t>nghệ lưu trữ trong thời đại của Web 2.0, nơi mà nhu cầu về tính sẵn sàng và</w:t>
      </w:r>
      <w:r w:rsidR="004A0263">
        <w:t xml:space="preserve"> </w:t>
      </w:r>
      <w:r>
        <w:t>hiệu năng cao rất được xem trọng. Bên cạnh đó, các mạng dịch vụ cộng đồng</w:t>
      </w:r>
      <w:r w:rsidR="004A0263">
        <w:t xml:space="preserve"> </w:t>
      </w:r>
      <w:r>
        <w:t>phát triển mạnh mẽ cho phép người dùng tạo ra hàng tỷ nội dung trên web. Do</w:t>
      </w:r>
      <w:r w:rsidR="004A0263">
        <w:t xml:space="preserve"> </w:t>
      </w:r>
      <w:r>
        <w:t>đó, dữ liệu lớn rất nhanh vượt qua cả những giới hạn về phần cứng và cần giải</w:t>
      </w:r>
      <w:r w:rsidR="004A0263">
        <w:t xml:space="preserve"> </w:t>
      </w:r>
      <w:r>
        <w:t>quyết bằng bài toán phân tán.</w:t>
      </w:r>
    </w:p>
    <w:p w14:paraId="5B4B353E" w14:textId="54BCBFA1" w:rsidR="00595B81" w:rsidRDefault="00BB097F" w:rsidP="001A39FB">
      <w:pPr>
        <w:pStyle w:val="u2"/>
      </w:pPr>
      <w:bookmarkStart w:id="73" w:name="_Toc533729403"/>
      <w:bookmarkStart w:id="74" w:name="_Toc533729654"/>
      <w:bookmarkStart w:id="75" w:name="_Toc533763983"/>
      <w:r>
        <w:t xml:space="preserve">Ứng dụng của </w:t>
      </w:r>
      <w:r w:rsidR="00A368E6">
        <w:t>NoSQL</w:t>
      </w:r>
      <w:bookmarkEnd w:id="73"/>
      <w:bookmarkEnd w:id="74"/>
      <w:bookmarkEnd w:id="75"/>
    </w:p>
    <w:p w14:paraId="6C8130B1" w14:textId="4BBECCEA" w:rsidR="00BB097F" w:rsidRDefault="003834D6" w:rsidP="00712096">
      <w:pPr>
        <w:pStyle w:val="u3"/>
      </w:pPr>
      <w:bookmarkStart w:id="76" w:name="_Toc533729404"/>
      <w:bookmarkStart w:id="77" w:name="_Toc533729655"/>
      <w:bookmarkStart w:id="78" w:name="_Toc533763984"/>
      <w:r>
        <w:t>Đáp ứng số lượng người dùng lớn</w:t>
      </w:r>
      <w:r w:rsidR="00FF6E10">
        <w:t xml:space="preserve"> (Big User)</w:t>
      </w:r>
      <w:bookmarkEnd w:id="76"/>
      <w:bookmarkEnd w:id="77"/>
      <w:bookmarkEnd w:id="78"/>
    </w:p>
    <w:p w14:paraId="1D8C0DB5" w14:textId="2732D67E" w:rsidR="00B62D5A" w:rsidRPr="007D4670" w:rsidRDefault="007D4670" w:rsidP="00B62D5A">
      <w:r>
        <w:t>Khi internet mới bắt đầu phổ biến, việc một ứng dụng có khoảng 1000 người</w:t>
      </w:r>
      <w:r w:rsidR="00B62D5A">
        <w:t xml:space="preserve"> </w:t>
      </w:r>
      <w:r>
        <w:t>dùng thì rất phổ biến, nhưng nếu nâng con số này lên 10.000 hay thậm chí</w:t>
      </w:r>
      <w:r w:rsidR="00B62D5A">
        <w:t xml:space="preserve"> </w:t>
      </w:r>
      <w:r>
        <w:t>100.000 thì đó là chuyện không tưởng. Ngày nay, hầu hết các ứng dụng mới</w:t>
      </w:r>
      <w:r w:rsidR="00B62D5A">
        <w:t xml:space="preserve"> </w:t>
      </w:r>
      <w:r>
        <w:t>đều được lưu trữ trên cloud và có luôn có sẵn trên Internet, nơi mà các ứng</w:t>
      </w:r>
      <w:r w:rsidR="00B62D5A">
        <w:t xml:space="preserve"> </w:t>
      </w:r>
      <w:r>
        <w:t>dụng này phải phục vụ cho người dùng trên toàn thế giới mọi lúc mọi nơi. Có</w:t>
      </w:r>
      <w:r w:rsidR="00B62D5A">
        <w:t xml:space="preserve"> khoảng hơn 2 tỷ người được kết nối với Internet và thời gian mà họ bỏ ra cho việc online mỗi ngày cũng tăng theo thời gian. Điều này tạo ra sự bùng nổ về số lượng người dùng đồng thời. Như vậy, sẽ không có gì lạ khi một ứng dụng có tới hàng </w:t>
      </w:r>
      <w:r w:rsidR="00B62D5A">
        <w:lastRenderedPageBreak/>
        <w:t>triệu người khác nhau sử dụng mỗi ngày. Số lượng người dùng lớn kết hợp với thói quen sử dụng phong phú tạo nên nhiều mô hình dữ liệu khác nhau. Điều này dẫn đến sự cần thiết của các công</w:t>
      </w:r>
      <w:r w:rsidR="001F2034">
        <w:t xml:space="preserve"> </w:t>
      </w:r>
      <w:r w:rsidR="00B62D5A">
        <w:t>nghệ CSDL có khả năng mở rộng dễ dàng. Với RDBMS, nhiều nhà phát triển</w:t>
      </w:r>
      <w:r w:rsidR="001F2034">
        <w:t xml:space="preserve"> </w:t>
      </w:r>
      <w:r w:rsidR="00B62D5A">
        <w:t>ứng dụng đã gặp rất nhiều khó khăn hoặc thậm chí là không thể trong việc tạo</w:t>
      </w:r>
      <w:r w:rsidR="003309BB">
        <w:t xml:space="preserve"> </w:t>
      </w:r>
      <w:r w:rsidR="00B62D5A">
        <w:t>ra các ứng dụng có khả năng mở rộng linh động trong khi vẫn duy trì được</w:t>
      </w:r>
      <w:r w:rsidR="003309BB">
        <w:t xml:space="preserve"> </w:t>
      </w:r>
      <w:r w:rsidR="00B62D5A">
        <w:t>hiệu năng tốt như những gì người dùng mong đợi. Và họ đã tìm đến với các giải</w:t>
      </w:r>
      <w:r w:rsidR="00D3396B">
        <w:t xml:space="preserve"> </w:t>
      </w:r>
      <w:r w:rsidR="00B62D5A">
        <w:t>pháp NoSQL.</w:t>
      </w:r>
    </w:p>
    <w:p w14:paraId="627E026B" w14:textId="1E8FDAE3" w:rsidR="00FF6E10" w:rsidRDefault="00B62B76" w:rsidP="00B62B76">
      <w:pPr>
        <w:pStyle w:val="u3"/>
      </w:pPr>
      <w:bookmarkStart w:id="79" w:name="_Toc533729405"/>
      <w:bookmarkStart w:id="80" w:name="_Toc533729656"/>
      <w:bookmarkStart w:id="81" w:name="_Toc533763985"/>
      <w:r>
        <w:t>The Internet of Things</w:t>
      </w:r>
      <w:bookmarkEnd w:id="79"/>
      <w:bookmarkEnd w:id="80"/>
      <w:bookmarkEnd w:id="81"/>
    </w:p>
    <w:p w14:paraId="0FCD078A" w14:textId="004C6F59" w:rsidR="00862A83" w:rsidRDefault="00862A83" w:rsidP="00862A83">
      <w:r>
        <w:t>The Internet of Things có thể hiểu đơn giản là một mạng lưới gồm các đối tượng có khả năng kết nối Internet và tác động qua lại giữa các dịch vụ web. Thực tế cho thấy, số lượng các thiết bị có thể kết nối internet đồng thời có khả năng tạo ra dữ liệu đang ngày một gia tăng và trở nên phổ biến. Những thiết bị đang có mặt ở khắp mọi nơi và khá gần gũi với chúng ta, chúng có thể đang ở trong các nhà máy, công ty, bệnh viện, trường học, hay gia đình chúng ta,</w:t>
      </w:r>
      <w:r w:rsidR="004F3499">
        <w:t xml:space="preserve"> v.</w:t>
      </w:r>
      <w:r w:rsidR="00061B55">
        <w:t xml:space="preserve">v… </w:t>
      </w:r>
      <w:r>
        <w:t>Chúng là điện thoại di động, máy tính bảng, các loại máy móc chuyên dụng, và còn rất nhiều nữa. Theo thời gian, những thiết bị này ngày càng được nâng cấp thành những thiết bị tiện dụng và thông minh hơn, một điển hình quen thuộc đó là những chiếc smart phone, tablet,</w:t>
      </w:r>
      <w:r w:rsidR="00C54AF2">
        <w:t xml:space="preserve"> v.v…</w:t>
      </w:r>
    </w:p>
    <w:p w14:paraId="0F5860B5" w14:textId="3DAD8B03" w:rsidR="001F20AB" w:rsidRDefault="001F20AB" w:rsidP="001F20AB">
      <w:r>
        <w:t>Tuy nhiên, dữ liệu từ xa thường thì nhỏ, bán cấu trúc (semi-structured), hoặc không có cấu trúc (unstructured) và được cập nhật liên tục. Điều này mang đến nhiều thách thức cho các RDBMS vốn đòi hỏi một lược đồ cố định (fixed shema) và dữ liệu có cấu trúc (structured data). Để giải quyết thách thức này, các doanh nghiệp có xu hướng đổi mới đang tin tưởng vào công nghệ NoSQL để mở rộng việc truy cập đồng thời cho hàng triệu thiết bị kết nối, lưu trữ hàng tỷ điểm dữ liệu đồng thời đáp ứng các yêu cầu về hiệu năng của cơ sở hạ tầng (infrastructure) và các hoạt động (operation) then chốt (mission-critical).</w:t>
      </w:r>
    </w:p>
    <w:p w14:paraId="45BACCAE" w14:textId="6F2C90F0" w:rsidR="008F30E7" w:rsidRDefault="00C646A2" w:rsidP="00751BD7">
      <w:pPr>
        <w:pStyle w:val="u3"/>
      </w:pPr>
      <w:bookmarkStart w:id="82" w:name="_Toc533729406"/>
      <w:bookmarkStart w:id="83" w:name="_Toc533729657"/>
      <w:bookmarkStart w:id="84" w:name="_Toc533763986"/>
      <w:r>
        <w:t>Big Data</w:t>
      </w:r>
      <w:bookmarkEnd w:id="82"/>
      <w:bookmarkEnd w:id="83"/>
      <w:bookmarkEnd w:id="84"/>
    </w:p>
    <w:p w14:paraId="457844EB" w14:textId="77777777" w:rsidR="001069C5" w:rsidRDefault="00C646A2" w:rsidP="00C646A2">
      <w:r>
        <w:t xml:space="preserve">Dữ liệu đang ngày một trở nên dễ dàng nắm bắt và truy cập thông qua bên thứ ba như Facebook, Google,. . . Thông tin cá nhân của người dùng, dữ liệu định vị địa lý, những nội dung do người dùng tạo là một vài ví dụ về các mảng dữ liệu không ngừng được mở rộng đã tạo nên một nguồn dữ liệu vô cùng phong phú. Không có gì phải ngạc nhiên khi các nhà phát triển tận dụng những nguồn tài nguyên sẵn có này để làm phong phú thêm những ứng dụng hiện có hay tạo ra những cái mới từ những nguồn tài nguyên đó. Việc sử dụng các nguồn dữ liệu đang làm thay đổi nhanh chóng bản chất của truyền thông, hành vi mua sắm, </w:t>
      </w:r>
      <w:r>
        <w:lastRenderedPageBreak/>
        <w:t xml:space="preserve">quảng cáo, giải trí và việc quản lý các mối quan hệ xã hội. Như vậy, một nhà phát nếu biết tận dụng nguồn dữ liệu sẵn có này một cách hợp lý vào việc phát triển ứng dụng sẽ dễ dàng thành công, ngược lại, việc nhanh chóng đi vào thất bại là điều dễ hiểu do không nắm bắt được thị hiếu của người dùng. </w:t>
      </w:r>
    </w:p>
    <w:p w14:paraId="1C3142A1" w14:textId="77777777" w:rsidR="00811B41" w:rsidRDefault="00C646A2" w:rsidP="00C646A2">
      <w:r>
        <w:t>Việc lưu trữ và sử dụng các loại dữ liệu khác nhau tạo ra nhu cầu về loại CSDL cũng rất riêng. Tuy nhiên, các nhà phát triển muốn có một CSDL thật</w:t>
      </w:r>
      <w:r w:rsidR="0000565A">
        <w:t xml:space="preserve"> </w:t>
      </w:r>
      <w:r>
        <w:t>linh hoạt dễ dàng chứa bất kỳ kiểu dữ liệu mới nào mà họ muốn sử dụng và</w:t>
      </w:r>
      <w:r w:rsidR="0000692E">
        <w:t xml:space="preserve"> </w:t>
      </w:r>
      <w:r>
        <w:t>không bị gián đoạn bởi những thay đổi cấu trúc của nội dung dữ liệu từ nhà</w:t>
      </w:r>
      <w:r w:rsidR="0000692E">
        <w:t xml:space="preserve"> </w:t>
      </w:r>
      <w:r>
        <w:t>cung cấp dữ liệu thứ ba. Rất nhiều những dữ liệu mới là các dữ liệu không cấu</w:t>
      </w:r>
      <w:r w:rsidR="0000692E">
        <w:t xml:space="preserve"> </w:t>
      </w:r>
      <w:r>
        <w:t>trúc hoặc bán cấu trúc, do đó, các nhà phát triển cũng cần có một CSDL có</w:t>
      </w:r>
      <w:r w:rsidR="0000692E">
        <w:t xml:space="preserve"> </w:t>
      </w:r>
      <w:r>
        <w:t>khả năng lưu trữ hiệu quả. Tiếc là, việc định nghĩa một cách cứng nhắc, phương</w:t>
      </w:r>
      <w:r w:rsidR="0000692E">
        <w:t xml:space="preserve"> </w:t>
      </w:r>
      <w:r>
        <w:t>pháp tiếp cận dựa trên lược đồ (schema) được sử dụng trong các RDBMS làm</w:t>
      </w:r>
      <w:r w:rsidR="0000692E">
        <w:t xml:space="preserve"> </w:t>
      </w:r>
      <w:r>
        <w:t>cho nó không thể nhanh chóng kết hợp với các loại dữ liệu mới được, và kết quả</w:t>
      </w:r>
      <w:r w:rsidR="0000692E">
        <w:t xml:space="preserve"> </w:t>
      </w:r>
      <w:r>
        <w:t>là không phù hợp với dữ liệu không cấu trúc và bán cấu trúc.</w:t>
      </w:r>
      <w:r w:rsidR="0000692E">
        <w:t xml:space="preserve"> </w:t>
      </w:r>
    </w:p>
    <w:p w14:paraId="1BC14166" w14:textId="0B095906" w:rsidR="00C646A2" w:rsidRDefault="00C646A2" w:rsidP="00C646A2">
      <w:r>
        <w:t>Như vậy, với sự tăng lên nhanh chóng của dữ liệu thì việc xử lý dữ liệu lớn</w:t>
      </w:r>
      <w:r w:rsidR="00850F49">
        <w:t xml:space="preserve"> </w:t>
      </w:r>
      <w:r>
        <w:t>đóng vai trò hết sức quan trọng đặc biệt là với các loại dữ liệu không cấu trúc</w:t>
      </w:r>
      <w:r w:rsidR="00850F49">
        <w:t xml:space="preserve"> </w:t>
      </w:r>
      <w:r>
        <w:t>và bán cấu trúc. Điều này đã đặt ra nhiều thách thức cho các RDBMS truyền</w:t>
      </w:r>
      <w:r w:rsidR="00850F49">
        <w:t xml:space="preserve"> </w:t>
      </w:r>
      <w:r>
        <w:t>thống, và dễ dàng thấy rằng, với các ràng buộc về cấu trúc dữ liệu, sử dụng các</w:t>
      </w:r>
      <w:r w:rsidR="00850F49">
        <w:t xml:space="preserve"> </w:t>
      </w:r>
      <w:r>
        <w:t>lược đồ cố định thì RBDMS đã trở nên vô cùng khó khăn để xử lý lượng dữ</w:t>
      </w:r>
      <w:r w:rsidR="00850F49">
        <w:t xml:space="preserve"> </w:t>
      </w:r>
      <w:r>
        <w:t>liệu cực lớn mà đa phần là không có cấu trúc hoặc bán cấu trúc đang gia tăng</w:t>
      </w:r>
      <w:r w:rsidR="00850F49">
        <w:t xml:space="preserve"> </w:t>
      </w:r>
      <w:r>
        <w:t>hàng ngày, hàng giờ. Trong khi đó, NoSQL cung cấp mô hình dữ liệu tốt hơn</w:t>
      </w:r>
      <w:r w:rsidR="00850F49">
        <w:t xml:space="preserve"> </w:t>
      </w:r>
      <w:r>
        <w:t>làm cho đơn giản hóa việc giao tiếp giữa CSDL và ứng dụng.</w:t>
      </w:r>
    </w:p>
    <w:p w14:paraId="00A8F7CD" w14:textId="0C278C8F" w:rsidR="00A012B6" w:rsidRDefault="00830937" w:rsidP="00830937">
      <w:pPr>
        <w:pStyle w:val="u3"/>
      </w:pPr>
      <w:bookmarkStart w:id="85" w:name="_Toc533729407"/>
      <w:bookmarkStart w:id="86" w:name="_Toc533729658"/>
      <w:bookmarkStart w:id="87" w:name="_Toc533763987"/>
      <w:r>
        <w:t>Cloud</w:t>
      </w:r>
      <w:bookmarkEnd w:id="85"/>
      <w:bookmarkEnd w:id="86"/>
      <w:bookmarkEnd w:id="87"/>
    </w:p>
    <w:p w14:paraId="1A87B70A" w14:textId="110BAB8A" w:rsidR="00F74CD6" w:rsidRDefault="00830937" w:rsidP="00F74CD6">
      <w:r>
        <w:t>Trước đây, hầu hết các ứng dụng dành cho người dùng và các ứng dụng trong kinh doanh đều là các ứng dụng đơn người dùng và được cài trên một máy tính</w:t>
      </w:r>
      <w:r w:rsidR="00F74CD6">
        <w:t xml:space="preserve"> cục bộ. Các ứng dụng đa người dùng phần lớn sử dụng kiến trúc 2 tấng (2-tier) hay client-server chạy bên trong các bức tường lửa và hỗ trợ giới hạn số lượng người sử dụng.</w:t>
      </w:r>
    </w:p>
    <w:p w14:paraId="375AABC5" w14:textId="361F5D94" w:rsidR="006A31DA" w:rsidRDefault="00F74CD6" w:rsidP="00F74CD6">
      <w:r>
        <w:t>Ngày nay, hầu hết các ứng dụng mới sử dụng kiến trúc 3 tầng, được lưu trữ</w:t>
      </w:r>
      <w:r w:rsidR="004A1D5A">
        <w:t xml:space="preserve"> </w:t>
      </w:r>
      <w:r>
        <w:t>và thực thi trên những đám mây, hỗ trợ một số lượng lớn người sử dụng đồng</w:t>
      </w:r>
      <w:r w:rsidR="004A1D5A">
        <w:t xml:space="preserve"> </w:t>
      </w:r>
      <w:r>
        <w:t>thời. Cùng với sự thay đổi này trong kiến trúc phần mềm, mô hình kinh doanh</w:t>
      </w:r>
      <w:r w:rsidR="004A1D5A">
        <w:t xml:space="preserve"> </w:t>
      </w:r>
      <w:r>
        <w:t>mới như là SaaS và các mô hình dựa trên quảng cáo</w:t>
      </w:r>
      <w:r w:rsidR="004A1D5A">
        <w:t xml:space="preserve"> </w:t>
      </w:r>
      <w:r>
        <w:t>(Advertising-based) cũng đã trở nên phổ biến hơn.</w:t>
      </w:r>
      <w:r w:rsidR="004A1D5A">
        <w:t xml:space="preserve"> </w:t>
      </w:r>
      <w:r>
        <w:t>Trong kiến trúc 3 lớp, ứng dụng được truy cập thông qua một trình duyệt</w:t>
      </w:r>
      <w:r w:rsidR="001E1182">
        <w:t xml:space="preserve"> </w:t>
      </w:r>
      <w:r>
        <w:t>web hoặc một ứng dụng di động được kết nối tới Internet. Trong đám mây, một</w:t>
      </w:r>
      <w:r w:rsidR="001E1182">
        <w:t xml:space="preserve"> </w:t>
      </w:r>
      <w:r>
        <w:t xml:space="preserve">cân bằng tải (load balancing) sẽ điều khiển lưu lượng truy </w:t>
      </w:r>
      <w:r>
        <w:lastRenderedPageBreak/>
        <w:t>cập đến một tầng</w:t>
      </w:r>
      <w:r w:rsidR="001E1182">
        <w:t xml:space="preserve"> </w:t>
      </w:r>
      <w:r>
        <w:t>có khả năng mở rộng theo chiều ngang (scale-out) của máy chủ web/ứng dụng</w:t>
      </w:r>
      <w:r w:rsidR="001E1182">
        <w:t xml:space="preserve"> </w:t>
      </w:r>
      <w:r>
        <w:t>mà xử lý logic của ứng dụng. Kiến trúc mở rộng theo chiều ngang tại tầng ứng</w:t>
      </w:r>
      <w:r w:rsidR="001E1182">
        <w:t xml:space="preserve"> </w:t>
      </w:r>
      <w:r>
        <w:t>dụng làm việc rất tốt. Với mỗi 10.000 (hay tùy ý) người dùng đồng thời, ta chỉ</w:t>
      </w:r>
      <w:r w:rsidR="001E1182">
        <w:t xml:space="preserve"> </w:t>
      </w:r>
      <w:r>
        <w:t>cần thêm một server khác đến tầng ứng dụng để chịu tải.</w:t>
      </w:r>
      <w:r w:rsidR="001E1182">
        <w:t xml:space="preserve"> </w:t>
      </w:r>
      <w:r>
        <w:t>Tại tầng CSDL, CSDL quan hệ từng được lựa chọn nhiều nhất, và việc sử</w:t>
      </w:r>
      <w:r w:rsidR="001E1182">
        <w:t xml:space="preserve"> </w:t>
      </w:r>
      <w:r>
        <w:t>dụng chúng ngày càng gặp nhiều vấn đề rắc rối. Bởi vì, dữ liệu của các CSDL</w:t>
      </w:r>
      <w:r w:rsidR="001E1182">
        <w:t xml:space="preserve"> </w:t>
      </w:r>
      <w:r>
        <w:t>quan hệ thường được tập trung và có xu hướng mở rộng theo chiều dọc (scale</w:t>
      </w:r>
      <w:r w:rsidR="001E1182">
        <w:t xml:space="preserve"> </w:t>
      </w:r>
      <w:r>
        <w:t>up) hơn là mở rộng theo chiều ngang (scale out). Điều này dẫn đến các CSDL</w:t>
      </w:r>
      <w:r w:rsidR="001E1182">
        <w:t xml:space="preserve"> </w:t>
      </w:r>
      <w:r>
        <w:t>rất khó phù hợp với các ứng dụng yêu cầu khả năng mở rộng động (dynamic</w:t>
      </w:r>
      <w:r w:rsidR="001E1182">
        <w:t xml:space="preserve"> </w:t>
      </w:r>
      <w:r>
        <w:t>scalability) dễ dàng. Các công nghệ NoSQL đã xây dựng với mục đích phân</w:t>
      </w:r>
      <w:r w:rsidR="001E1182">
        <w:t xml:space="preserve"> </w:t>
      </w:r>
      <w:r>
        <w:t>tán ngay từ lúc ban đầu (ground up) cộng với các kỹ thuật mở rộng theo chiều</w:t>
      </w:r>
      <w:r w:rsidR="001E1182">
        <w:t xml:space="preserve"> </w:t>
      </w:r>
      <w:r>
        <w:t>ngang, vì vậy tương thích tốt với bản chất phân tán cao của kiến trúc 3 tầng</w:t>
      </w:r>
      <w:r w:rsidR="001E1182">
        <w:t xml:space="preserve"> </w:t>
      </w:r>
      <w:r>
        <w:t>của Internet.</w:t>
      </w:r>
    </w:p>
    <w:p w14:paraId="6C55CC08" w14:textId="1BF3506C" w:rsidR="00980C6C" w:rsidRDefault="00B92861" w:rsidP="00B92861">
      <w:pPr>
        <w:pStyle w:val="u2"/>
      </w:pPr>
      <w:bookmarkStart w:id="88" w:name="_Toc533729408"/>
      <w:bookmarkStart w:id="89" w:name="_Toc533729659"/>
      <w:bookmarkStart w:id="90" w:name="_Toc533763988"/>
      <w:r>
        <w:t>Các tính chất của NoSQL</w:t>
      </w:r>
      <w:bookmarkEnd w:id="88"/>
      <w:bookmarkEnd w:id="89"/>
      <w:bookmarkEnd w:id="90"/>
    </w:p>
    <w:p w14:paraId="60610F08" w14:textId="3155EDED" w:rsidR="003169C9" w:rsidRDefault="00F90B46" w:rsidP="00F90B46">
      <w:pPr>
        <w:pStyle w:val="u3"/>
      </w:pPr>
      <w:bookmarkStart w:id="91" w:name="_Toc533729409"/>
      <w:bookmarkStart w:id="92" w:name="_Toc533729660"/>
      <w:bookmarkStart w:id="93" w:name="_Toc533763989"/>
      <w:r>
        <w:t>Dữ liệu luôn sẵn có</w:t>
      </w:r>
      <w:bookmarkEnd w:id="91"/>
      <w:bookmarkEnd w:id="92"/>
      <w:bookmarkEnd w:id="93"/>
    </w:p>
    <w:p w14:paraId="489571BB" w14:textId="459336D1" w:rsidR="00F90B46" w:rsidRDefault="00600DC0" w:rsidP="00600DC0">
      <w:r>
        <w:t>Môi trường CSDL NoSQL</w:t>
      </w:r>
      <w:r w:rsidR="005B74EC">
        <w:t xml:space="preserve"> thường</w:t>
      </w:r>
      <w:r>
        <w:t xml:space="preserve"> được xây dựng với kiến trúc phân tán và nó được dự phòng cho cả chức năng và dữ liệu. Nếu một hoặc nhiều nodes bị sập, có các node khác trong hệ thống có thể tiếp tục thao tác mà không để mất dữ liệu. Điều này cho thấy khả năng chịu lỗi của hệ thống. Bằng cách này, môi trường CSDL NoSQL có khả năng duy trì tính sẵn có của dữ liệu tại một vị trí duy nhất, thông qua các trung tâm dữ liệu và trong cloud. Khi triển khai thích hợp, các hệ CSDL NoSQL có thể cung cấp khả năng mở rộng lớn cùng với hiệu năng cao mà không bao giờ bị sập. Điều này đặc biệt có lợi trong bất kì hoạt động nâng cấp hoặc cập nhật hệ thống mà cần không phải có một CSDL ngoại tuyến.</w:t>
      </w:r>
    </w:p>
    <w:p w14:paraId="31DCC3C3" w14:textId="5AC890ED" w:rsidR="00050FEC" w:rsidRDefault="00050FEC" w:rsidP="00050FEC">
      <w:pPr>
        <w:pStyle w:val="u3"/>
      </w:pPr>
      <w:bookmarkStart w:id="94" w:name="_Toc533729410"/>
      <w:bookmarkStart w:id="95" w:name="_Toc533729661"/>
      <w:bookmarkStart w:id="96" w:name="_Toc533763990"/>
      <w:r>
        <w:t>Độc lập vị trí</w:t>
      </w:r>
      <w:bookmarkEnd w:id="94"/>
      <w:bookmarkEnd w:id="95"/>
      <w:bookmarkEnd w:id="96"/>
    </w:p>
    <w:p w14:paraId="79D7FDFA" w14:textId="32A889F0" w:rsidR="00E1445B" w:rsidRDefault="005B74EC" w:rsidP="00E1445B">
      <w:r>
        <w:t xml:space="preserve">"Độc lập vị trí" có nghĩa là khả năng đọc và </w:t>
      </w:r>
      <w:r w:rsidR="009672C6">
        <w:t>ghi vào CSDL bất kể thao tác Input/Output (I/O)</w:t>
      </w:r>
      <w:r w:rsidR="00A44934">
        <w:t xml:space="preserve"> </w:t>
      </w:r>
      <w:r>
        <w:t>được xảy ra ở đâu và có bao nhiêu bản sao chép từ vị trí đó, như vậy, nó có</w:t>
      </w:r>
      <w:r w:rsidR="00A44934">
        <w:t xml:space="preserve"> </w:t>
      </w:r>
      <w:r>
        <w:t>thể sẵn có đối với những người dùng tại các vị trí khác. Chức năng này rất khó</w:t>
      </w:r>
      <w:r w:rsidR="00A44934">
        <w:t xml:space="preserve"> </w:t>
      </w:r>
      <w:r>
        <w:t>để thiết kế cho CSDL quan hệ. Một vài kĩ thuật có thể được sử dụng như kiến</w:t>
      </w:r>
      <w:r w:rsidR="00A44934">
        <w:t xml:space="preserve"> </w:t>
      </w:r>
      <w:r>
        <w:t>trúc master/salve hay database sharding (phân mảnh CSDL) đôi lúc có thể có</w:t>
      </w:r>
      <w:r w:rsidR="00A44934">
        <w:t xml:space="preserve"> </w:t>
      </w:r>
      <w:r>
        <w:t>được sự độc lập vị trí trong thao tác đọc nhưng không thể thao tác ghi lại là</w:t>
      </w:r>
      <w:r w:rsidR="00A44934">
        <w:t xml:space="preserve"> </w:t>
      </w:r>
      <w:r>
        <w:t>vấn đề khác, đặc biệt khi kích thước dữ liệu lớn. Một trong những trường hợp</w:t>
      </w:r>
      <w:r w:rsidR="00E1445B">
        <w:t xml:space="preserve"> thể hiện tính ưu việt của đọc lập vị trí là khi có nhiều dịch vụ, bao gồm cả dịch </w:t>
      </w:r>
      <w:r w:rsidR="00E1445B">
        <w:lastRenderedPageBreak/>
        <w:t>vụ khách hàng tại nhiều khu vực địa lý khác nhau và cần lưu trữ cục bộ những thông tin này tại các khu vực đó nhằm tăng tốc độ truy cập.</w:t>
      </w:r>
    </w:p>
    <w:p w14:paraId="6FEB55D8" w14:textId="15497B6B" w:rsidR="00A55A1B" w:rsidRDefault="00156BCD" w:rsidP="00C80259">
      <w:pPr>
        <w:pStyle w:val="u3"/>
      </w:pPr>
      <w:bookmarkStart w:id="97" w:name="_Toc533729411"/>
      <w:bookmarkStart w:id="98" w:name="_Toc533729662"/>
      <w:bookmarkStart w:id="99" w:name="_Toc533763991"/>
      <w:r>
        <w:t>Khả năng hỗ trợ mô hình Transaction hiện đại</w:t>
      </w:r>
      <w:bookmarkEnd w:id="97"/>
      <w:bookmarkEnd w:id="98"/>
      <w:bookmarkEnd w:id="99"/>
    </w:p>
    <w:p w14:paraId="6C6B0076" w14:textId="64292ED9" w:rsidR="004B1C2D" w:rsidRDefault="004B1C2D" w:rsidP="004B1C2D">
      <w:r>
        <w:t>Lý thuyết về transactions xuất hiện để được thay đổi trong thời đại Internet, và nó được chứng minh răng ACID transactions không còn được xem là một yêu cầu bắt buộc trong các hệ thống CSDL. Nhận định này có vẻ cực đoan khi mà toàn vẹn giao dịch là một trong những đặc trưng của mọi hệ dữ liệu, đặc biệt là những hệ thống yêu cầu thông tin trung thực và chính xác. Tuy nhiên, điều này nói đến không phải là gây nguy hiểm cho dữ liệu, mà là một cách thức mới mà các ứng dụng hiện đại đảm bảo tính nhất quán trên toàn hệ thống phân tán.</w:t>
      </w:r>
    </w:p>
    <w:p w14:paraId="14691EAB" w14:textId="51E1ABD0" w:rsidR="004B1C2D" w:rsidRDefault="004B1C2D" w:rsidP="004B1C2D">
      <w:r>
        <w:t xml:space="preserve">Tính nhất quán trong </w:t>
      </w:r>
      <w:r w:rsidR="00D74042">
        <w:t>H</w:t>
      </w:r>
      <w:r>
        <w:t>QT</w:t>
      </w:r>
      <w:r w:rsidR="00D74042">
        <w:t xml:space="preserve"> </w:t>
      </w:r>
      <w:r>
        <w:t>CSDL quan hệ được thực thi thông qua các</w:t>
      </w:r>
      <w:r w:rsidR="00847425">
        <w:t xml:space="preserve"> </w:t>
      </w:r>
      <w:r>
        <w:t>ràng buộc khóa ngoại. Để đảm bảo tính toàn vẹn (integrity) của dữ liệu, hầu</w:t>
      </w:r>
      <w:r w:rsidR="00847425">
        <w:t xml:space="preserve"> </w:t>
      </w:r>
      <w:r>
        <w:t>hết các HQT CSDL cổ điển đều dựa trên các giao dịch (transaction). Điều này</w:t>
      </w:r>
      <w:r w:rsidR="00847425">
        <w:t xml:space="preserve"> </w:t>
      </w:r>
      <w:r>
        <w:t>đảm bảo tính nhất quán (consistency) trong tất cả các trường hợp quản lý dữ</w:t>
      </w:r>
      <w:r w:rsidR="00847425">
        <w:t xml:space="preserve"> </w:t>
      </w:r>
      <w:r>
        <w:t>liệu. Những đặc tính về giao dịch này được biết đến chính là ACID (Atomicity,</w:t>
      </w:r>
      <w:r w:rsidR="00847425">
        <w:t xml:space="preserve"> </w:t>
      </w:r>
      <w:r>
        <w:t>Consistency, Isolation, Durability).</w:t>
      </w:r>
    </w:p>
    <w:p w14:paraId="6511FCDF" w14:textId="1FEA8857" w:rsidR="004B1C2D" w:rsidRDefault="004B1C2D" w:rsidP="004B1C2D">
      <w:r>
        <w:t>Việc mở rộng theo chiều ngang (scale out) của các hệ thống tuân thủ theo</w:t>
      </w:r>
      <w:r w:rsidR="00381C9C">
        <w:t xml:space="preserve"> </w:t>
      </w:r>
      <w:r>
        <w:t>ACID đã thể hiện một số vấn đề. Những xung đột đang phát sinh giữa các khía</w:t>
      </w:r>
      <w:r w:rsidR="00381C9C">
        <w:t xml:space="preserve"> </w:t>
      </w:r>
      <w:r>
        <w:t>cạnh khác nhau của tính sẵn sàng cao trong các hệ thống phân tán mà không</w:t>
      </w:r>
      <w:r w:rsidR="00381C9C">
        <w:t xml:space="preserve"> </w:t>
      </w:r>
      <w:r>
        <w:t>thể giải quyết hoàn toàn được, điều này được biết với định lý CAP. Định lý</w:t>
      </w:r>
      <w:r w:rsidR="00381C9C">
        <w:t xml:space="preserve"> </w:t>
      </w:r>
      <w:r>
        <w:t>CAP nói rằng trong một hệ CSDL phân tán, bạn chỉ có thể đạt được nhiều</w:t>
      </w:r>
      <w:r w:rsidR="00B00777">
        <w:t xml:space="preserve"> </w:t>
      </w:r>
      <w:r>
        <w:t>nhất hai trong ba tính chất: Consistency, Availability, Partition tolerance</w:t>
      </w:r>
    </w:p>
    <w:p w14:paraId="7E1EEFF1" w14:textId="77777777" w:rsidR="004B1C2D" w:rsidRDefault="004B1C2D" w:rsidP="004B1C2D">
      <w:r>
        <w:t>Trong đó:</w:t>
      </w:r>
    </w:p>
    <w:p w14:paraId="70822D33" w14:textId="5B6DC304" w:rsidR="004B1C2D" w:rsidRDefault="004B1C2D" w:rsidP="000F1A1F">
      <w:pPr>
        <w:pStyle w:val="oancuaDanhsach"/>
        <w:numPr>
          <w:ilvl w:val="0"/>
          <w:numId w:val="10"/>
        </w:numPr>
      </w:pPr>
      <w:r w:rsidRPr="001406ED">
        <w:rPr>
          <w:i/>
        </w:rPr>
        <w:t>Strong Consistency</w:t>
      </w:r>
      <w:r>
        <w:t xml:space="preserve"> (tính nhất quán mạnh mẽ): nghĩa là cách mà hệ thống</w:t>
      </w:r>
      <w:r w:rsidR="00330F80">
        <w:t xml:space="preserve"> </w:t>
      </w:r>
      <w:r>
        <w:t>ở trong một trạng thái thống nhất sau khi thực hiện một thao tác. Một hệ</w:t>
      </w:r>
      <w:r w:rsidR="00330F80">
        <w:t xml:space="preserve"> </w:t>
      </w:r>
      <w:r>
        <w:t>thống phân tán thường được coi là nhất quán nếu sau khi cập nhật hoạt</w:t>
      </w:r>
      <w:r w:rsidR="00330F80">
        <w:t xml:space="preserve"> </w:t>
      </w:r>
      <w:r>
        <w:t>động của một vài thao tác ghi thì tất cả các thao tác đọc dữ liệu sẽ thấy</w:t>
      </w:r>
      <w:r w:rsidR="00330F80">
        <w:t xml:space="preserve"> </w:t>
      </w:r>
      <w:r>
        <w:t>được dữ liệu đã được cập nhật đó.</w:t>
      </w:r>
    </w:p>
    <w:p w14:paraId="10B04F3C" w14:textId="096FFBAC" w:rsidR="004B1C2D" w:rsidRDefault="004B1C2D" w:rsidP="000F1A1F">
      <w:pPr>
        <w:pStyle w:val="oancuaDanhsach"/>
        <w:numPr>
          <w:ilvl w:val="0"/>
          <w:numId w:val="10"/>
        </w:numPr>
      </w:pPr>
      <w:r w:rsidRPr="001406ED">
        <w:rPr>
          <w:i/>
        </w:rPr>
        <w:t>High Availability</w:t>
      </w:r>
      <w:r>
        <w:t xml:space="preserve"> (tính sẵn sàng cao): nghĩa là một hệ thống được thiết</w:t>
      </w:r>
      <w:r w:rsidR="00916C27">
        <w:t xml:space="preserve"> </w:t>
      </w:r>
      <w:r>
        <w:t>kế và hiện thực sao cho khi có vấn đề xảy ra với một node trong một cụm</w:t>
      </w:r>
      <w:r w:rsidR="00916C27">
        <w:t xml:space="preserve"> </w:t>
      </w:r>
      <w:r>
        <w:t>(cluster) chẳng hạn như bị hư hỏng hay được tạm ngưng để nâng cấp thì</w:t>
      </w:r>
      <w:r w:rsidR="00916C27">
        <w:t xml:space="preserve"> </w:t>
      </w:r>
      <w:r>
        <w:t>các theo tác đọc ghi dữ liệu vẫn cho phép tiếp tục thực hiện.</w:t>
      </w:r>
    </w:p>
    <w:p w14:paraId="54163228" w14:textId="613ABFA1" w:rsidR="00E05AA6" w:rsidRDefault="004B1C2D" w:rsidP="00E05AA6">
      <w:pPr>
        <w:pStyle w:val="oancuaDanhsach"/>
        <w:numPr>
          <w:ilvl w:val="0"/>
          <w:numId w:val="10"/>
        </w:numPr>
      </w:pPr>
      <w:r w:rsidRPr="001406ED">
        <w:rPr>
          <w:i/>
        </w:rPr>
        <w:lastRenderedPageBreak/>
        <w:t>Partition Tolerance</w:t>
      </w:r>
      <w:r>
        <w:t>: nghĩa là hệ thống của một cụm bất kỳ vẫn hoạt động</w:t>
      </w:r>
      <w:r w:rsidR="0010178C">
        <w:t xml:space="preserve"> </w:t>
      </w:r>
      <w:r>
        <w:t>bình thường ngay cả khi đường truyền giữa hai node bị ngắt và không liên</w:t>
      </w:r>
      <w:r w:rsidR="0010178C">
        <w:t xml:space="preserve"> </w:t>
      </w:r>
      <w:r>
        <w:t>lạc được</w:t>
      </w:r>
      <w:r w:rsidR="00283DD0">
        <w:t>.</w:t>
      </w:r>
    </w:p>
    <w:p w14:paraId="25D67070" w14:textId="49E1F8A6" w:rsidR="00213D78" w:rsidRDefault="00FF0169" w:rsidP="00FF0169">
      <w:pPr>
        <w:pStyle w:val="u3"/>
      </w:pPr>
      <w:bookmarkStart w:id="100" w:name="_Toc533729412"/>
      <w:bookmarkStart w:id="101" w:name="_Toc533729663"/>
      <w:bookmarkStart w:id="102" w:name="_Toc533763992"/>
      <w:r>
        <w:t>Các mô hình dữ liệu linh hoạt</w:t>
      </w:r>
      <w:bookmarkEnd w:id="100"/>
      <w:bookmarkEnd w:id="101"/>
      <w:bookmarkEnd w:id="102"/>
    </w:p>
    <w:p w14:paraId="6539D1C2" w14:textId="1CF07730" w:rsidR="004A0829" w:rsidRDefault="004A0829" w:rsidP="004A0829">
      <w:r>
        <w:t>Một trong những nguyên nhân chính để cuyển sang hệ QTCSDL NoSQL là do những mô hình dữ liệu linh hoạt hơn đến từ các hệ QTCSDL NoSQL. Mô hình CSDL quan hệ dựa trên mối liên hệ giữa các bảng, trong đó các bảng được xác định bởi cấu trúc cột. Tất cả chúng được tổ chức chặt chẽ và đồng nhất trong một database schema. Vấn đề bắt đầu nảy sinh với mô hình quan hệ xung quanh khả năng mở rộng và hiệu năng khi cố gắng quản lý một lượng lớn dữ liệu. Mô hình NoSQL - thường được gọi là schema-less - có thể hỗ trợ rất nhiều những trường hợp sử dụng này. Một CSDL NoSQL có thể chấp nhận mọi loại dữ liệu - có cấu trúc, bán cấu trúc và không cấu trúc- một cách dễ dàng hơn một CSDL</w:t>
      </w:r>
      <w:r w:rsidR="00EF00C9">
        <w:t xml:space="preserve"> </w:t>
      </w:r>
      <w:r>
        <w:t>quan hệ, khi mà CSDL quan hệ luôn dựa vào schema được xác định sẵn. Đặc</w:t>
      </w:r>
      <w:r w:rsidR="00EF00C9">
        <w:t xml:space="preserve"> </w:t>
      </w:r>
      <w:r>
        <w:t>điểm này của CSDL quan hệ có thể trở thành ựự cản trở cho tính linh hoạt bởi</w:t>
      </w:r>
      <w:r w:rsidR="00EF00C9">
        <w:t xml:space="preserve"> </w:t>
      </w:r>
      <w:r>
        <w:t>cấu trúc được định nghĩa trước một cách cứng nhắc xác định cấu trúc và cách</w:t>
      </w:r>
      <w:r w:rsidR="00EF00C9">
        <w:t xml:space="preserve"> </w:t>
      </w:r>
      <w:r>
        <w:t>thức tổ chức dữ liệu của RDBMS. Trong rất nhiều các ứng dụng ngày nay có</w:t>
      </w:r>
      <w:r w:rsidR="00EF00C9">
        <w:t xml:space="preserve"> </w:t>
      </w:r>
      <w:r>
        <w:t>khả năng thực thi các quy định về việc sử dụng dữ liệu do chính dữ liệu đó xác</w:t>
      </w:r>
      <w:r w:rsidR="00EF00C9">
        <w:t xml:space="preserve"> </w:t>
      </w:r>
      <w:r>
        <w:t>định, tạo một nền tảng schema-less DB là một cách khả thi.</w:t>
      </w:r>
    </w:p>
    <w:p w14:paraId="501931E5" w14:textId="1209EEC6" w:rsidR="00D3102F" w:rsidRDefault="00D3102F" w:rsidP="00D3102F">
      <w:pPr>
        <w:jc w:val="center"/>
      </w:pPr>
      <w:r>
        <w:rPr>
          <w:noProof/>
        </w:rPr>
        <w:lastRenderedPageBreak/>
        <w:drawing>
          <wp:inline distT="0" distB="0" distL="0" distR="0" wp14:anchorId="6502DBE8" wp14:editId="21E96665">
            <wp:extent cx="4846074" cy="4174434"/>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 theorem.png"/>
                    <pic:cNvPicPr/>
                  </pic:nvPicPr>
                  <pic:blipFill>
                    <a:blip r:embed="rId12">
                      <a:extLst>
                        <a:ext uri="{28A0092B-C50C-407E-A947-70E740481C1C}">
                          <a14:useLocalDpi xmlns:a14="http://schemas.microsoft.com/office/drawing/2010/main" val="0"/>
                        </a:ext>
                      </a:extLst>
                    </a:blip>
                    <a:stretch>
                      <a:fillRect/>
                    </a:stretch>
                  </pic:blipFill>
                  <pic:spPr>
                    <a:xfrm>
                      <a:off x="0" y="0"/>
                      <a:ext cx="4854317" cy="4181535"/>
                    </a:xfrm>
                    <a:prstGeom prst="rect">
                      <a:avLst/>
                    </a:prstGeom>
                  </pic:spPr>
                </pic:pic>
              </a:graphicData>
            </a:graphic>
          </wp:inline>
        </w:drawing>
      </w:r>
    </w:p>
    <w:p w14:paraId="2219D4FF" w14:textId="6321A43D" w:rsidR="00D3102F" w:rsidRDefault="00D3102F" w:rsidP="00D3102F">
      <w:pPr>
        <w:pStyle w:val="Chuthich"/>
      </w:pPr>
      <w:bookmarkStart w:id="103" w:name="_Toc533764044"/>
      <w:r w:rsidRPr="008C55BC">
        <w:rPr>
          <w:b/>
        </w:rPr>
        <w:t xml:space="preserve">Hình </w:t>
      </w:r>
      <w:r w:rsidR="00335F09" w:rsidRPr="008C55BC">
        <w:rPr>
          <w:b/>
          <w:noProof/>
        </w:rPr>
        <w:fldChar w:fldCharType="begin"/>
      </w:r>
      <w:r w:rsidR="00335F09" w:rsidRPr="008C55BC">
        <w:rPr>
          <w:b/>
          <w:noProof/>
        </w:rPr>
        <w:instrText xml:space="preserve"> SEQ Hình \* ARABIC </w:instrText>
      </w:r>
      <w:r w:rsidR="00335F09" w:rsidRPr="008C55BC">
        <w:rPr>
          <w:b/>
          <w:noProof/>
        </w:rPr>
        <w:fldChar w:fldCharType="separate"/>
      </w:r>
      <w:r w:rsidR="007A6767">
        <w:rPr>
          <w:b/>
          <w:noProof/>
        </w:rPr>
        <w:t>1</w:t>
      </w:r>
      <w:r w:rsidR="00335F09" w:rsidRPr="008C55BC">
        <w:rPr>
          <w:b/>
          <w:noProof/>
        </w:rPr>
        <w:fldChar w:fldCharType="end"/>
      </w:r>
      <w:r>
        <w:t xml:space="preserve">. Định lý </w:t>
      </w:r>
      <w:r w:rsidR="002A29F4">
        <w:t>CAP</w:t>
      </w:r>
      <w:bookmarkEnd w:id="103"/>
    </w:p>
    <w:p w14:paraId="0293B4F7" w14:textId="15B70EF3" w:rsidR="004A0829" w:rsidRDefault="004A0829" w:rsidP="004A0829">
      <w:r>
        <w:t>Cuối cùng là vấn đề về hiệu năng đối với mô hình RDBMS, đặc biệt là khi</w:t>
      </w:r>
      <w:r w:rsidR="00EF00C9">
        <w:t xml:space="preserve"> </w:t>
      </w:r>
      <w:r>
        <w:t xml:space="preserve">các "wide rows" có </w:t>
      </w:r>
      <w:r w:rsidR="00DD7F0E">
        <w:t>liên</w:t>
      </w:r>
      <w:r>
        <w:t xml:space="preserve"> quan và thực hiện nhiều thao tác update có thể làm</w:t>
      </w:r>
      <w:r w:rsidR="00EF00C9">
        <w:t xml:space="preserve"> </w:t>
      </w:r>
      <w:r>
        <w:t>giảm hiệu năng hệ thống một cách nghiêm trọng. Tuy nhiên, mô hình dữ liệu</w:t>
      </w:r>
      <w:r w:rsidR="00EF00C9">
        <w:t xml:space="preserve"> </w:t>
      </w:r>
      <w:r>
        <w:t>NoSQL có thể dễ dàng xử lý các tình huống này và mang lại hiệu năng rất cao</w:t>
      </w:r>
      <w:r w:rsidR="00EF00C9">
        <w:t xml:space="preserve"> </w:t>
      </w:r>
      <w:r>
        <w:t>cho cả các thao tác đọc và ghi.</w:t>
      </w:r>
    </w:p>
    <w:p w14:paraId="3A0EC9B4" w14:textId="197E5003" w:rsidR="00C7222F" w:rsidRDefault="00C7222F" w:rsidP="00C7222F">
      <w:pPr>
        <w:pStyle w:val="u3"/>
      </w:pPr>
      <w:bookmarkStart w:id="104" w:name="_Toc533729413"/>
      <w:bookmarkStart w:id="105" w:name="_Toc533729664"/>
      <w:bookmarkStart w:id="106" w:name="_Toc533763993"/>
      <w:r>
        <w:t>Kiến trúc tốt hơn</w:t>
      </w:r>
      <w:bookmarkEnd w:id="104"/>
      <w:bookmarkEnd w:id="105"/>
      <w:bookmarkEnd w:id="106"/>
    </w:p>
    <w:p w14:paraId="18F8DFCB" w14:textId="0E853326" w:rsidR="00705B16" w:rsidRDefault="00DA6B05" w:rsidP="00705B16">
      <w:r>
        <w:t>Một trong những lý do để dùng CSDL NoSQL là khi cần một kiến trúc thích hợp hơn cho các ứng dụng tương ứng. Một vài, nhưng không phải tất cả, các giải pháp NoSQL có thể cung cấp các kiến trúc hiện đại có thể giải quyết các loại ứng dụng đòi hỏi cao khả năng mở rộng, phân tán và tính sẵn sàng liên tục.</w:t>
      </w:r>
      <w:r w:rsidR="004D5A56">
        <w:t xml:space="preserve"> </w:t>
      </w:r>
      <w:r w:rsidR="00705B16">
        <w:t>Hỗ trợ trung tâm dữ liệu, và thông dụng hơn là hỗ trợ nhiều trung tâm dữ liệu là một trong những trường hợp bắt buộc phải sử dụng môi trường NoSQL.</w:t>
      </w:r>
    </w:p>
    <w:p w14:paraId="2707F0A1" w14:textId="33D34B9D" w:rsidR="00387C05" w:rsidRDefault="00387C05" w:rsidP="00387C05">
      <w:pPr>
        <w:pStyle w:val="u2"/>
      </w:pPr>
      <w:bookmarkStart w:id="107" w:name="_Toc533729414"/>
      <w:bookmarkStart w:id="108" w:name="_Toc533729665"/>
      <w:bookmarkStart w:id="109" w:name="_Toc533763994"/>
      <w:r>
        <w:lastRenderedPageBreak/>
        <w:t>Ưu điểm và nhược điểm của NoSQL</w:t>
      </w:r>
      <w:bookmarkEnd w:id="107"/>
      <w:bookmarkEnd w:id="108"/>
      <w:bookmarkEnd w:id="109"/>
    </w:p>
    <w:p w14:paraId="4C089648" w14:textId="026904E3" w:rsidR="00387C05" w:rsidRDefault="005E2FDE" w:rsidP="005E2FDE">
      <w:pPr>
        <w:pStyle w:val="u3"/>
      </w:pPr>
      <w:bookmarkStart w:id="110" w:name="_Toc533729415"/>
      <w:bookmarkStart w:id="111" w:name="_Toc533729666"/>
      <w:bookmarkStart w:id="112" w:name="_Toc533763995"/>
      <w:r>
        <w:t>Ưu điểm</w:t>
      </w:r>
      <w:bookmarkEnd w:id="110"/>
      <w:bookmarkEnd w:id="111"/>
      <w:bookmarkEnd w:id="112"/>
    </w:p>
    <w:p w14:paraId="19E18A11" w14:textId="130DC17E" w:rsidR="00880EF5" w:rsidRDefault="00880EF5" w:rsidP="00880EF5">
      <w:r w:rsidRPr="00880EF5">
        <w:rPr>
          <w:b/>
        </w:rPr>
        <w:t>Open source</w:t>
      </w:r>
      <w:r>
        <w:t>: các sản phẩm nguồn mở đưa ra cho những người phát triển với nhiều lợi ích to lớn, đặc biết là việc sử dụng miễn phí. Những lợi ích khác là phần mềm nguồn mở có xu hướng sẽ là tin cậy hơn, an ninh hơn và nhanh hơn để triển khai so với các lựa chọn thay thế sở hữu độc quyền.</w:t>
      </w:r>
    </w:p>
    <w:p w14:paraId="377D8B12" w14:textId="40DB3CA8" w:rsidR="00880EF5" w:rsidRDefault="00880EF5" w:rsidP="00880EF5">
      <w:r w:rsidRPr="00880EF5">
        <w:rPr>
          <w:b/>
        </w:rPr>
        <w:t>Khả năng mở rộng linh hoạt</w:t>
      </w:r>
      <w:r>
        <w:t>: NoSQL thay thế câu thần chú cũ của các nhà quản trị CSDL về "mở rộng phạm vi" với một thứ mới "mở rộng ra ngoài". Thay vì bổ sung thêm các máy chủ lớn hơn để điều khiển nhiều tải dữ liệu hơn, thì CSDL NoSQL cho phép một công ty phân tán tải qua nhiều máy chủ khi mà tải gia tăng.</w:t>
      </w:r>
    </w:p>
    <w:p w14:paraId="4F3322AB" w14:textId="1B1B6704" w:rsidR="00880EF5" w:rsidRDefault="00880EF5" w:rsidP="00880EF5">
      <w:r w:rsidRPr="00880EF5">
        <w:rPr>
          <w:b/>
        </w:rPr>
        <w:t>Các CSDL NoSQL khác nhau cho những dự án khác nhau</w:t>
      </w:r>
      <w:r>
        <w:t>: MongoDB và Redis là những lựa chọn tốt cho việc lưu trữ các dữ liệu thống kê ít được đọc mà lại được viết thường xuyên, như một số đếm truy cập web chẳng hạn. Hadoop, một CSDL dạng tự do, phân tán làm tốt công việc lưu trữ các dữ liệu lớn như các con số thống kê thời tiết hoặc công việc</w:t>
      </w:r>
      <w:r w:rsidR="006F0122">
        <w:t xml:space="preserve"> </w:t>
      </w:r>
      <w:r>
        <w:t>phân tích nghiệp vụ.</w:t>
      </w:r>
    </w:p>
    <w:p w14:paraId="77C5ECAF" w14:textId="77777777" w:rsidR="00880EF5" w:rsidRDefault="00880EF5" w:rsidP="00880EF5">
      <w:r w:rsidRPr="00606DE0">
        <w:rPr>
          <w:b/>
        </w:rPr>
        <w:t>NoSQL được các hãng lớn sử dụng</w:t>
      </w:r>
      <w:r>
        <w:t>: các công ty như Amazon, BBC, Facebook và Google dựa vào các CSDL NoSQL.</w:t>
      </w:r>
    </w:p>
    <w:p w14:paraId="49E3886C" w14:textId="5182DDBA" w:rsidR="00880EF5" w:rsidRDefault="00880EF5" w:rsidP="00880EF5">
      <w:r w:rsidRPr="00316D42">
        <w:rPr>
          <w:b/>
        </w:rPr>
        <w:t>NoSQL phù hợp với công nghệ đám mây</w:t>
      </w:r>
      <w:r>
        <w:t>: NoSQL và đám mây là một sự</w:t>
      </w:r>
      <w:r w:rsidR="00316D42">
        <w:t xml:space="preserve"> </w:t>
      </w:r>
      <w:r>
        <w:t>trùng khớp tự nhiên. Các máy chủ ngày nay là không đắt và có thể dễ</w:t>
      </w:r>
      <w:r w:rsidR="00316D42">
        <w:t xml:space="preserve"> </w:t>
      </w:r>
      <w:r>
        <w:t>dàng mở rộng phạm vi được theo yêu cầu có sử dụng một dịch vụ như</w:t>
      </w:r>
      <w:r w:rsidR="00316D42">
        <w:t xml:space="preserve"> </w:t>
      </w:r>
      <w:r>
        <w:t>là Amazon EC2. Giống như tất cả công nghệ đám mây, EC2 dựa vào ảo</w:t>
      </w:r>
      <w:r w:rsidR="00316D42">
        <w:t xml:space="preserve"> </w:t>
      </w:r>
      <w:r>
        <w:t>hóa. Liên kết yếu của ảo hóa là sự thực thi của I/O, với bộ nhớ và CPU</w:t>
      </w:r>
    </w:p>
    <w:p w14:paraId="11ED2A25" w14:textId="69AEBF5A" w:rsidR="00880EF5" w:rsidRDefault="00880EF5" w:rsidP="00880EF5">
      <w:r>
        <w:t>các các kết nối mạnh.</w:t>
      </w:r>
      <w:r w:rsidR="00BE4B26">
        <w:t xml:space="preserve"> </w:t>
      </w:r>
      <w:r>
        <w:t>Các CSDL NoSQL hầu hết sử dụng bộ nhớ qua đĩa như là vị trí ghi đầu</w:t>
      </w:r>
      <w:r w:rsidR="00BE4B26">
        <w:t xml:space="preserve"> </w:t>
      </w:r>
      <w:r>
        <w:t>tiên. Vì thế ngăn ngừa được sự thực thi không ổn định của I/O. Và vì NoSQL</w:t>
      </w:r>
      <w:r w:rsidR="00BE4B26">
        <w:t xml:space="preserve"> </w:t>
      </w:r>
      <w:r>
        <w:t>lưu trữ dữ liệu thường thúc đẩy được tính mở rộng phạm vi theo chiều ngang</w:t>
      </w:r>
      <w:r w:rsidR="00BE4B26">
        <w:t xml:space="preserve"> </w:t>
      </w:r>
      <w:r>
        <w:t>thông qua việc ngăn chia, chúng có khả năng tận dụng được việc cung cấp mềm</w:t>
      </w:r>
      <w:r w:rsidR="00BE4B26">
        <w:t xml:space="preserve"> </w:t>
      </w:r>
      <w:r>
        <w:t>dẻo của đám mây.</w:t>
      </w:r>
    </w:p>
    <w:p w14:paraId="6FEFD82D" w14:textId="1F7A5E9D" w:rsidR="00615C12" w:rsidRDefault="00356757" w:rsidP="00356757">
      <w:pPr>
        <w:pStyle w:val="u3"/>
      </w:pPr>
      <w:bookmarkStart w:id="113" w:name="_Toc533729416"/>
      <w:bookmarkStart w:id="114" w:name="_Toc533729667"/>
      <w:bookmarkStart w:id="115" w:name="_Toc533763996"/>
      <w:r>
        <w:t>Nhược điểm</w:t>
      </w:r>
      <w:bookmarkEnd w:id="113"/>
      <w:bookmarkEnd w:id="114"/>
      <w:bookmarkEnd w:id="115"/>
    </w:p>
    <w:p w14:paraId="1936C4BD" w14:textId="22292A6F" w:rsidR="005F202A" w:rsidRDefault="005F202A" w:rsidP="005F202A">
      <w:r w:rsidRPr="008D6A45">
        <w:rPr>
          <w:b/>
        </w:rPr>
        <w:t>Hỗ trợ không đồng đều cho các doanh nghiệp</w:t>
      </w:r>
      <w:r>
        <w:t xml:space="preserve">: trong khi các nhà cung cấp chủ chốt của các RMDBMS như SQL Server, Oracle, IBM,. . . thường đưa ra sự hỗ trợ tốt cho khách hàng </w:t>
      </w:r>
      <w:r>
        <w:lastRenderedPageBreak/>
        <w:t>thì các nhà cung cấp nguồn mở mới thành lập không thể được mong đợi sẽ cung cấp hỗ tốt hơn.</w:t>
      </w:r>
    </w:p>
    <w:p w14:paraId="28E6C132" w14:textId="5AD341F2" w:rsidR="005F202A" w:rsidRDefault="005F202A" w:rsidP="005F202A">
      <w:r w:rsidRPr="007F77EA">
        <w:rPr>
          <w:b/>
        </w:rPr>
        <w:t>Chưa đủ "chín" cho các doanh nghiệp</w:t>
      </w:r>
      <w:r>
        <w:t>: dù chúng đã được triển khai tại</w:t>
      </w:r>
      <w:r w:rsidR="007F77EA">
        <w:t xml:space="preserve"> </w:t>
      </w:r>
      <w:r>
        <w:t>một số công ty lớn thì các CSDL NoSQL vẫn đối mặt với một vấn đề về</w:t>
      </w:r>
      <w:r w:rsidR="007F77EA">
        <w:t xml:space="preserve"> </w:t>
      </w:r>
      <w:r>
        <w:t>sự tin cậy chính với nhiều doanh nghiệp. Vấn đề lớn của NoSQL là thiếu</w:t>
      </w:r>
      <w:r w:rsidR="007F77EA">
        <w:t xml:space="preserve"> </w:t>
      </w:r>
      <w:r>
        <w:t>về độ chín muồi và các vấn đề về tính không ổn định, trong khi đó tính</w:t>
      </w:r>
      <w:r w:rsidR="007F77EA">
        <w:t xml:space="preserve"> </w:t>
      </w:r>
      <w:r>
        <w:t>chín muồi, hỗ trợ đầy đủ chức năng và tính ổn định của các RDBMS được</w:t>
      </w:r>
      <w:r w:rsidR="007F77EA">
        <w:t xml:space="preserve"> </w:t>
      </w:r>
      <w:r>
        <w:t>thiết lập đã từ lâu.</w:t>
      </w:r>
    </w:p>
    <w:p w14:paraId="349CF52D" w14:textId="02DAC701" w:rsidR="005F202A" w:rsidRDefault="005F202A" w:rsidP="005F202A">
      <w:r w:rsidRPr="00FC6BC7">
        <w:rPr>
          <w:b/>
        </w:rPr>
        <w:t>Những hạn chế về tri thức nghiệp vụ</w:t>
      </w:r>
      <w:r>
        <w:t>: các CSDL NoSQL không có nhiều</w:t>
      </w:r>
      <w:r w:rsidR="00FC6BC7">
        <w:t xml:space="preserve"> </w:t>
      </w:r>
      <w:r>
        <w:t>sự đeo bám tới các công cụ BI thường được sử dụng, trong khi những yêu</w:t>
      </w:r>
      <w:r w:rsidR="00FC6BC7">
        <w:t xml:space="preserve"> </w:t>
      </w:r>
      <w:r>
        <w:t>cầu và phân tích hiện đại đơn giản nhất thì cũng liên quan khá nhiều tới</w:t>
      </w:r>
      <w:r w:rsidR="00FC6BC7">
        <w:t xml:space="preserve"> </w:t>
      </w:r>
      <w:r>
        <w:t>sự tinh thông về lập trình.</w:t>
      </w:r>
    </w:p>
    <w:p w14:paraId="197DED86" w14:textId="4BBF93EE" w:rsidR="005F202A" w:rsidRDefault="005F202A" w:rsidP="005F202A">
      <w:r w:rsidRPr="00FC6BC7">
        <w:rPr>
          <w:b/>
        </w:rPr>
        <w:t>Thiếu sự tinh thông</w:t>
      </w:r>
      <w:r>
        <w:t>: tính mới mẻ của NoSQL có nghĩa là không có nhiều</w:t>
      </w:r>
      <w:r w:rsidR="00FC6BC7">
        <w:t xml:space="preserve"> </w:t>
      </w:r>
      <w:r>
        <w:t>lập trình viên và người quản trị biết công nghệ này. Như vậy sẽ rất khó</w:t>
      </w:r>
      <w:r w:rsidR="00FC6BC7">
        <w:t xml:space="preserve"> </w:t>
      </w:r>
      <w:r>
        <w:t>khăn cho các công ty tìm người với sự tinh thông phù hợp.</w:t>
      </w:r>
    </w:p>
    <w:p w14:paraId="348C6322" w14:textId="2062A67F" w:rsidR="005F202A" w:rsidRDefault="005F202A" w:rsidP="005F202A">
      <w:r w:rsidRPr="007C7506">
        <w:rPr>
          <w:b/>
        </w:rPr>
        <w:t>Những vấn đề về tính tương thích</w:t>
      </w:r>
      <w:r>
        <w:t>: không giống như các CSDL quan hệ,</w:t>
      </w:r>
      <w:r w:rsidR="007C7506">
        <w:t xml:space="preserve"> </w:t>
      </w:r>
      <w:r>
        <w:t>các CSDL NoSQL chia sẻ ít theo cách thức của các tiêu chuẩn. Mỗi CSDL</w:t>
      </w:r>
      <w:r w:rsidR="007C7506">
        <w:t xml:space="preserve"> </w:t>
      </w:r>
      <w:r>
        <w:t>NoSQL có các giao diện lập trình ứng dụng API riêng của mình, các giao</w:t>
      </w:r>
      <w:r w:rsidR="007C7506">
        <w:t xml:space="preserve"> </w:t>
      </w:r>
      <w:r>
        <w:t>diện truy vấn riêng,. . . Sự thiếu hụt các tiêu chuẩn sẽ gây ra rất nhiều</w:t>
      </w:r>
      <w:r w:rsidR="007C7506">
        <w:t xml:space="preserve"> </w:t>
      </w:r>
      <w:r>
        <w:t>khó khăn khi chuyển từ một nhà cung cấp này sang một nhà cung cấp</w:t>
      </w:r>
      <w:r w:rsidR="00BA42B6">
        <w:t xml:space="preserve"> </w:t>
      </w:r>
      <w:r>
        <w:t>khác nếu có nhu cầu.</w:t>
      </w:r>
    </w:p>
    <w:p w14:paraId="039A1861" w14:textId="697859A6" w:rsidR="00CF6378" w:rsidRDefault="00CF6378" w:rsidP="00CF6378">
      <w:pPr>
        <w:pStyle w:val="u2"/>
      </w:pPr>
      <w:bookmarkStart w:id="116" w:name="_Toc533729417"/>
      <w:bookmarkStart w:id="117" w:name="_Toc533729668"/>
      <w:bookmarkStart w:id="118" w:name="_Toc533763997"/>
      <w:r>
        <w:t>Mô hình nhất quán (consistency)</w:t>
      </w:r>
      <w:bookmarkEnd w:id="116"/>
      <w:bookmarkEnd w:id="117"/>
      <w:bookmarkEnd w:id="118"/>
    </w:p>
    <w:p w14:paraId="6658659D" w14:textId="6C42D699" w:rsidR="00694D69" w:rsidRDefault="00694D69" w:rsidP="00694D69">
      <w:r>
        <w:t>Một trong những yếu tố tạo nên sức mạnh cho NoSQL DB là sự thoát khỏi sự nhất quán ACID chặt chẽ. Mọi người thường có suy nghĩ rằng các loại CSDL NoSQL chỉ cung cấp weak consistency hoặc nhiều nhất là eventual consistency. Đây là một trong những hiểu lầm cơ bản với những hệ CSDL NoSQL. Các hệ thống CSDL NoSQL cung cấp một phạm vi consistency, bao gồm cả strict consistency.</w:t>
      </w:r>
    </w:p>
    <w:p w14:paraId="4914119E" w14:textId="730F3556" w:rsidR="00694D69" w:rsidRDefault="00694D69" w:rsidP="00694D69">
      <w:r>
        <w:t xml:space="preserve">Các mô hình </w:t>
      </w:r>
      <w:r w:rsidR="00742117">
        <w:t>nhất</w:t>
      </w:r>
      <w:r>
        <w:t xml:space="preserve"> quán ảnh hưởng lớn tới sự song song hóa của CSDL - khả</w:t>
      </w:r>
      <w:r w:rsidR="00F5128A">
        <w:t xml:space="preserve"> </w:t>
      </w:r>
      <w:r>
        <w:t>năng truy cập dữ liệu đồng thời từ người dùng - và tính sẵn sàng. Hiểu được</w:t>
      </w:r>
      <w:r w:rsidR="00F5128A">
        <w:t xml:space="preserve"> </w:t>
      </w:r>
      <w:r>
        <w:t>cách hệ CSDL xử lý với consistency là cần thiết để xác định loại CSDL nào phù</w:t>
      </w:r>
      <w:r w:rsidR="00F5128A">
        <w:t xml:space="preserve"> </w:t>
      </w:r>
      <w:r>
        <w:t>hợp với ứng dụng</w:t>
      </w:r>
      <w:r w:rsidR="002552B6">
        <w:t>.</w:t>
      </w:r>
    </w:p>
    <w:p w14:paraId="297E067A" w14:textId="67142DC7" w:rsidR="00D63611" w:rsidRDefault="00695C7D" w:rsidP="00D63611">
      <w:pPr>
        <w:pStyle w:val="u3"/>
      </w:pPr>
      <w:bookmarkStart w:id="119" w:name="_Toc533729418"/>
      <w:bookmarkStart w:id="120" w:name="_Toc533729669"/>
      <w:bookmarkStart w:id="121" w:name="_Toc533763998"/>
      <w:r>
        <w:lastRenderedPageBreak/>
        <w:t>Các loại nhất quán</w:t>
      </w:r>
      <w:bookmarkEnd w:id="119"/>
      <w:bookmarkEnd w:id="120"/>
      <w:bookmarkEnd w:id="121"/>
    </w:p>
    <w:p w14:paraId="610440F5" w14:textId="3B5980C8" w:rsidR="0007304B" w:rsidRDefault="008B7A79" w:rsidP="0007304B">
      <w:r>
        <w:t>Nhất quán (Consistency)</w:t>
      </w:r>
      <w:r w:rsidR="0007304B">
        <w:t xml:space="preserve"> có thể bao gồm các loại sau:</w:t>
      </w:r>
    </w:p>
    <w:p w14:paraId="3BBD3716" w14:textId="77777777" w:rsidR="00647193" w:rsidRDefault="0007304B" w:rsidP="0007304B">
      <w:r w:rsidRPr="00BD2715">
        <w:rPr>
          <w:b/>
        </w:rPr>
        <w:t>Nhất quán với các người dùng khác</w:t>
      </w:r>
      <w:r w:rsidR="00BD2715">
        <w:t>:</w:t>
      </w:r>
      <w:r>
        <w:t xml:space="preserve"> </w:t>
      </w:r>
      <w:r w:rsidR="00BD2715">
        <w:t>n</w:t>
      </w:r>
      <w:r>
        <w:t>ếu hai người dùng cùng truy cập</w:t>
      </w:r>
      <w:r w:rsidR="00596804">
        <w:t xml:space="preserve"> </w:t>
      </w:r>
      <w:r>
        <w:t>CSDL vào một thời điểm, họ có thể cùng thấy chung một dữ liệu không.</w:t>
      </w:r>
      <w:r w:rsidR="00596804">
        <w:t xml:space="preserve"> </w:t>
      </w:r>
      <w:r>
        <w:t>RDBMS sẽ cố gắng đảm bảo điều đó, trong khi</w:t>
      </w:r>
      <w:r w:rsidR="00596804">
        <w:t xml:space="preserve"> CSDL</w:t>
      </w:r>
      <w:r>
        <w:t xml:space="preserve"> NoSQL thường có</w:t>
      </w:r>
      <w:r w:rsidR="00596804">
        <w:t xml:space="preserve"> </w:t>
      </w:r>
      <w:r>
        <w:t>những lựa chọn "thoải mái" hơn.</w:t>
      </w:r>
      <w:r w:rsidR="00B45C0C">
        <w:t xml:space="preserve"> </w:t>
      </w:r>
      <w:r>
        <w:t>Nhất quán trong một phiên làm việc Dữ liệu có duy trì một ràng buộc</w:t>
      </w:r>
      <w:r w:rsidR="00B812F6">
        <w:t xml:space="preserve"> </w:t>
      </w:r>
      <w:r>
        <w:t>logic trong bối cảnh của một phiên làm việc với CSDL không? Ví dụ: nếu</w:t>
      </w:r>
      <w:r w:rsidR="00B812F6">
        <w:t xml:space="preserve"> </w:t>
      </w:r>
      <w:r>
        <w:t>chúng ta cập nhật một hàng, và sau đó đọc lại nó, chúng ta có thể thấy</w:t>
      </w:r>
      <w:r w:rsidR="00B812F6">
        <w:t xml:space="preserve"> </w:t>
      </w:r>
      <w:r>
        <w:t>các thay đổi đó hay không.</w:t>
      </w:r>
      <w:r w:rsidR="00647193">
        <w:t xml:space="preserve"> </w:t>
      </w:r>
    </w:p>
    <w:p w14:paraId="08EE6F78" w14:textId="3600EA9E" w:rsidR="0007304B" w:rsidRDefault="0007304B" w:rsidP="0007304B">
      <w:r w:rsidRPr="00AB44C8">
        <w:rPr>
          <w:b/>
        </w:rPr>
        <w:t>Nhất quán trong một request</w:t>
      </w:r>
      <w:r w:rsidR="00AB44C8">
        <w:rPr>
          <w:b/>
        </w:rPr>
        <w:t>:</w:t>
      </w:r>
      <w:r>
        <w:t xml:space="preserve"> </w:t>
      </w:r>
      <w:r w:rsidR="00AB44C8">
        <w:t>c</w:t>
      </w:r>
      <w:r>
        <w:t>ó phải một request đơn lẻ là nhất quán cục</w:t>
      </w:r>
      <w:r w:rsidR="008602F2">
        <w:t xml:space="preserve"> </w:t>
      </w:r>
      <w:r>
        <w:t>bộ (internally coherent)? Ví dụ chúng ta đọc tất cả các hàng trong một</w:t>
      </w:r>
      <w:r w:rsidR="00AB15BA">
        <w:t xml:space="preserve"> </w:t>
      </w:r>
      <w:r>
        <w:t>bảng quan hệ, chúng ta muốn đảm bảo để trạng thái của bảng là trong</w:t>
      </w:r>
      <w:r w:rsidR="00AB15BA">
        <w:t xml:space="preserve"> </w:t>
      </w:r>
      <w:r>
        <w:t>chính thời điểm hiện tại. Sẽ không có bất cứ sự cập nhật dữ liệu nào có</w:t>
      </w:r>
      <w:r w:rsidR="00AB15BA">
        <w:t xml:space="preserve"> </w:t>
      </w:r>
      <w:r>
        <w:t>thể xay ra khi chúng ta bắt đầu câu truy vấn.</w:t>
      </w:r>
    </w:p>
    <w:p w14:paraId="7267B3C0" w14:textId="77777777" w:rsidR="005565CB" w:rsidRDefault="0007304B" w:rsidP="0007304B">
      <w:r w:rsidRPr="00AB15BA">
        <w:rPr>
          <w:b/>
        </w:rPr>
        <w:t>Nhất quán với thực tại</w:t>
      </w:r>
      <w:r w:rsidR="009D5AC9">
        <w:rPr>
          <w:b/>
        </w:rPr>
        <w:t>:</w:t>
      </w:r>
      <w:r w:rsidR="009D5AC9">
        <w:t xml:space="preserve"> có phải dữ liệu chính xác trong thời điểm hiện tại luôn được tham chiếu tới? Ví dụ, </w:t>
      </w:r>
      <w:r w:rsidR="00D9723F">
        <w:t>trong</w:t>
      </w:r>
      <w:r w:rsidR="004A7FEC">
        <w:t xml:space="preserve"> một</w:t>
      </w:r>
      <w:r w:rsidR="00D9723F">
        <w:t xml:space="preserve"> giao dịch của ngân hàng</w:t>
      </w:r>
      <w:r w:rsidR="004A7FEC">
        <w:t xml:space="preserve">, số dư tài khoản </w:t>
      </w:r>
      <w:r w:rsidR="00D9723F">
        <w:t xml:space="preserve">phải đạt được nhất quán </w:t>
      </w:r>
      <w:r w:rsidR="00AA55DE">
        <w:t>trong suốt khoảng thời gian giao dịch</w:t>
      </w:r>
      <w:r w:rsidR="00D9723F">
        <w:t xml:space="preserve">. </w:t>
      </w:r>
      <w:r w:rsidR="00972507">
        <w:t xml:space="preserve">Tức là phải đưa ra được số dư chính xác của tài khoản </w:t>
      </w:r>
      <w:r w:rsidR="009E066E">
        <w:t xml:space="preserve"> theo thời gian thực </w:t>
      </w:r>
      <w:r w:rsidR="009C21EE">
        <w:t>trong suốt thời gian giao dịch</w:t>
      </w:r>
      <w:r w:rsidR="00282E04">
        <w:t>, kể cả khi có giao dịch khác xem vào giữa giao dịch làm làm thay đổi số dư của tài khoản</w:t>
      </w:r>
      <w:r w:rsidR="0049561A">
        <w:t>.</w:t>
      </w:r>
    </w:p>
    <w:p w14:paraId="01F884B2" w14:textId="7F95B890" w:rsidR="009D5AC9" w:rsidRDefault="00282E04" w:rsidP="00C52360">
      <w:pPr>
        <w:pStyle w:val="u3"/>
      </w:pPr>
      <w:r>
        <w:t xml:space="preserve"> </w:t>
      </w:r>
      <w:bookmarkStart w:id="122" w:name="_Toc533729419"/>
      <w:bookmarkStart w:id="123" w:name="_Toc533729670"/>
      <w:bookmarkStart w:id="124" w:name="_Toc533763999"/>
      <w:r w:rsidR="00C52360">
        <w:t>ACID và MVCC</w:t>
      </w:r>
      <w:bookmarkEnd w:id="122"/>
      <w:bookmarkEnd w:id="123"/>
      <w:bookmarkEnd w:id="124"/>
    </w:p>
    <w:p w14:paraId="72025B67" w14:textId="77777777" w:rsidR="008F6F44" w:rsidRDefault="001C787F" w:rsidP="001C787F">
      <w:r>
        <w:t xml:space="preserve">RDBMS yêu cầu sự nhất quán được thực hiện bằng cách sử dụng các mẫu kiến trúc: ACID transactions và multi-version concurrency control. Chúng ta đã nói đến ACID trước đây, chúng bao gồm Atomic, Consitent, Isolated và Durable: </w:t>
      </w:r>
    </w:p>
    <w:p w14:paraId="24394029" w14:textId="77777777" w:rsidR="008F6F44" w:rsidRDefault="001C787F" w:rsidP="008F6F44">
      <w:pPr>
        <w:pStyle w:val="oancuaDanhsach"/>
        <w:numPr>
          <w:ilvl w:val="0"/>
          <w:numId w:val="11"/>
        </w:numPr>
      </w:pPr>
      <w:r w:rsidRPr="008B6C35">
        <w:rPr>
          <w:b/>
        </w:rPr>
        <w:t>Atomicity</w:t>
      </w:r>
      <w:r>
        <w:t xml:space="preserve"> (tính nguyên tố)</w:t>
      </w:r>
      <w:r w:rsidR="00B779D6">
        <w:t xml:space="preserve"> là </w:t>
      </w:r>
      <w:r>
        <w:t>một giao dịch có nhiều hoạt động thì hoặc là</w:t>
      </w:r>
      <w:r w:rsidR="000A3FED">
        <w:t xml:space="preserve"> </w:t>
      </w:r>
      <w:r>
        <w:t>toàn bộ hoạt động được thực hiện thành công hoặc không hoạt động nào</w:t>
      </w:r>
      <w:r w:rsidR="000A3FED">
        <w:t xml:space="preserve"> </w:t>
      </w:r>
      <w:r>
        <w:t>được thực hiện</w:t>
      </w:r>
      <w:r w:rsidR="008F6F44">
        <w:t xml:space="preserve">. </w:t>
      </w:r>
    </w:p>
    <w:p w14:paraId="0CE8DA2A" w14:textId="77777777" w:rsidR="008F6F44" w:rsidRDefault="0085224E" w:rsidP="008F6F44">
      <w:pPr>
        <w:pStyle w:val="oancuaDanhsach"/>
        <w:numPr>
          <w:ilvl w:val="0"/>
          <w:numId w:val="11"/>
        </w:numPr>
      </w:pPr>
      <w:r w:rsidRPr="008B6C35">
        <w:rPr>
          <w:b/>
        </w:rPr>
        <w:t>C</w:t>
      </w:r>
      <w:r w:rsidR="001C787F" w:rsidRPr="008B6C35">
        <w:rPr>
          <w:b/>
        </w:rPr>
        <w:t>onsistency</w:t>
      </w:r>
      <w:r w:rsidR="001C787F">
        <w:t xml:space="preserve"> (tính nhất quán): một giao dịch hoặc là sẽ tạo ra trạng thái</w:t>
      </w:r>
      <w:r w:rsidR="000A3FED">
        <w:t xml:space="preserve"> </w:t>
      </w:r>
      <w:r w:rsidR="001C787F">
        <w:t>mới và hợp lệ cho dữ liệu, hoặc trong trường hợp có lỗi sẽ chuyển toàn bộ</w:t>
      </w:r>
      <w:r w:rsidR="00061C97">
        <w:t xml:space="preserve"> </w:t>
      </w:r>
      <w:r w:rsidR="001C787F">
        <w:t>dữ liệu về trạng thái trước khi thực hiện giao dịch</w:t>
      </w:r>
      <w:r w:rsidR="008F6F44">
        <w:t xml:space="preserve">. </w:t>
      </w:r>
    </w:p>
    <w:p w14:paraId="3666EA85" w14:textId="4B7970CA" w:rsidR="001C787F" w:rsidRDefault="001C787F" w:rsidP="008F6F44">
      <w:pPr>
        <w:pStyle w:val="oancuaDanhsach"/>
        <w:numPr>
          <w:ilvl w:val="0"/>
          <w:numId w:val="11"/>
        </w:numPr>
      </w:pPr>
      <w:r w:rsidRPr="008B6C35">
        <w:rPr>
          <w:b/>
        </w:rPr>
        <w:t>Isolation</w:t>
      </w:r>
      <w:r>
        <w:t xml:space="preserve"> (tính cô lập): một giao dịch đang được thực thi phải đảm bảo được</w:t>
      </w:r>
      <w:r w:rsidR="00735A6A">
        <w:t xml:space="preserve"> </w:t>
      </w:r>
      <w:r>
        <w:t>tách biệt bởi giao dịch khác.</w:t>
      </w:r>
    </w:p>
    <w:p w14:paraId="533EF13D" w14:textId="05D9D87A" w:rsidR="001C787F" w:rsidRDefault="001C787F" w:rsidP="001C787F">
      <w:pPr>
        <w:pStyle w:val="oancuaDanhsach"/>
        <w:numPr>
          <w:ilvl w:val="0"/>
          <w:numId w:val="11"/>
        </w:numPr>
      </w:pPr>
      <w:r w:rsidRPr="00D70AA2">
        <w:rPr>
          <w:b/>
        </w:rPr>
        <w:lastRenderedPageBreak/>
        <w:t>Durability</w:t>
      </w:r>
      <w:r>
        <w:t xml:space="preserve"> (tính bền vững): dữ liệu được xác nhận sẽ được hệ thống lưu lại</w:t>
      </w:r>
      <w:r w:rsidR="00C32FDD">
        <w:t xml:space="preserve"> </w:t>
      </w:r>
      <w:r>
        <w:t>sao cho ngay cả trong trường hợp hỏng móc hoặc có lỗi hệ thống, dữ liệu</w:t>
      </w:r>
      <w:r w:rsidR="00C32FDD">
        <w:t xml:space="preserve"> </w:t>
      </w:r>
      <w:r>
        <w:t>vẫn phải được đảm bảo trong tình trạng chuẩn xác.</w:t>
      </w:r>
    </w:p>
    <w:p w14:paraId="57A30C8F" w14:textId="77777777" w:rsidR="00E41006" w:rsidRDefault="001C787F" w:rsidP="001C787F">
      <w:r>
        <w:t>Cách dễ nhất để cài đặt ACID là sử dụng lock. Tuy nhiên, sử dụng lock có</w:t>
      </w:r>
      <w:r w:rsidR="004708E6">
        <w:t xml:space="preserve"> </w:t>
      </w:r>
      <w:r>
        <w:t>thể dẫn đến sự tranh chấp cao khó chấp nận và khả năng song song thấp.</w:t>
      </w:r>
      <w:r w:rsidR="004708E6">
        <w:t xml:space="preserve"> </w:t>
      </w:r>
    </w:p>
    <w:p w14:paraId="2852356B" w14:textId="68C4742B" w:rsidR="001C787F" w:rsidRDefault="001C787F" w:rsidP="001C787F">
      <w:r>
        <w:t>Để cung cấp ACID consistency mà không cần sử dụng thừa các kóa, RDBMS</w:t>
      </w:r>
      <w:r w:rsidR="00FD43E3">
        <w:t xml:space="preserve"> </w:t>
      </w:r>
      <w:r>
        <w:t>cung cấp mô hình MVVC. Trong mô hình này, nhiều bản sao chép của dữ liệu</w:t>
      </w:r>
      <w:r w:rsidR="00FD43E3">
        <w:t xml:space="preserve"> </w:t>
      </w:r>
      <w:r>
        <w:t>được gắn nhãn với mốc thời gian hoặc thay đổi định danh để cho phép CSDL</w:t>
      </w:r>
      <w:r w:rsidR="00FD43E3">
        <w:t xml:space="preserve"> </w:t>
      </w:r>
      <w:r>
        <w:t xml:space="preserve">xây dựng một snapshot của </w:t>
      </w:r>
      <w:r w:rsidR="008232D5">
        <w:t>CSDL</w:t>
      </w:r>
      <w:r>
        <w:t xml:space="preserve"> tại thời một thời điểm. Bằng cách này, MVCC</w:t>
      </w:r>
      <w:r w:rsidR="00FD43E3">
        <w:t xml:space="preserve"> </w:t>
      </w:r>
      <w:r>
        <w:t>có thể cung cấp cho giao dịch một sự cô lập và nhất quán trong khi vẫn tối đa</w:t>
      </w:r>
      <w:r w:rsidR="00FD43E3">
        <w:t xml:space="preserve"> </w:t>
      </w:r>
      <w:r>
        <w:t>hóa khả năng song song.</w:t>
      </w:r>
    </w:p>
    <w:p w14:paraId="78F97A78" w14:textId="15DC5059" w:rsidR="005E55B7" w:rsidRDefault="001C787F" w:rsidP="005E55B7">
      <w:r>
        <w:t>Ví dụ, trong MVVC, nếu một bảng dữ liệu đang được cập nhật trong khoảng</w:t>
      </w:r>
      <w:r w:rsidR="00FD43E3">
        <w:t xml:space="preserve"> </w:t>
      </w:r>
      <w:r>
        <w:t xml:space="preserve">thời gian bắt đầu đọc bảng cho đến khi kết thúc phiên làm việc, </w:t>
      </w:r>
      <w:r w:rsidR="00495E1F">
        <w:t>CSDL</w:t>
      </w:r>
      <w:r>
        <w:t xml:space="preserve"> sẽ sử dụng</w:t>
      </w:r>
      <w:r w:rsidR="00FD43E3">
        <w:t xml:space="preserve"> phiên bản cũ của </w:t>
      </w:r>
      <w:r w:rsidR="0049493F">
        <w:t>dữ</w:t>
      </w:r>
      <w:r w:rsidR="00FD43E3">
        <w:t xml:space="preserve"> liệu ở trong bảng để đảm bảo rằng dữ liệu thấy được là một phiên bản nhất quán của dữ liệu. Điều này cũng có nghĩa rằng, cho đến khi giao dịch được commit, các phiên làm việc khác sẽ không nhìn thấy sự thay đổi của giao dịch mà chỉ thấy phiên bản dữ liệu cũ hơn. Những dữ liệu này cũng dùng để rollback lại giao dịch nếu chúng thực hiện không thành công. Ưu điểm lớn nhất của MVVC là giảm quá tải lock.</w:t>
      </w:r>
    </w:p>
    <w:p w14:paraId="14E2B329" w14:textId="77777777" w:rsidR="005379C9" w:rsidRDefault="005379C9" w:rsidP="005379C9">
      <w:pPr>
        <w:keepNext/>
        <w:jc w:val="center"/>
      </w:pPr>
      <w:r>
        <w:rPr>
          <w:noProof/>
        </w:rPr>
        <w:lastRenderedPageBreak/>
        <w:drawing>
          <wp:inline distT="0" distB="0" distL="0" distR="0" wp14:anchorId="46F19D48" wp14:editId="29F222D5">
            <wp:extent cx="4382112" cy="5182323"/>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VCC.PNG"/>
                    <pic:cNvPicPr/>
                  </pic:nvPicPr>
                  <pic:blipFill>
                    <a:blip r:embed="rId13">
                      <a:extLst>
                        <a:ext uri="{28A0092B-C50C-407E-A947-70E740481C1C}">
                          <a14:useLocalDpi xmlns:a14="http://schemas.microsoft.com/office/drawing/2010/main" val="0"/>
                        </a:ext>
                      </a:extLst>
                    </a:blip>
                    <a:stretch>
                      <a:fillRect/>
                    </a:stretch>
                  </pic:blipFill>
                  <pic:spPr>
                    <a:xfrm>
                      <a:off x="0" y="0"/>
                      <a:ext cx="4382112" cy="5182323"/>
                    </a:xfrm>
                    <a:prstGeom prst="rect">
                      <a:avLst/>
                    </a:prstGeom>
                  </pic:spPr>
                </pic:pic>
              </a:graphicData>
            </a:graphic>
          </wp:inline>
        </w:drawing>
      </w:r>
    </w:p>
    <w:p w14:paraId="5FA5C859" w14:textId="43909339" w:rsidR="005379C9" w:rsidRDefault="005379C9" w:rsidP="005379C9">
      <w:pPr>
        <w:pStyle w:val="Chuthich"/>
      </w:pPr>
      <w:bookmarkStart w:id="125" w:name="_Toc533764045"/>
      <w:r w:rsidRPr="008C55BC">
        <w:rPr>
          <w:b/>
        </w:rPr>
        <w:t xml:space="preserve">Hình </w:t>
      </w:r>
      <w:r w:rsidR="00335F09" w:rsidRPr="008C55BC">
        <w:rPr>
          <w:b/>
          <w:noProof/>
        </w:rPr>
        <w:fldChar w:fldCharType="begin"/>
      </w:r>
      <w:r w:rsidR="00335F09" w:rsidRPr="008C55BC">
        <w:rPr>
          <w:b/>
          <w:noProof/>
        </w:rPr>
        <w:instrText xml:space="preserve"> SEQ Hình \* ARABIC </w:instrText>
      </w:r>
      <w:r w:rsidR="00335F09" w:rsidRPr="008C55BC">
        <w:rPr>
          <w:b/>
          <w:noProof/>
        </w:rPr>
        <w:fldChar w:fldCharType="separate"/>
      </w:r>
      <w:r w:rsidR="007A6767">
        <w:rPr>
          <w:b/>
          <w:noProof/>
        </w:rPr>
        <w:t>2</w:t>
      </w:r>
      <w:r w:rsidR="00335F09" w:rsidRPr="008C55BC">
        <w:rPr>
          <w:b/>
          <w:noProof/>
        </w:rPr>
        <w:fldChar w:fldCharType="end"/>
      </w:r>
      <w:r>
        <w:t>. Multi-version concurrency control (MVCC)</w:t>
      </w:r>
      <w:bookmarkEnd w:id="125"/>
    </w:p>
    <w:p w14:paraId="156F6279" w14:textId="30156F7D" w:rsidR="00DC292E" w:rsidRDefault="00DC292E" w:rsidP="00DC292E">
      <w:r>
        <w:t>MVVC sử dụng timestamp để xác định phiên bản của dữ liệu. Tuy nhiên phần lớn các CSDL sử dụng global transaction ID thay thế cho timestamp. Trong Oracle, nó được gọi là system change number (SCN) và trong SQL Server được gọi là transaction sequence number.</w:t>
      </w:r>
    </w:p>
    <w:p w14:paraId="553DC6A0" w14:textId="09FF91E4" w:rsidR="005E55B7" w:rsidRDefault="00DC292E" w:rsidP="00DC292E">
      <w:r>
        <w:t>Sequence number này tự động tăng khi một transaction được bắt đầu, và nó được lưu trữ trong cấu trúc thông tin của những hàng (rows, database blocks) đã được modified. Khi có một yêu cầu truy vấn, hệ QTCSDL sẽ tìm kiếm nhữngdòngdòng có sequence number nhỏ hơn hoặc bằng so với sequence number hiện tại (khi truy vấn bắt đầu được thực thi), khi bắt gặp một dòng có sequence number cao hơn, hệ QTCSDL sẽ hiểu rằng nó phải tìm kiếm một</w:t>
      </w:r>
      <w:r w:rsidR="009512EF">
        <w:t xml:space="preserve"> </w:t>
      </w:r>
      <w:r>
        <w:t>version cũ hơn của dòng đó.</w:t>
      </w:r>
    </w:p>
    <w:p w14:paraId="2C8C8DEE" w14:textId="61DC2176" w:rsidR="00D0254F" w:rsidRDefault="006B0A53" w:rsidP="006B0A53">
      <w:pPr>
        <w:pStyle w:val="u3"/>
      </w:pPr>
      <w:bookmarkStart w:id="126" w:name="_Toc533729420"/>
      <w:bookmarkStart w:id="127" w:name="_Toc533729671"/>
      <w:bookmarkStart w:id="128" w:name="_Toc533764000"/>
      <w:r>
        <w:lastRenderedPageBreak/>
        <w:t>Two phase commit</w:t>
      </w:r>
      <w:bookmarkEnd w:id="126"/>
      <w:bookmarkEnd w:id="127"/>
      <w:bookmarkEnd w:id="128"/>
    </w:p>
    <w:p w14:paraId="5075762A" w14:textId="77777777" w:rsidR="00C20D05" w:rsidRDefault="00BB144F" w:rsidP="00BB144F">
      <w:r>
        <w:t>MVVC hoạt động cùng với ACID transaction để dungung cấp sự cô lập giữa</w:t>
      </w:r>
      <w:r w:rsidR="002C3FC8">
        <w:t xml:space="preserve"> </w:t>
      </w:r>
      <w:r>
        <w:t>các giao dịch trong ùngùng một hệ thống. Giao dịch giữa các CSDL trong hệ</w:t>
      </w:r>
      <w:r w:rsidR="002C3FC8">
        <w:t xml:space="preserve"> </w:t>
      </w:r>
      <w:r>
        <w:t>thông RDBMS bằng cách sử dụng giao thức Two-phase commit.</w:t>
      </w:r>
      <w:r w:rsidR="002C3FC8">
        <w:t xml:space="preserve"> </w:t>
      </w:r>
    </w:p>
    <w:p w14:paraId="39792AD1" w14:textId="5DD86936" w:rsidR="00BB144F" w:rsidRDefault="00BB144F" w:rsidP="00BB144F">
      <w:r>
        <w:t>Trong quá trình xác nhận, nếu một trong các nút của hệ thống phủ nhận</w:t>
      </w:r>
      <w:r w:rsidR="00B92D29">
        <w:t xml:space="preserve"> </w:t>
      </w:r>
      <w:r>
        <w:t>giao dịch thì toàn bộ giao dịch sẽ bị hủy bỏ. Giao dịch chỉ được hoàn thành khi</w:t>
      </w:r>
      <w:r w:rsidR="007611C3">
        <w:t xml:space="preserve"> </w:t>
      </w:r>
      <w:r>
        <w:t>tất cả các nút của hệ thống xác nhận nó</w:t>
      </w:r>
      <w:r w:rsidR="00B92D29">
        <w:t>.</w:t>
      </w:r>
      <w:r w:rsidR="007611C3">
        <w:t xml:space="preserve"> </w:t>
      </w:r>
      <w:r>
        <w:t>Quá trình xác nhận bao gồm 2 pha là:</w:t>
      </w:r>
    </w:p>
    <w:p w14:paraId="21A0DFA9" w14:textId="669CA210" w:rsidR="00BB144F" w:rsidRDefault="00BB144F" w:rsidP="00BB144F">
      <w:pPr>
        <w:pStyle w:val="oancuaDanhsach"/>
        <w:numPr>
          <w:ilvl w:val="0"/>
          <w:numId w:val="12"/>
        </w:numPr>
      </w:pPr>
      <w:r>
        <w:t>Gửi yêu cầu: nút điều phối (coordinator) gửi câu truy vấn yêu cầu xác</w:t>
      </w:r>
      <w:r w:rsidR="009D1884">
        <w:t xml:space="preserve"> </w:t>
      </w:r>
      <w:r>
        <w:t>nhận giao dịch tới tất cả các nút tham gia, sau đó đợi trả lời từ các nút</w:t>
      </w:r>
      <w:r w:rsidR="009D1884">
        <w:t xml:space="preserve"> </w:t>
      </w:r>
      <w:r>
        <w:t>đó.</w:t>
      </w:r>
    </w:p>
    <w:p w14:paraId="54FC92BE" w14:textId="20EC3377" w:rsidR="00BB144F" w:rsidRDefault="00BB144F" w:rsidP="00BB144F">
      <w:pPr>
        <w:pStyle w:val="oancuaDanhsach"/>
        <w:numPr>
          <w:ilvl w:val="0"/>
          <w:numId w:val="12"/>
        </w:numPr>
      </w:pPr>
      <w:r>
        <w:t>Xác nhận giao dịch: khi nút điều phối nhận được trả lời đồng ý của tất</w:t>
      </w:r>
      <w:r w:rsidR="003070E7">
        <w:t xml:space="preserve"> </w:t>
      </w:r>
      <w:r>
        <w:t>cả các nút tham gia, nó sẽ gửi lại thông điệp xác nhận tới tất cả các nút</w:t>
      </w:r>
      <w:r w:rsidR="003070E7">
        <w:t xml:space="preserve"> </w:t>
      </w:r>
      <w:r>
        <w:t>tham gia một lần nữa để hoàn tất việc giao dịch, và giao dịch đó được</w:t>
      </w:r>
      <w:r w:rsidR="003070E7">
        <w:t xml:space="preserve"> </w:t>
      </w:r>
      <w:r>
        <w:t>xác nhận thành công. Trong trường hợp nút điều phối nhận được ít nhất</w:t>
      </w:r>
      <w:r w:rsidR="003070E7">
        <w:t xml:space="preserve"> </w:t>
      </w:r>
      <w:r>
        <w:t>một trả lời phủ định giao dịch từ một nút tham gia nào đó, hoặc nếu sau</w:t>
      </w:r>
      <w:r w:rsidR="003070E7">
        <w:t xml:space="preserve"> </w:t>
      </w:r>
      <w:r>
        <w:t>khoảng thời gian nhất định vẫn chưa nhận được toàn bộ trả lời từ các nút</w:t>
      </w:r>
      <w:r w:rsidR="003070E7">
        <w:t xml:space="preserve"> </w:t>
      </w:r>
      <w:r>
        <w:t>tham gia, thì nút điều phối sẽ gửi thông điệp hủy bỏ việc xác nhận tới tất</w:t>
      </w:r>
      <w:r w:rsidR="003070E7">
        <w:t xml:space="preserve"> </w:t>
      </w:r>
      <w:r>
        <w:t>cả các nút tham gia, và việc xác nhận giao dịch thất bại.</w:t>
      </w:r>
    </w:p>
    <w:p w14:paraId="207F2630" w14:textId="4A6BE7E9" w:rsidR="00EC6EDF" w:rsidRDefault="004C3F3C" w:rsidP="004C3F3C">
      <w:pPr>
        <w:pStyle w:val="u3"/>
      </w:pPr>
      <w:bookmarkStart w:id="129" w:name="_Toc533729421"/>
      <w:bookmarkStart w:id="130" w:name="_Toc533729672"/>
      <w:bookmarkStart w:id="131" w:name="_Toc533764001"/>
      <w:r>
        <w:t xml:space="preserve">Các mức độ </w:t>
      </w:r>
      <w:r w:rsidR="00934A5C" w:rsidRPr="001A1CB6">
        <w:t>consistency</w:t>
      </w:r>
      <w:bookmarkEnd w:id="129"/>
      <w:bookmarkEnd w:id="130"/>
      <w:bookmarkEnd w:id="131"/>
    </w:p>
    <w:p w14:paraId="54F79302" w14:textId="4A2B7512" w:rsidR="00CF4544" w:rsidRDefault="00223117" w:rsidP="00223117">
      <w:r>
        <w:t>Trong các CSDL NoSQL, gần như không có hệ thống nào cung cấp sự nhất quán dữ liệu giữa nhiều câu truy vấn: ví dụ ta có thể xóa một dòng trong một bảng và thêm một dòng khác vào bảng như là một atomic operation. Tuy vậy, đối với các single-object operation, các hệ CSDL NoSQL lại cung cấp nhiều các mức độ nhất quán mà chúng ta có thể mong</w:t>
      </w:r>
      <w:r w:rsidR="00431DB2">
        <w:t xml:space="preserve"> </w:t>
      </w:r>
      <w:r>
        <w:t>đợi. Một số mức độ đáng chú ý là:</w:t>
      </w:r>
    </w:p>
    <w:p w14:paraId="4EB3E823" w14:textId="77777777" w:rsidR="00A455C1" w:rsidRDefault="00D10A4D" w:rsidP="00D10A4D">
      <w:r w:rsidRPr="000713CF">
        <w:rPr>
          <w:b/>
        </w:rPr>
        <w:t>Strict consistency</w:t>
      </w:r>
      <w:r>
        <w:t>: Một yêu cầu đọc luôn trả về giá trị mới nhất.</w:t>
      </w:r>
    </w:p>
    <w:p w14:paraId="4325F214" w14:textId="2188BC77" w:rsidR="00D10A4D" w:rsidRDefault="00D10A4D" w:rsidP="00D10A4D">
      <w:r w:rsidRPr="000713CF">
        <w:rPr>
          <w:b/>
        </w:rPr>
        <w:t>Causal consistency</w:t>
      </w:r>
      <w:r>
        <w:t>: Yêu cầu đọc có thể không trả về giá trị gần nhất, tuy</w:t>
      </w:r>
      <w:r w:rsidR="000713CF">
        <w:t xml:space="preserve"> </w:t>
      </w:r>
      <w:r>
        <w:t>nhiên nó sẽ không trả về giá trị "out of sequence". Ví dụ một phiên làm</w:t>
      </w:r>
      <w:r w:rsidR="000713CF">
        <w:t xml:space="preserve"> </w:t>
      </w:r>
      <w:r>
        <w:t>việc được tạo ra với mục đích update A,B và C thì một phiên làm việc</w:t>
      </w:r>
      <w:r w:rsidR="000713CF">
        <w:t xml:space="preserve"> </w:t>
      </w:r>
      <w:r>
        <w:t>khác chỉ có thể thấy A,B,C cùng được update hoặc chưa.</w:t>
      </w:r>
    </w:p>
    <w:p w14:paraId="6ECF5CB1" w14:textId="4750B8E8" w:rsidR="00D10A4D" w:rsidRDefault="00D10A4D" w:rsidP="00D10A4D">
      <w:r w:rsidRPr="000713CF">
        <w:rPr>
          <w:b/>
        </w:rPr>
        <w:t>Monotonic consistency</w:t>
      </w:r>
      <w:r>
        <w:t>: Một phiên làm việc sẽ không bao giờ có thể thấy</w:t>
      </w:r>
      <w:r w:rsidR="000713CF">
        <w:t xml:space="preserve"> </w:t>
      </w:r>
      <w:r>
        <w:t>được dữ liệu được phục hồi từ trước thời điểm nó bắt đầu. Một khi bắt</w:t>
      </w:r>
      <w:r w:rsidR="00B70C23">
        <w:t xml:space="preserve"> </w:t>
      </w:r>
      <w:r>
        <w:t>đầu đọc dữ liệu, chúng ta sẽ không bao giờ thấy các phiên bản trước đây</w:t>
      </w:r>
      <w:r w:rsidR="00425B08">
        <w:t xml:space="preserve"> </w:t>
      </w:r>
      <w:r>
        <w:t>của dữ liệu so với thời điểm bắt đầu phiên làm việc.</w:t>
      </w:r>
    </w:p>
    <w:p w14:paraId="5356FCDB" w14:textId="066986D3" w:rsidR="00D10A4D" w:rsidRDefault="00D10A4D" w:rsidP="00D10A4D">
      <w:r w:rsidRPr="00185CFF">
        <w:rPr>
          <w:b/>
        </w:rPr>
        <w:lastRenderedPageBreak/>
        <w:t>Eventual consistency</w:t>
      </w:r>
      <w:r>
        <w:t>: Hệ thống có thể không nhất quán tại một thời điểm</w:t>
      </w:r>
      <w:r w:rsidR="006B0C92">
        <w:t xml:space="preserve"> </w:t>
      </w:r>
      <w:r>
        <w:t>nào đó, nhưng mỗi operation độc lập cuối cùng đều sẽ được nhất quán.</w:t>
      </w:r>
      <w:r w:rsidR="003E7F73">
        <w:t xml:space="preserve"> </w:t>
      </w:r>
      <w:r>
        <w:t>Nếu tất cả các thao tác cập nhật dữ liệu đều dùng lại, hệ thống cuối cùng</w:t>
      </w:r>
      <w:r w:rsidR="001A5421">
        <w:t xml:space="preserve"> </w:t>
      </w:r>
      <w:r>
        <w:t>cũng sẽ đạt được trạng thái nhất quán.</w:t>
      </w:r>
    </w:p>
    <w:p w14:paraId="13CC62B9" w14:textId="77777777" w:rsidR="0067474B" w:rsidRDefault="00D10A4D" w:rsidP="00D10A4D">
      <w:r w:rsidRPr="0008127B">
        <w:rPr>
          <w:b/>
        </w:rPr>
        <w:t>Weak consistency</w:t>
      </w:r>
      <w:r>
        <w:t>: Hệ thống sẽ không đảm bảo rằng hệ thống sẽ trở nên nhất</w:t>
      </w:r>
      <w:r w:rsidR="0008127B">
        <w:t xml:space="preserve"> </w:t>
      </w:r>
      <w:r>
        <w:t>quán, ví dụ, nếu lỗi server, một thao tác cập nhật dữ liệu có thể bị hỏng.</w:t>
      </w:r>
      <w:r w:rsidR="0008127B">
        <w:t xml:space="preserve"> </w:t>
      </w:r>
    </w:p>
    <w:p w14:paraId="003705BD" w14:textId="2C13E727" w:rsidR="00D10A4D" w:rsidRDefault="00D10A4D" w:rsidP="00D10A4D">
      <w:r>
        <w:t>Thông thường, các hệ CSDL NoSQL đều cài đặt strict hoặc eventual consistency trong khi RDBMS cung cấp ACID consistency.</w:t>
      </w:r>
    </w:p>
    <w:p w14:paraId="12979F42" w14:textId="44C36813" w:rsidR="00521D53" w:rsidRDefault="000E22B3" w:rsidP="000E22B3">
      <w:pPr>
        <w:pStyle w:val="u3"/>
      </w:pPr>
      <w:bookmarkStart w:id="132" w:name="_Toc533729422"/>
      <w:bookmarkStart w:id="133" w:name="_Toc533729673"/>
      <w:bookmarkStart w:id="134" w:name="_Toc533764002"/>
      <w:r>
        <w:t xml:space="preserve">Các cấp độ </w:t>
      </w:r>
      <w:r w:rsidR="00F52A8E">
        <w:t>Isolation</w:t>
      </w:r>
      <w:bookmarkEnd w:id="132"/>
      <w:bookmarkEnd w:id="133"/>
      <w:bookmarkEnd w:id="134"/>
    </w:p>
    <w:p w14:paraId="4615F193" w14:textId="24E1F3AF" w:rsidR="004B0AFF" w:rsidRDefault="004B0AFF" w:rsidP="004B0AFF">
      <w:r>
        <w:t>Isolation level là một thuộc tính của transaction, qui định mức độ cô lập của dữ liệu mà transaction có thể truy nhập vào khi dữ liệu đó đang được cập bởi một transaction khác. Khi một transaction cập nhật dữ liệu đang diễn ra, một phần dữ liệu sẽ bị thay đổi (ví dụ một số bản ghi của bảng được sửa đổi hoặc bị xóa bỏ, một số được thêm mới), vậy các transaction hoặc truy vấn khác xảy ra đồng</w:t>
      </w:r>
      <w:r w:rsidR="00A275CA">
        <w:t xml:space="preserve"> </w:t>
      </w:r>
      <w:r>
        <w:t>thời và cùng tác động vào các bản ghi đó sẽ diễn ra thế nào? Chúng sẽ phải đợi</w:t>
      </w:r>
      <w:r w:rsidR="00E46DDC">
        <w:t xml:space="preserve"> </w:t>
      </w:r>
      <w:r>
        <w:t>đến khi transaction đầu hoàn thành hay có thể thực hiện song song, kết quả dữ</w:t>
      </w:r>
      <w:r w:rsidR="00EB3B85">
        <w:t xml:space="preserve"> </w:t>
      </w:r>
      <w:r>
        <w:t>liệu nhận được là trong khi hay sau khi cập nhật? Bạn có thể điều khiển những</w:t>
      </w:r>
    </w:p>
    <w:p w14:paraId="52E16639" w14:textId="77777777" w:rsidR="004B0AFF" w:rsidRDefault="004B0AFF" w:rsidP="004B0AFF">
      <w:r>
        <w:t>hành vi này thông qua việc đặt isolation level của từng transaction.</w:t>
      </w:r>
    </w:p>
    <w:p w14:paraId="29F2DBDA" w14:textId="479D1AD4" w:rsidR="004B0AFF" w:rsidRDefault="004B0AFF" w:rsidP="004B0AFF">
      <w:r w:rsidRPr="00363924">
        <w:rPr>
          <w:b/>
        </w:rPr>
        <w:t>Read Uncommited</w:t>
      </w:r>
      <w:r w:rsidR="00363924">
        <w:rPr>
          <w:b/>
        </w:rPr>
        <w:t>:</w:t>
      </w:r>
      <w:r>
        <w:t xml:space="preserve"> </w:t>
      </w:r>
      <w:r w:rsidR="00363924">
        <w:t>k</w:t>
      </w:r>
      <w:r>
        <w:t>hi transaction thực hiện ở mức này, các truy vấn vẫn</w:t>
      </w:r>
      <w:r w:rsidR="008804B5">
        <w:t xml:space="preserve"> </w:t>
      </w:r>
      <w:r>
        <w:t>có thể truy nhập vào các bản ghi đang được cập nhật bởi một transaction</w:t>
      </w:r>
      <w:r w:rsidR="008804B5">
        <w:t xml:space="preserve"> </w:t>
      </w:r>
      <w:r>
        <w:t>khác và nhận được dữ liệu tại thời điểm đó mặc dù dữ liệu đó chưa được</w:t>
      </w:r>
      <w:r w:rsidR="008804B5">
        <w:t xml:space="preserve"> </w:t>
      </w:r>
      <w:r>
        <w:t>commit (uncommited data). Nếu vì lý do nào đó transaction ban đầu</w:t>
      </w:r>
      <w:r w:rsidR="00317F8F">
        <w:t xml:space="preserve"> </w:t>
      </w:r>
      <w:r>
        <w:t>rollback lại những cập nhật, dữ liệu sẽ trở lại giá trị cũ. Khi đó transaction</w:t>
      </w:r>
      <w:r w:rsidR="00317F8F">
        <w:t xml:space="preserve"> </w:t>
      </w:r>
      <w:r>
        <w:t>thứ hai nhận được dữ liệu sai (dirty read).</w:t>
      </w:r>
    </w:p>
    <w:p w14:paraId="3F3DD249" w14:textId="2465A63D" w:rsidR="004B0AFF" w:rsidRDefault="004B0AFF" w:rsidP="004B0AFF">
      <w:r w:rsidRPr="00454157">
        <w:rPr>
          <w:b/>
        </w:rPr>
        <w:t>Read commited</w:t>
      </w:r>
      <w:r w:rsidR="0043755A">
        <w:rPr>
          <w:b/>
        </w:rPr>
        <w:t>:</w:t>
      </w:r>
      <w:r>
        <w:t xml:space="preserve"> </w:t>
      </w:r>
      <w:r w:rsidR="00454157">
        <w:t>t</w:t>
      </w:r>
      <w:r>
        <w:t>ransaction sẽ không đọc được dữ liệu đang được cập nhật</w:t>
      </w:r>
      <w:r w:rsidR="00CD6058">
        <w:t xml:space="preserve"> </w:t>
      </w:r>
      <w:r>
        <w:t>mà phải đợi đến khi việc cập nhật thực hiện xong. Vì thế nó tránh được</w:t>
      </w:r>
      <w:r w:rsidR="00CD6058">
        <w:t xml:space="preserve"> </w:t>
      </w:r>
      <w:r>
        <w:t>dirty read như ở mức trên.</w:t>
      </w:r>
    </w:p>
    <w:p w14:paraId="4D714A52" w14:textId="4F6F232A" w:rsidR="004B0AFF" w:rsidRDefault="004B0AFF" w:rsidP="004B0AFF">
      <w:r>
        <w:t>Nó được cài đặt trong DBMS bằng lock-based concurrency control bằng</w:t>
      </w:r>
      <w:r w:rsidR="0075442E">
        <w:t xml:space="preserve"> </w:t>
      </w:r>
      <w:r>
        <w:t>cách khóa write locks (trên các dữ liệu đã được selected) cho đến khi kết</w:t>
      </w:r>
      <w:r w:rsidR="0075442E">
        <w:t xml:space="preserve"> </w:t>
      </w:r>
      <w:r>
        <w:t>thúc transaction, nhưng read locks được giải phóng ngay sau khi lệnh</w:t>
      </w:r>
      <w:r w:rsidR="0075442E">
        <w:t xml:space="preserve"> </w:t>
      </w:r>
      <w:r>
        <w:t>SELECT được thực thi xong. Vì vậy có thể xảy ra non-repeatable read.</w:t>
      </w:r>
    </w:p>
    <w:p w14:paraId="0A4C4C2F" w14:textId="47BDBF31" w:rsidR="004B0AFF" w:rsidRDefault="004B0AFF" w:rsidP="004B0AFF">
      <w:r w:rsidRPr="00335F09">
        <w:rPr>
          <w:b/>
        </w:rPr>
        <w:lastRenderedPageBreak/>
        <w:t>Repeatable read</w:t>
      </w:r>
      <w:r w:rsidR="00335F09">
        <w:rPr>
          <w:b/>
        </w:rPr>
        <w:t>:</w:t>
      </w:r>
      <w:r>
        <w:t xml:space="preserve"> </w:t>
      </w:r>
      <w:r w:rsidR="00074EFD">
        <w:t>m</w:t>
      </w:r>
      <w:r>
        <w:t>ức isolation này hoạt động nhứ mức read commited nhưng</w:t>
      </w:r>
      <w:r w:rsidR="00962153">
        <w:t xml:space="preserve"> </w:t>
      </w:r>
      <w:r>
        <w:t>nâng thêm một nấc nữa bằng cách ngăn không cho transaction ghi vào</w:t>
      </w:r>
      <w:r w:rsidR="00962153">
        <w:t xml:space="preserve"> </w:t>
      </w:r>
      <w:r>
        <w:t>dữ liệu đang được đọc bởi một transaction khác cho đến khi transaction</w:t>
      </w:r>
      <w:r w:rsidR="00962153">
        <w:t xml:space="preserve"> </w:t>
      </w:r>
      <w:r>
        <w:t>khác đó hoàn tất.</w:t>
      </w:r>
    </w:p>
    <w:p w14:paraId="20A1E364" w14:textId="430EB605" w:rsidR="004B0AFF" w:rsidRDefault="004B0AFF" w:rsidP="004B0AFF">
      <w:r>
        <w:t>Nó được cài đặt trong DBMS bằng cách giữ cả khóa write locks và read</w:t>
      </w:r>
      <w:r w:rsidR="00962153">
        <w:t xml:space="preserve"> </w:t>
      </w:r>
      <w:r>
        <w:t>locks (trên các dữ liệu được select) cho đến khi kết thúc transaction, vì</w:t>
      </w:r>
      <w:r w:rsidR="00962153">
        <w:t xml:space="preserve"> </w:t>
      </w:r>
      <w:r>
        <w:t>vậy không xảy ra non-repeatable read. Tuy nhiên có thể xảy ra trường</w:t>
      </w:r>
      <w:r w:rsidR="00962153">
        <w:t xml:space="preserve"> </w:t>
      </w:r>
      <w:r>
        <w:t>hợp hai truy vấn trong cùng một transaction có thể trả về hai kết quả</w:t>
      </w:r>
      <w:r w:rsidR="00962153">
        <w:t xml:space="preserve"> </w:t>
      </w:r>
      <w:r>
        <w:t>khác nhau (phantom read) do range locks không được quản lý.</w:t>
      </w:r>
    </w:p>
    <w:p w14:paraId="1489D49C" w14:textId="097217A8" w:rsidR="004B0AFF" w:rsidRDefault="004B0AFF" w:rsidP="004B0AFF">
      <w:r w:rsidRPr="003D5F35">
        <w:rPr>
          <w:b/>
        </w:rPr>
        <w:t>Serializable</w:t>
      </w:r>
      <w:r w:rsidR="003D5F35">
        <w:rPr>
          <w:b/>
        </w:rPr>
        <w:t>:</w:t>
      </w:r>
      <w:r>
        <w:t xml:space="preserve"> </w:t>
      </w:r>
      <w:r w:rsidR="003D5F35">
        <w:t>m</w:t>
      </w:r>
      <w:r>
        <w:t>ức isolation này tăng thêm một cấp nữa và khóa toàn bộ dải</w:t>
      </w:r>
      <w:r w:rsidR="00CF2633">
        <w:t xml:space="preserve"> </w:t>
      </w:r>
      <w:r>
        <w:t>các bản ghi có</w:t>
      </w:r>
      <w:r w:rsidR="00CF2633">
        <w:t xml:space="preserve"> </w:t>
      </w:r>
      <w:r>
        <w:t>thể bị ảnh hưởng bởi một transaction khác, dù là UPDATE/DELETE bản ghi đã có hay</w:t>
      </w:r>
      <w:r w:rsidR="00CF2633">
        <w:t xml:space="preserve"> </w:t>
      </w:r>
      <w:r>
        <w:t>INSERT bản ghi mới.</w:t>
      </w:r>
    </w:p>
    <w:p w14:paraId="391B4637" w14:textId="22B4655B" w:rsidR="004B0AFF" w:rsidRDefault="004B0AFF" w:rsidP="004B0AFF">
      <w:r>
        <w:t>Nó được cài đặt bằng cách giữ cả khóa read locks và write locks cho đến</w:t>
      </w:r>
      <w:r w:rsidR="008256AE">
        <w:t xml:space="preserve"> </w:t>
      </w:r>
      <w:r>
        <w:t>khi kết thúc transaction. Range locks cũng được khóa cho khi có câu truy</w:t>
      </w:r>
      <w:r w:rsidR="008256AE">
        <w:t xml:space="preserve"> </w:t>
      </w:r>
      <w:r>
        <w:t>vấn SELECT sử dụng mệnh đề clause.</w:t>
      </w:r>
    </w:p>
    <w:p w14:paraId="30B5AB31" w14:textId="3F6953AC" w:rsidR="004B0AFF" w:rsidRDefault="004B0AFF" w:rsidP="004B0AFF">
      <w:r w:rsidRPr="00C557A2">
        <w:rPr>
          <w:b/>
        </w:rPr>
        <w:t>Snapshot</w:t>
      </w:r>
      <w:r w:rsidR="00C557A2">
        <w:rPr>
          <w:b/>
        </w:rPr>
        <w:t>:</w:t>
      </w:r>
      <w:r>
        <w:t xml:space="preserve"> </w:t>
      </w:r>
      <w:r w:rsidR="00C557A2">
        <w:t>m</w:t>
      </w:r>
      <w:r>
        <w:t>ức độ này cũng đảm bảo độ cô lập tương đương với Serializable,</w:t>
      </w:r>
      <w:r w:rsidR="00496D1B">
        <w:t xml:space="preserve"> </w:t>
      </w:r>
      <w:r>
        <w:t>nhưng nó hơi khác ở phương thức hoạt động. Khi transaction đang select</w:t>
      </w:r>
      <w:r w:rsidR="00496D1B">
        <w:t xml:space="preserve"> </w:t>
      </w:r>
      <w:r>
        <w:t>các bản ghi, nó không khóa các bản ghi này lại mà tạo một bản sao</w:t>
      </w:r>
      <w:r w:rsidR="00496D1B">
        <w:t xml:space="preserve"> </w:t>
      </w:r>
      <w:r>
        <w:t>(snapshot) và select trên đó. Vì vậy các transaction khác insert/update</w:t>
      </w:r>
      <w:r w:rsidR="00496D1B">
        <w:t xml:space="preserve"> </w:t>
      </w:r>
      <w:r>
        <w:t>lên các bản ghi đó không gây ảnh hưởng đến transaction ban đầu. Tác</w:t>
      </w:r>
      <w:r w:rsidR="00E14B48">
        <w:t xml:space="preserve"> </w:t>
      </w:r>
      <w:r>
        <w:t>dụng của nó là giảm blocking giữa các transaction mà vẫn đảm bảo tính</w:t>
      </w:r>
      <w:r w:rsidR="00E14B48">
        <w:t xml:space="preserve"> </w:t>
      </w:r>
      <w:r>
        <w:t>toàn vẹn dữ liệu. Tuy nhiên cái giá kèm theo là cần thêm bộ nhớ để lưu</w:t>
      </w:r>
      <w:r w:rsidR="00E14B48">
        <w:t xml:space="preserve"> </w:t>
      </w:r>
      <w:r>
        <w:t>bản sao của các bản ghi, và phần bộ nhớ này là cần cho mỗi transaction</w:t>
      </w:r>
      <w:r w:rsidR="005D2485">
        <w:t xml:space="preserve"> </w:t>
      </w:r>
      <w:r>
        <w:t>do đó có thể tăng lên rất lớn.</w:t>
      </w:r>
    </w:p>
    <w:p w14:paraId="241593DE" w14:textId="3CBCB70B" w:rsidR="00C4727A" w:rsidRDefault="004B0AFF" w:rsidP="004B0AFF">
      <w:r>
        <w:t>Các mức isolation từ 1 – 4 kể trên tăng theo thứ tự mức độ cô lập dữ liệu,</w:t>
      </w:r>
      <w:r w:rsidR="00F95A1E">
        <w:t xml:space="preserve"> </w:t>
      </w:r>
      <w:r>
        <w:t>giúp tăng tính toàn vẹn dữ liệu và nhất quán của transaction. Đồng thời nó cũng</w:t>
      </w:r>
      <w:r w:rsidR="00F95A1E">
        <w:t xml:space="preserve"> </w:t>
      </w:r>
      <w:r>
        <w:t>tăng thời gian chờ lẫn nhau của các transaction. Khi càng lên mức cao, đòi hỏi</w:t>
      </w:r>
      <w:r w:rsidR="00F95A1E">
        <w:t xml:space="preserve"> </w:t>
      </w:r>
      <w:r>
        <w:t>về tính toàn vẹn dữ liệu càng cao và càng có nhiều tình huống một transaction</w:t>
      </w:r>
      <w:r w:rsidR="00F95A1E">
        <w:t xml:space="preserve"> </w:t>
      </w:r>
      <w:r>
        <w:t>ngăn không cho các transaction khác truy nhập vào dữ liệu mà nó đang thao</w:t>
      </w:r>
      <w:r w:rsidR="00F95A1E">
        <w:t xml:space="preserve"> </w:t>
      </w:r>
      <w:r>
        <w:t>tác. Do đó nó càng tăng tình trạng locking và blocking trong database (ngoại</w:t>
      </w:r>
      <w:r w:rsidR="00F95A1E">
        <w:t xml:space="preserve"> </w:t>
      </w:r>
      <w:r>
        <w:t>trừ với snapshot thì tăng lượng bộ nhớ cần sử dụng). Hiệu năng của hệ thống</w:t>
      </w:r>
      <w:r w:rsidR="00F95A1E">
        <w:t xml:space="preserve"> </w:t>
      </w:r>
      <w:r>
        <w:t>do đó bị giảm đi. Thông thường, mức isolation read commited (mức mặc định)</w:t>
      </w:r>
      <w:r w:rsidR="00F95A1E">
        <w:t xml:space="preserve"> </w:t>
      </w:r>
      <w:r>
        <w:t>là phù hợp trong đa số các ứng dụng. Có thể một vài chức năng quan trọng (ví</w:t>
      </w:r>
      <w:r w:rsidR="00F95A1E">
        <w:t xml:space="preserve"> </w:t>
      </w:r>
      <w:r>
        <w:t>dụ chức năng ở trang admin update dữ liệu có ảnh hưởng đến toàn hệ thống)</w:t>
      </w:r>
      <w:r w:rsidR="00F95A1E">
        <w:t xml:space="preserve"> </w:t>
      </w:r>
      <w:r>
        <w:t>bạn cần tính toàn vẹn cao và phải chọn mức isolation cao hơn. Hoặc có những</w:t>
      </w:r>
      <w:r w:rsidR="00F95A1E">
        <w:t xml:space="preserve"> </w:t>
      </w:r>
      <w:r>
        <w:t>chức năng cần ưu tiên tốc độ thực hiện và có thể chấp nhận một</w:t>
      </w:r>
      <w:r w:rsidR="00624CD6">
        <w:t xml:space="preserve"> </w:t>
      </w:r>
      <w:r>
        <w:lastRenderedPageBreak/>
        <w:t>chút dữ liệu</w:t>
      </w:r>
      <w:r w:rsidR="005C0663">
        <w:t xml:space="preserve"> </w:t>
      </w:r>
      <w:r>
        <w:t>không nhất quán, bạn có thể đặt xuống mức read uncommited. Bảng dưới đây</w:t>
      </w:r>
      <w:r w:rsidR="005C0663">
        <w:t xml:space="preserve"> </w:t>
      </w:r>
      <w:r>
        <w:t>tóm tắt các tính năng của từng mức isolation.</w:t>
      </w:r>
    </w:p>
    <w:p w14:paraId="2EC700D5" w14:textId="136F231B" w:rsidR="004775EC" w:rsidRDefault="004775EC" w:rsidP="004775EC">
      <w:pPr>
        <w:pStyle w:val="Chuthich"/>
      </w:pPr>
      <w:bookmarkStart w:id="135" w:name="_Toc533728928"/>
      <w:bookmarkStart w:id="136" w:name="_Toc533764061"/>
      <w:r w:rsidRPr="003763F5">
        <w:rPr>
          <w:b/>
        </w:rPr>
        <w:t xml:space="preserve">Bảng </w:t>
      </w:r>
      <w:r w:rsidRPr="003763F5">
        <w:rPr>
          <w:b/>
        </w:rPr>
        <w:fldChar w:fldCharType="begin"/>
      </w:r>
      <w:r w:rsidRPr="003763F5">
        <w:rPr>
          <w:b/>
        </w:rPr>
        <w:instrText xml:space="preserve"> SEQ Bảng \* ARABIC </w:instrText>
      </w:r>
      <w:r w:rsidRPr="003763F5">
        <w:rPr>
          <w:b/>
        </w:rPr>
        <w:fldChar w:fldCharType="separate"/>
      </w:r>
      <w:r w:rsidR="007A6767">
        <w:rPr>
          <w:b/>
          <w:noProof/>
        </w:rPr>
        <w:t>1</w:t>
      </w:r>
      <w:r w:rsidRPr="003763F5">
        <w:rPr>
          <w:b/>
        </w:rPr>
        <w:fldChar w:fldCharType="end"/>
      </w:r>
      <w:r>
        <w:rPr>
          <w:b/>
        </w:rPr>
        <w:t>.</w:t>
      </w:r>
      <w:r>
        <w:t xml:space="preserve"> Tính năng của từng mức Isolution</w:t>
      </w:r>
      <w:bookmarkEnd w:id="135"/>
      <w:bookmarkEnd w:id="136"/>
    </w:p>
    <w:tbl>
      <w:tblPr>
        <w:tblStyle w:val="LiBang"/>
        <w:tblW w:w="0" w:type="auto"/>
        <w:tblLook w:val="04A0" w:firstRow="1" w:lastRow="0" w:firstColumn="1" w:lastColumn="0" w:noHBand="0" w:noVBand="1"/>
      </w:tblPr>
      <w:tblGrid>
        <w:gridCol w:w="2192"/>
        <w:gridCol w:w="2193"/>
        <w:gridCol w:w="2193"/>
        <w:gridCol w:w="2193"/>
      </w:tblGrid>
      <w:tr w:rsidR="000A1583" w14:paraId="39EB80C7" w14:textId="77777777" w:rsidTr="000A1583">
        <w:trPr>
          <w:cnfStyle w:val="100000000000" w:firstRow="1" w:lastRow="0" w:firstColumn="0" w:lastColumn="0" w:oddVBand="0" w:evenVBand="0" w:oddHBand="0" w:evenHBand="0" w:firstRowFirstColumn="0" w:firstRowLastColumn="0" w:lastRowFirstColumn="0" w:lastRowLastColumn="0"/>
        </w:trPr>
        <w:tc>
          <w:tcPr>
            <w:tcW w:w="2192" w:type="dxa"/>
          </w:tcPr>
          <w:p w14:paraId="0AEF3452" w14:textId="4573ECCA" w:rsidR="000A1583" w:rsidRDefault="000A1583" w:rsidP="001D134D">
            <w:pPr>
              <w:jc w:val="center"/>
            </w:pPr>
            <w:r w:rsidRPr="000A1583">
              <w:t>Mức Isolation</w:t>
            </w:r>
          </w:p>
        </w:tc>
        <w:tc>
          <w:tcPr>
            <w:tcW w:w="2193" w:type="dxa"/>
          </w:tcPr>
          <w:p w14:paraId="15B6F589" w14:textId="029241FE" w:rsidR="000A1583" w:rsidRDefault="000A1583" w:rsidP="001D134D">
            <w:pPr>
              <w:jc w:val="center"/>
            </w:pPr>
            <w:r w:rsidRPr="000A1583">
              <w:t>Dirty read</w:t>
            </w:r>
          </w:p>
        </w:tc>
        <w:tc>
          <w:tcPr>
            <w:tcW w:w="2193" w:type="dxa"/>
          </w:tcPr>
          <w:p w14:paraId="26F64C65" w14:textId="76321431" w:rsidR="000A1583" w:rsidRDefault="000A1583" w:rsidP="001D134D">
            <w:pPr>
              <w:jc w:val="center"/>
            </w:pPr>
            <w:r w:rsidRPr="000A1583">
              <w:t>Non-repeatable read</w:t>
            </w:r>
          </w:p>
        </w:tc>
        <w:tc>
          <w:tcPr>
            <w:tcW w:w="2193" w:type="dxa"/>
          </w:tcPr>
          <w:p w14:paraId="51DD82B0" w14:textId="62BFE146" w:rsidR="000A1583" w:rsidRDefault="000A1583" w:rsidP="001D134D">
            <w:pPr>
              <w:jc w:val="center"/>
            </w:pPr>
            <w:r w:rsidRPr="000A1583">
              <w:t>Phantom read</w:t>
            </w:r>
          </w:p>
        </w:tc>
      </w:tr>
      <w:tr w:rsidR="000A1583" w14:paraId="323D0C30" w14:textId="77777777" w:rsidTr="000A1583">
        <w:tc>
          <w:tcPr>
            <w:tcW w:w="2192" w:type="dxa"/>
          </w:tcPr>
          <w:p w14:paraId="1AB82491" w14:textId="09D51A12" w:rsidR="000A1583" w:rsidRDefault="00015F0D" w:rsidP="000A1583">
            <w:r w:rsidRPr="00015F0D">
              <w:t>Read Uncommitted</w:t>
            </w:r>
          </w:p>
        </w:tc>
        <w:tc>
          <w:tcPr>
            <w:tcW w:w="2193" w:type="dxa"/>
          </w:tcPr>
          <w:p w14:paraId="255F9316" w14:textId="19E32CD1" w:rsidR="000A1583" w:rsidRDefault="001D134D" w:rsidP="001D134D">
            <w:pPr>
              <w:jc w:val="center"/>
            </w:pPr>
            <w:r w:rsidRPr="001D134D">
              <w:t>Yes</w:t>
            </w:r>
          </w:p>
        </w:tc>
        <w:tc>
          <w:tcPr>
            <w:tcW w:w="2193" w:type="dxa"/>
          </w:tcPr>
          <w:p w14:paraId="5E9A869C" w14:textId="01DB137E" w:rsidR="000A1583" w:rsidRDefault="001D134D" w:rsidP="001D134D">
            <w:pPr>
              <w:jc w:val="center"/>
            </w:pPr>
            <w:r w:rsidRPr="001D134D">
              <w:t>Yes</w:t>
            </w:r>
          </w:p>
        </w:tc>
        <w:tc>
          <w:tcPr>
            <w:tcW w:w="2193" w:type="dxa"/>
          </w:tcPr>
          <w:p w14:paraId="692B03C8" w14:textId="2BAF3BF0" w:rsidR="000A1583" w:rsidRDefault="001D134D" w:rsidP="001D134D">
            <w:pPr>
              <w:jc w:val="center"/>
            </w:pPr>
            <w:r w:rsidRPr="001D134D">
              <w:t>Yes</w:t>
            </w:r>
          </w:p>
        </w:tc>
      </w:tr>
      <w:tr w:rsidR="000A1583" w14:paraId="7F7E6542" w14:textId="77777777" w:rsidTr="000A1583">
        <w:tc>
          <w:tcPr>
            <w:tcW w:w="2192" w:type="dxa"/>
          </w:tcPr>
          <w:p w14:paraId="6B0962EE" w14:textId="504B12F6" w:rsidR="000A1583" w:rsidRDefault="00015F0D" w:rsidP="000A1583">
            <w:r w:rsidRPr="00015F0D">
              <w:t>Read Committed</w:t>
            </w:r>
          </w:p>
        </w:tc>
        <w:tc>
          <w:tcPr>
            <w:tcW w:w="2193" w:type="dxa"/>
          </w:tcPr>
          <w:p w14:paraId="622527F7" w14:textId="011E5D69" w:rsidR="000A1583" w:rsidRDefault="001D134D" w:rsidP="001D134D">
            <w:pPr>
              <w:jc w:val="center"/>
            </w:pPr>
            <w:r w:rsidRPr="001D134D">
              <w:t>No</w:t>
            </w:r>
          </w:p>
        </w:tc>
        <w:tc>
          <w:tcPr>
            <w:tcW w:w="2193" w:type="dxa"/>
          </w:tcPr>
          <w:p w14:paraId="467B10F6" w14:textId="65D4E1B3" w:rsidR="000A1583" w:rsidRDefault="001D134D" w:rsidP="001D134D">
            <w:pPr>
              <w:jc w:val="center"/>
            </w:pPr>
            <w:r w:rsidRPr="001D134D">
              <w:t>Yes</w:t>
            </w:r>
          </w:p>
        </w:tc>
        <w:tc>
          <w:tcPr>
            <w:tcW w:w="2193" w:type="dxa"/>
          </w:tcPr>
          <w:p w14:paraId="7A468C39" w14:textId="6304C428" w:rsidR="000A1583" w:rsidRDefault="001D134D" w:rsidP="001D134D">
            <w:pPr>
              <w:jc w:val="center"/>
            </w:pPr>
            <w:r w:rsidRPr="001D134D">
              <w:t>Yes</w:t>
            </w:r>
          </w:p>
        </w:tc>
      </w:tr>
      <w:tr w:rsidR="000A1583" w14:paraId="2575BE6B" w14:textId="77777777" w:rsidTr="000A1583">
        <w:tc>
          <w:tcPr>
            <w:tcW w:w="2192" w:type="dxa"/>
          </w:tcPr>
          <w:p w14:paraId="2EFF8D3D" w14:textId="2226716B" w:rsidR="000A1583" w:rsidRDefault="00015F0D" w:rsidP="000A1583">
            <w:r w:rsidRPr="00015F0D">
              <w:t>Repeatable read</w:t>
            </w:r>
          </w:p>
        </w:tc>
        <w:tc>
          <w:tcPr>
            <w:tcW w:w="2193" w:type="dxa"/>
          </w:tcPr>
          <w:p w14:paraId="1CDA252B" w14:textId="323C3E3F" w:rsidR="000A1583" w:rsidRDefault="001D134D" w:rsidP="001D134D">
            <w:pPr>
              <w:jc w:val="center"/>
            </w:pPr>
            <w:r w:rsidRPr="001D134D">
              <w:t>No</w:t>
            </w:r>
          </w:p>
        </w:tc>
        <w:tc>
          <w:tcPr>
            <w:tcW w:w="2193" w:type="dxa"/>
          </w:tcPr>
          <w:p w14:paraId="77D0AB73" w14:textId="562F216A" w:rsidR="000A1583" w:rsidRDefault="001D134D" w:rsidP="001D134D">
            <w:pPr>
              <w:jc w:val="center"/>
            </w:pPr>
            <w:r w:rsidRPr="001D134D">
              <w:t>No</w:t>
            </w:r>
          </w:p>
        </w:tc>
        <w:tc>
          <w:tcPr>
            <w:tcW w:w="2193" w:type="dxa"/>
          </w:tcPr>
          <w:p w14:paraId="1B4E49E6" w14:textId="215868CE" w:rsidR="000A1583" w:rsidRDefault="001D134D" w:rsidP="001D134D">
            <w:pPr>
              <w:jc w:val="center"/>
            </w:pPr>
            <w:r w:rsidRPr="001D134D">
              <w:t>Yes</w:t>
            </w:r>
          </w:p>
        </w:tc>
      </w:tr>
      <w:tr w:rsidR="000A1583" w14:paraId="72B7FA85" w14:textId="77777777" w:rsidTr="000A1583">
        <w:tc>
          <w:tcPr>
            <w:tcW w:w="2192" w:type="dxa"/>
          </w:tcPr>
          <w:p w14:paraId="3116DBC0" w14:textId="43F82504" w:rsidR="000A1583" w:rsidRDefault="00015F0D" w:rsidP="000A1583">
            <w:r w:rsidRPr="00015F0D">
              <w:t>Serializable</w:t>
            </w:r>
          </w:p>
        </w:tc>
        <w:tc>
          <w:tcPr>
            <w:tcW w:w="2193" w:type="dxa"/>
          </w:tcPr>
          <w:p w14:paraId="54F91629" w14:textId="58187817" w:rsidR="000A1583" w:rsidRDefault="001D134D" w:rsidP="001D134D">
            <w:pPr>
              <w:jc w:val="center"/>
            </w:pPr>
            <w:r w:rsidRPr="001D134D">
              <w:t>No</w:t>
            </w:r>
          </w:p>
        </w:tc>
        <w:tc>
          <w:tcPr>
            <w:tcW w:w="2193" w:type="dxa"/>
          </w:tcPr>
          <w:p w14:paraId="72D412AF" w14:textId="44686DF9" w:rsidR="000A1583" w:rsidRDefault="001D134D" w:rsidP="001D134D">
            <w:pPr>
              <w:jc w:val="center"/>
            </w:pPr>
            <w:r w:rsidRPr="001D134D">
              <w:t>No</w:t>
            </w:r>
          </w:p>
        </w:tc>
        <w:tc>
          <w:tcPr>
            <w:tcW w:w="2193" w:type="dxa"/>
          </w:tcPr>
          <w:p w14:paraId="4CDDC413" w14:textId="1D03FCAC" w:rsidR="000A1583" w:rsidRDefault="001D134D" w:rsidP="001D134D">
            <w:pPr>
              <w:jc w:val="center"/>
            </w:pPr>
            <w:r w:rsidRPr="001D134D">
              <w:t>No</w:t>
            </w:r>
          </w:p>
        </w:tc>
      </w:tr>
      <w:tr w:rsidR="000A1583" w14:paraId="6241BA9B" w14:textId="77777777" w:rsidTr="000A1583">
        <w:tc>
          <w:tcPr>
            <w:tcW w:w="2192" w:type="dxa"/>
          </w:tcPr>
          <w:p w14:paraId="1712B68E" w14:textId="5C4A7A8C" w:rsidR="000A1583" w:rsidRDefault="00015F0D" w:rsidP="000A1583">
            <w:r w:rsidRPr="00015F0D">
              <w:t>Snapshot</w:t>
            </w:r>
          </w:p>
        </w:tc>
        <w:tc>
          <w:tcPr>
            <w:tcW w:w="2193" w:type="dxa"/>
          </w:tcPr>
          <w:p w14:paraId="43F23157" w14:textId="25D5AB55" w:rsidR="000A1583" w:rsidRDefault="001D134D" w:rsidP="001D134D">
            <w:pPr>
              <w:jc w:val="center"/>
            </w:pPr>
            <w:r w:rsidRPr="001D134D">
              <w:t>No</w:t>
            </w:r>
          </w:p>
        </w:tc>
        <w:tc>
          <w:tcPr>
            <w:tcW w:w="2193" w:type="dxa"/>
          </w:tcPr>
          <w:p w14:paraId="3D5BA295" w14:textId="199D01CE" w:rsidR="000A1583" w:rsidRDefault="001D134D" w:rsidP="001D134D">
            <w:pPr>
              <w:jc w:val="center"/>
            </w:pPr>
            <w:r w:rsidRPr="001D134D">
              <w:t>No</w:t>
            </w:r>
          </w:p>
        </w:tc>
        <w:tc>
          <w:tcPr>
            <w:tcW w:w="2193" w:type="dxa"/>
          </w:tcPr>
          <w:p w14:paraId="7F790F02" w14:textId="04A0EA8B" w:rsidR="000A1583" w:rsidRDefault="001D134D" w:rsidP="001D134D">
            <w:pPr>
              <w:jc w:val="center"/>
            </w:pPr>
            <w:r w:rsidRPr="001D134D">
              <w:t>No</w:t>
            </w:r>
          </w:p>
        </w:tc>
      </w:tr>
    </w:tbl>
    <w:p w14:paraId="408DFB30" w14:textId="11C37C6D" w:rsidR="0067474B" w:rsidRDefault="0067474B" w:rsidP="00D10A4D"/>
    <w:p w14:paraId="13891A52" w14:textId="6B68625A" w:rsidR="00125458" w:rsidRDefault="00125458" w:rsidP="00125458">
      <w:pPr>
        <w:pStyle w:val="u2"/>
      </w:pPr>
      <w:bookmarkStart w:id="137" w:name="_Toc533729423"/>
      <w:bookmarkStart w:id="138" w:name="_Toc533729674"/>
      <w:bookmarkStart w:id="139" w:name="_Toc533764003"/>
      <w:r>
        <w:t>Các mô hình dữ liệu NoSQL</w:t>
      </w:r>
      <w:bookmarkEnd w:id="137"/>
      <w:bookmarkEnd w:id="138"/>
      <w:bookmarkEnd w:id="139"/>
    </w:p>
    <w:p w14:paraId="1E921327" w14:textId="78DE5F08" w:rsidR="00FF4F21" w:rsidRDefault="00A6726D" w:rsidP="00A6726D">
      <w:pPr>
        <w:pStyle w:val="u3"/>
      </w:pPr>
      <w:bookmarkStart w:id="140" w:name="_Toc533729424"/>
      <w:bookmarkStart w:id="141" w:name="_Toc533729675"/>
      <w:bookmarkStart w:id="142" w:name="_Toc533764004"/>
      <w:r>
        <w:t>Key-value store</w:t>
      </w:r>
      <w:bookmarkEnd w:id="140"/>
      <w:bookmarkEnd w:id="141"/>
      <w:bookmarkEnd w:id="142"/>
    </w:p>
    <w:p w14:paraId="61D74169" w14:textId="3B7BB3AA" w:rsidR="00873564" w:rsidRDefault="00873564" w:rsidP="00873564">
      <w:r>
        <w:t>Key-value stores là kiểu lưu trữ đơn giản nhất trong các loại CSDL NoSQL đồng thời nó cũng là kiểu lưu trữ cho tất cả các HQT CSDL NoSQL. Thông thường, các HQT CSDL key-value lưu trữ dữ liệu dưới dạng key (là một chuỗi duy nhất) liên kết với value có thể ở dạng chuỗi văn bản đơn giản hoặc các tập, danh sách dữ liệu phức tạp hơn. Quá trình tìm kiếm dữ liệu thường sẽ được thực hiện thông qua key, điều này dẫn đến sự hạn chế về độ chính xác.</w:t>
      </w:r>
    </w:p>
    <w:p w14:paraId="13A841A6" w14:textId="0D70B3A9" w:rsidR="001269C3" w:rsidRDefault="001269C3" w:rsidP="001269C3">
      <w:r>
        <w:t>Các API được cung cấp cho việc truy vấn dữ liệu của các CSDL NoSQL thường cũng rất đơn giản. Về cơ bản, hầu hết các các CSDL NoSQL sẽ có các API sau:</w:t>
      </w:r>
    </w:p>
    <w:p w14:paraId="37A91CC8" w14:textId="102B2A34" w:rsidR="00872EBF" w:rsidRDefault="00E8790E" w:rsidP="001269C3">
      <w:pPr>
        <w:rPr>
          <w:rFonts w:ascii="Consolas" w:hAnsi="Consolas" w:cs="Consolas"/>
        </w:rPr>
      </w:pPr>
      <w:r>
        <w:rPr>
          <w:rFonts w:ascii="Consolas" w:hAnsi="Consolas" w:cs="Consolas"/>
        </w:rPr>
        <w:t>void put(</w:t>
      </w:r>
      <w:r w:rsidR="00075AFC">
        <w:rPr>
          <w:rFonts w:ascii="Consolas" w:hAnsi="Consolas" w:cs="Consolas"/>
        </w:rPr>
        <w:t>U8bit</w:t>
      </w:r>
      <w:r>
        <w:rPr>
          <w:rFonts w:ascii="Consolas" w:hAnsi="Consolas" w:cs="Consolas"/>
        </w:rPr>
        <w:t xml:space="preserve"> * key, </w:t>
      </w:r>
      <w:r w:rsidR="00075AFC">
        <w:rPr>
          <w:rFonts w:ascii="Consolas" w:hAnsi="Consolas" w:cs="Consolas"/>
        </w:rPr>
        <w:t>U8bit * data</w:t>
      </w:r>
      <w:r w:rsidR="00321974">
        <w:rPr>
          <w:rFonts w:ascii="Consolas" w:hAnsi="Consolas" w:cs="Consolas"/>
        </w:rPr>
        <w:t>);</w:t>
      </w:r>
    </w:p>
    <w:p w14:paraId="62FED066" w14:textId="1E84FBC1" w:rsidR="00E51429" w:rsidRDefault="00E51429" w:rsidP="001269C3">
      <w:pPr>
        <w:rPr>
          <w:rFonts w:ascii="Consolas" w:hAnsi="Consolas" w:cs="Consolas"/>
        </w:rPr>
      </w:pPr>
      <w:r>
        <w:rPr>
          <w:rFonts w:ascii="Consolas" w:hAnsi="Consolas" w:cs="Consolas"/>
        </w:rPr>
        <w:t>U8bit * get(U8bit * key);</w:t>
      </w:r>
    </w:p>
    <w:p w14:paraId="79AD8F6B" w14:textId="386CAF52" w:rsidR="00597986" w:rsidRPr="00E8790E" w:rsidRDefault="00E51429" w:rsidP="001269C3">
      <w:pPr>
        <w:rPr>
          <w:rFonts w:ascii="Consolas" w:hAnsi="Consolas" w:cs="Consolas"/>
        </w:rPr>
      </w:pPr>
      <w:r>
        <w:rPr>
          <w:rFonts w:ascii="Consolas" w:hAnsi="Consolas" w:cs="Consolas"/>
        </w:rPr>
        <w:t>Void remove(U8bit * key);</w:t>
      </w:r>
    </w:p>
    <w:p w14:paraId="6307BC98" w14:textId="3469B1B8" w:rsidR="000A144F" w:rsidRDefault="0022691E" w:rsidP="00A57FA4">
      <w:pPr>
        <w:jc w:val="center"/>
      </w:pPr>
      <w:r>
        <w:rPr>
          <w:noProof/>
        </w:rPr>
        <w:lastRenderedPageBreak/>
        <w:drawing>
          <wp:inline distT="0" distB="0" distL="0" distR="0" wp14:anchorId="1946447F" wp14:editId="52E1CCD4">
            <wp:extent cx="4513604" cy="3078977"/>
            <wp:effectExtent l="0" t="0" r="1270" b="762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y_value.png"/>
                    <pic:cNvPicPr/>
                  </pic:nvPicPr>
                  <pic:blipFill>
                    <a:blip r:embed="rId14">
                      <a:extLst>
                        <a:ext uri="{28A0092B-C50C-407E-A947-70E740481C1C}">
                          <a14:useLocalDpi xmlns:a14="http://schemas.microsoft.com/office/drawing/2010/main" val="0"/>
                        </a:ext>
                      </a:extLst>
                    </a:blip>
                    <a:stretch>
                      <a:fillRect/>
                    </a:stretch>
                  </pic:blipFill>
                  <pic:spPr>
                    <a:xfrm>
                      <a:off x="0" y="0"/>
                      <a:ext cx="4569414" cy="3117048"/>
                    </a:xfrm>
                    <a:prstGeom prst="rect">
                      <a:avLst/>
                    </a:prstGeom>
                  </pic:spPr>
                </pic:pic>
              </a:graphicData>
            </a:graphic>
          </wp:inline>
        </w:drawing>
      </w:r>
    </w:p>
    <w:p w14:paraId="55D3AAB2" w14:textId="3A00A5BD" w:rsidR="0022691E" w:rsidRDefault="0022691E" w:rsidP="0022691E">
      <w:pPr>
        <w:pStyle w:val="Chuthich"/>
      </w:pPr>
      <w:bookmarkStart w:id="143" w:name="_Toc533764046"/>
      <w:r w:rsidRPr="0022691E">
        <w:rPr>
          <w:b/>
        </w:rPr>
        <w:t xml:space="preserve">Hình </w:t>
      </w:r>
      <w:r w:rsidRPr="0022691E">
        <w:rPr>
          <w:b/>
        </w:rPr>
        <w:fldChar w:fldCharType="begin"/>
      </w:r>
      <w:r w:rsidRPr="0022691E">
        <w:rPr>
          <w:b/>
        </w:rPr>
        <w:instrText xml:space="preserve"> SEQ Hình \* ARABIC </w:instrText>
      </w:r>
      <w:r w:rsidRPr="0022691E">
        <w:rPr>
          <w:b/>
        </w:rPr>
        <w:fldChar w:fldCharType="separate"/>
      </w:r>
      <w:r w:rsidR="007A6767">
        <w:rPr>
          <w:b/>
          <w:noProof/>
        </w:rPr>
        <w:t>3</w:t>
      </w:r>
      <w:r w:rsidRPr="0022691E">
        <w:rPr>
          <w:b/>
        </w:rPr>
        <w:fldChar w:fldCharType="end"/>
      </w:r>
      <w:r>
        <w:rPr>
          <w:b/>
        </w:rPr>
        <w:t>.</w:t>
      </w:r>
      <w:r>
        <w:t xml:space="preserve"> Key-</w:t>
      </w:r>
      <w:r w:rsidR="00421327">
        <w:t>V</w:t>
      </w:r>
      <w:r>
        <w:t>alue store</w:t>
      </w:r>
      <w:bookmarkEnd w:id="143"/>
    </w:p>
    <w:p w14:paraId="44EF7EA7" w14:textId="6AB80FB1" w:rsidR="00895DF1" w:rsidRDefault="00D30BCF" w:rsidP="00D30BCF">
      <w:r>
        <w:t>Tuy nhiên, việc triển khai thực tế của các CSDL key-value thường rất phức tạp do cấu trúc lưu trữ quá đơn giản.</w:t>
      </w:r>
    </w:p>
    <w:p w14:paraId="234E1C92" w14:textId="5A5765B2" w:rsidR="000373A2" w:rsidRDefault="000373A2" w:rsidP="000373A2">
      <w:r>
        <w:t>Với kiểu lưu trữ này, ta sẽ rất dễ dàng và nhanh chóng truy xuất được thông tin của một người thông qua key, nhưng không hề đơn trong việc xử lý những dữ liệu phức tạp. Dễ thấy rằng ý tưởng của các HQT CSDL dạng key-value là đơn giản hóa việc lưu trữ dữ liệu, nghĩa là không cần quan tâm đến nội dung cần lưu trữ là gì. Nói cách khác, chúng lưu trữ thông tin mà không cần phải xác định lược đồ. Việc để biết được dữ liệu thực tế như thế nào sẽ được định nghĩa (mang tính tham khảo) ở phía client. Điều này làm cho phương pháp lưu trữ dữ liệu với key-value trở nên đơn giản hơn rất nhiều trong việc xây dựng cũng như khả năng mở rộng là cực kỳ linh động và hiệu suất cho các thao tác truy vấn dữ liệu cũng cực nhanh.</w:t>
      </w:r>
    </w:p>
    <w:p w14:paraId="294BA471" w14:textId="5EE0DC07" w:rsidR="000373A2" w:rsidRDefault="000373A2" w:rsidP="000373A2">
      <w:r>
        <w:t>Key-value stores làm việc theo cách rất khác so với RDB. RDBs định nghĩa</w:t>
      </w:r>
      <w:r w:rsidR="000639DA">
        <w:t xml:space="preserve"> </w:t>
      </w:r>
      <w:r>
        <w:t>các cấu trúc dữ liệu được lưu trữ trong một tập các bảng chứa các trường được</w:t>
      </w:r>
      <w:r w:rsidR="000639DA">
        <w:t xml:space="preserve"> </w:t>
      </w:r>
      <w:r>
        <w:t>đã được định nghĩa cùng với kiểu dữ liệu. Chỉ định ra kiểu dữ liệu giúp RDB</w:t>
      </w:r>
      <w:r w:rsidR="000639DA">
        <w:t xml:space="preserve"> </w:t>
      </w:r>
      <w:r>
        <w:t>cho phép RDB thực hiện một số các thao tác tối ưu hóa. Ngược lại, key-value</w:t>
      </w:r>
      <w:r w:rsidR="000639DA">
        <w:t xml:space="preserve"> </w:t>
      </w:r>
      <w:r>
        <w:t>store lưu trữ tất cả dữ liệu như là một tập hợp duy nhất không có ý nghĩa</w:t>
      </w:r>
      <w:r w:rsidR="000639DA">
        <w:t xml:space="preserve"> </w:t>
      </w:r>
      <w:r>
        <w:t>riêng biệt, chúng có thể có các trường khác nhau cho mỗi bản ghi. Điều này cho</w:t>
      </w:r>
      <w:r w:rsidR="000639DA">
        <w:t xml:space="preserve"> </w:t>
      </w:r>
      <w:r>
        <w:t>phép sự linh hoạt mong muốn và tiến gần hơn với khái niệm hiện đại như lập</w:t>
      </w:r>
      <w:r w:rsidR="00547DAD">
        <w:t xml:space="preserve"> </w:t>
      </w:r>
      <w:r>
        <w:t>trình hướng đối tượng. Bởi vì các giá trị tùy chọn không cần được biểu diễn bởi</w:t>
      </w:r>
      <w:r w:rsidR="00154FC1">
        <w:t xml:space="preserve"> </w:t>
      </w:r>
      <w:r>
        <w:t xml:space="preserve">placeholders như </w:t>
      </w:r>
      <w:r>
        <w:lastRenderedPageBreak/>
        <w:t>trong các RDBs, vì vậy key-value stores thường sử dụng ít bộ</w:t>
      </w:r>
      <w:r w:rsidR="00154FC1">
        <w:t xml:space="preserve"> </w:t>
      </w:r>
      <w:r>
        <w:t>nhớ hơn nhiều so với RDBs với cùng một CSDL, điều này dẫn đến việc nâng</w:t>
      </w:r>
      <w:r w:rsidR="00154FC1">
        <w:t xml:space="preserve"> </w:t>
      </w:r>
      <w:r>
        <w:t>cao hiệu năng trong những công việc cụ thể.</w:t>
      </w:r>
    </w:p>
    <w:p w14:paraId="323EF65B" w14:textId="392F4417" w:rsidR="000373A2" w:rsidRDefault="000373A2" w:rsidP="000373A2">
      <w:r>
        <w:t>Như vậy, với sự đơn giản của cách lưu trữ dạng Key – value làm cho các</w:t>
      </w:r>
      <w:r w:rsidR="00F04E1D">
        <w:t xml:space="preserve"> </w:t>
      </w:r>
      <w:r>
        <w:t>CSDL loại này rất phù hợp với các ứng dụng cần truy xuất nhanh và khả năng</w:t>
      </w:r>
      <w:r w:rsidR="00F04E1D">
        <w:t xml:space="preserve"> </w:t>
      </w:r>
      <w:r>
        <w:t>mở rộng cao, chẳng hạn như là các quản lý các phiên giao dịch (session) hoặc</w:t>
      </w:r>
      <w:r w:rsidR="00F04E1D">
        <w:t xml:space="preserve"> </w:t>
      </w:r>
      <w:r>
        <w:t>quản lý các thông tin về giỏ hàng vì trong trường hợp này, việc biết được ID</w:t>
      </w:r>
      <w:r w:rsidR="00F04E1D">
        <w:t xml:space="preserve"> </w:t>
      </w:r>
      <w:r>
        <w:t>của phiên giao dịch hoặc ID của khách hàng là điều rất cần thiết. Hay việc quản</w:t>
      </w:r>
      <w:r w:rsidR="00F04E1D">
        <w:t xml:space="preserve"> </w:t>
      </w:r>
      <w:r>
        <w:t>lý thông tin của sản phẩm bao gồm những thông tin cơ bản, các sản phẩm liên</w:t>
      </w:r>
      <w:r w:rsidR="00F04E1D">
        <w:t xml:space="preserve"> </w:t>
      </w:r>
      <w:r>
        <w:t>quan, đánh giá,. . . sẽ được lưu trữ dưới dạng key là mã sản phẩm chẳng hạn</w:t>
      </w:r>
      <w:r w:rsidR="00F04E1D">
        <w:t xml:space="preserve"> </w:t>
      </w:r>
      <w:r>
        <w:t>và value là các thông tin còn lại của sản phẩm cần lưu trữ. Điều này, cho phép</w:t>
      </w:r>
      <w:r w:rsidR="00F04E1D">
        <w:t xml:space="preserve"> </w:t>
      </w:r>
      <w:r>
        <w:t>ta truy xuất được tất cả các thông tin về một sản phẩm chỉ thông qua mã sản</w:t>
      </w:r>
      <w:r w:rsidR="00F04E1D">
        <w:t xml:space="preserve"> </w:t>
      </w:r>
      <w:r>
        <w:t>phẩm cực kỳ nhanh.</w:t>
      </w:r>
    </w:p>
    <w:p w14:paraId="6553F87A" w14:textId="75ABA3AF" w:rsidR="009501E4" w:rsidRDefault="00E501F6" w:rsidP="00E501F6">
      <w:pPr>
        <w:pStyle w:val="u3"/>
      </w:pPr>
      <w:bookmarkStart w:id="144" w:name="_Toc533729425"/>
      <w:bookmarkStart w:id="145" w:name="_Toc533729676"/>
      <w:bookmarkStart w:id="146" w:name="_Toc533764005"/>
      <w:r>
        <w:t>Document</w:t>
      </w:r>
      <w:bookmarkEnd w:id="144"/>
      <w:bookmarkEnd w:id="145"/>
      <w:bookmarkEnd w:id="146"/>
    </w:p>
    <w:p w14:paraId="54B37605" w14:textId="2A24C11F" w:rsidR="00502743" w:rsidRDefault="00502743" w:rsidP="00502743">
      <w:r>
        <w:t>CSDL Document được thiết kế để quản lý và lưu trữ dữ liệu ở dạng document. Những document này được mã hóa về các dạng chuẩn như là XML, JSON (Javascript Option Notation) hay BSON (Binary JSON). Khác với các kiểu lưu trữ dạng Key-value, giá trị của cột trong các CSDL document chứa dữ liệu bán cấu trúc (Semi-Structured Data), đặc biệt là cặp thuộc tính name (key) – value. Một cột có thể chứa hàng trăm các thuộc tính như vậy, số lượng, loại thuộc tính được lưu lại có thể khác nhau giữa các dòng. Một điểm khác nữa so với các kiểu lưu trữ dữ liệu dạng Key-value đơn giản là cả key và value đều có thể tìm kiếm trong CSDL Document.</w:t>
      </w:r>
    </w:p>
    <w:p w14:paraId="5F1192F5" w14:textId="1CD1AF6F" w:rsidR="004D69AF" w:rsidRPr="00502743" w:rsidRDefault="004D69AF" w:rsidP="004D69AF">
      <w:r>
        <w:t>CSDL Document phù hợp cho việc lưu trữ và quản lý tập dữ liệu có kích thước lớn như là tài liệu văn bản, tin nhắn, cũng như biểu diễn một thực thể CSDL như là Product hay Customer (tài liệu khái niệm trong XML). Các CSDL tiêu biểu cho CSDL Document: CouchDB (JSON), MongoDB (BSON),. . . đều là mà nguồn mở (open source), hướng document (ducument oriented) và có lược đồ tự do (shema free).</w:t>
      </w:r>
    </w:p>
    <w:p w14:paraId="3A47066A" w14:textId="65F981CD" w:rsidR="00C4380D" w:rsidRDefault="00A506E7" w:rsidP="00825F23">
      <w:pPr>
        <w:pStyle w:val="u3"/>
      </w:pPr>
      <w:bookmarkStart w:id="147" w:name="_Toc533729426"/>
      <w:bookmarkStart w:id="148" w:name="_Toc533729677"/>
      <w:bookmarkStart w:id="149" w:name="_Toc533764006"/>
      <w:r>
        <w:t>Cơ sở dữ liệu đồ thị</w:t>
      </w:r>
      <w:r w:rsidR="00A25989">
        <w:t xml:space="preserve"> (</w:t>
      </w:r>
      <w:r w:rsidR="00D21C09">
        <w:t>G</w:t>
      </w:r>
      <w:r w:rsidR="00A25989">
        <w:t xml:space="preserve">raph </w:t>
      </w:r>
      <w:r w:rsidR="00087E34">
        <w:t>D</w:t>
      </w:r>
      <w:r w:rsidR="00A25989">
        <w:t>atabase)</w:t>
      </w:r>
      <w:bookmarkEnd w:id="147"/>
      <w:bookmarkEnd w:id="148"/>
      <w:bookmarkEnd w:id="149"/>
    </w:p>
    <w:p w14:paraId="5FAAF315" w14:textId="3B2B8346" w:rsidR="00CE5CF2" w:rsidRDefault="00803FD2" w:rsidP="00CE5CF2">
      <w:r>
        <w:t>CSDL</w:t>
      </w:r>
      <w:r w:rsidR="00CE5CF2">
        <w:t xml:space="preserve"> đồ thị là một cơ sở dữ liệu dạng đồ thị sử dụng các cấu trúc đồ thị với các nút (nodes), các mối quan hệ (relationships), các thuộc tính (properties) để mô tả và lưu trữ dữ liệu.</w:t>
      </w:r>
    </w:p>
    <w:p w14:paraId="5ECA341F" w14:textId="63F61E5D" w:rsidR="00CE5CF2" w:rsidRDefault="00CE5CF2" w:rsidP="00CE5CF2">
      <w:r>
        <w:t>Chúng ta có thể thực hiện những truy vấn phức tạp hơn như lọc trên các</w:t>
      </w:r>
      <w:r w:rsidR="00422770">
        <w:t xml:space="preserve"> </w:t>
      </w:r>
      <w:r>
        <w:t xml:space="preserve">thuộc tính quan hệ, xem xét trọng số của người đó,. . </w:t>
      </w:r>
      <w:r w:rsidR="0066529F">
        <w:t xml:space="preserve">CSDL đồ thị </w:t>
      </w:r>
      <w:r>
        <w:t>thường</w:t>
      </w:r>
      <w:r w:rsidR="007E2B9E">
        <w:t xml:space="preserve"> </w:t>
      </w:r>
      <w:r>
        <w:t xml:space="preserve">được sử dụng để giải quyết các vấn </w:t>
      </w:r>
      <w:r>
        <w:lastRenderedPageBreak/>
        <w:t>đề về mạng. Trong thực tế, hầu hết các</w:t>
      </w:r>
      <w:r w:rsidR="00742143">
        <w:t xml:space="preserve"> </w:t>
      </w:r>
      <w:r>
        <w:t xml:space="preserve">trang web mạng xã hội đều sử dụng một số hình thức của </w:t>
      </w:r>
      <w:r w:rsidR="0066561F">
        <w:t xml:space="preserve">CSDL đồ thị </w:t>
      </w:r>
      <w:r>
        <w:t>để</w:t>
      </w:r>
      <w:r w:rsidR="0069457F">
        <w:t xml:space="preserve"> </w:t>
      </w:r>
      <w:r>
        <w:t>làm những việc mà chúng ta đã biết như: kết bạn, bạn của bạn,</w:t>
      </w:r>
      <w:r w:rsidR="008B6133">
        <w:t xml:space="preserve"> </w:t>
      </w:r>
      <w:r w:rsidR="009346BF">
        <w:t>v.v…</w:t>
      </w:r>
    </w:p>
    <w:p w14:paraId="355F3B84" w14:textId="7ABE9A4C" w:rsidR="00AC364E" w:rsidRDefault="00AC364E" w:rsidP="00AC364E">
      <w:pPr>
        <w:jc w:val="center"/>
      </w:pPr>
      <w:r>
        <w:rPr>
          <w:noProof/>
        </w:rPr>
        <w:drawing>
          <wp:inline distT="0" distB="0" distL="0" distR="0" wp14:anchorId="75247BCF" wp14:editId="2FB62BE4">
            <wp:extent cx="4590476" cy="2857143"/>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_database.png"/>
                    <pic:cNvPicPr/>
                  </pic:nvPicPr>
                  <pic:blipFill>
                    <a:blip r:embed="rId15">
                      <a:extLst>
                        <a:ext uri="{28A0092B-C50C-407E-A947-70E740481C1C}">
                          <a14:useLocalDpi xmlns:a14="http://schemas.microsoft.com/office/drawing/2010/main" val="0"/>
                        </a:ext>
                      </a:extLst>
                    </a:blip>
                    <a:stretch>
                      <a:fillRect/>
                    </a:stretch>
                  </pic:blipFill>
                  <pic:spPr>
                    <a:xfrm>
                      <a:off x="0" y="0"/>
                      <a:ext cx="4590476" cy="2857143"/>
                    </a:xfrm>
                    <a:prstGeom prst="rect">
                      <a:avLst/>
                    </a:prstGeom>
                  </pic:spPr>
                </pic:pic>
              </a:graphicData>
            </a:graphic>
          </wp:inline>
        </w:drawing>
      </w:r>
    </w:p>
    <w:p w14:paraId="7D3258F5" w14:textId="3369A419" w:rsidR="00AC364E" w:rsidRPr="00AC364E" w:rsidRDefault="00AC364E" w:rsidP="00AC364E">
      <w:pPr>
        <w:pStyle w:val="Chuthich"/>
      </w:pPr>
      <w:bookmarkStart w:id="150" w:name="_Toc533764047"/>
      <w:r w:rsidRPr="00AC364E">
        <w:rPr>
          <w:b/>
        </w:rPr>
        <w:t xml:space="preserve">Hình </w:t>
      </w:r>
      <w:r w:rsidRPr="00AC364E">
        <w:rPr>
          <w:b/>
        </w:rPr>
        <w:fldChar w:fldCharType="begin"/>
      </w:r>
      <w:r w:rsidRPr="00AC364E">
        <w:rPr>
          <w:b/>
        </w:rPr>
        <w:instrText xml:space="preserve"> SEQ Hình \* ARABIC </w:instrText>
      </w:r>
      <w:r w:rsidRPr="00AC364E">
        <w:rPr>
          <w:b/>
        </w:rPr>
        <w:fldChar w:fldCharType="separate"/>
      </w:r>
      <w:r w:rsidR="007A6767">
        <w:rPr>
          <w:b/>
          <w:noProof/>
        </w:rPr>
        <w:t>4</w:t>
      </w:r>
      <w:r w:rsidRPr="00AC364E">
        <w:rPr>
          <w:b/>
        </w:rPr>
        <w:fldChar w:fldCharType="end"/>
      </w:r>
      <w:r>
        <w:t>. Minh họa graph database trong mạng xã hội</w:t>
      </w:r>
      <w:bookmarkEnd w:id="150"/>
    </w:p>
    <w:p w14:paraId="7C44768D" w14:textId="02992FC6" w:rsidR="007B2E28" w:rsidRPr="007B2E28" w:rsidRDefault="00CE5CF2" w:rsidP="00CE5CF2">
      <w:r>
        <w:t xml:space="preserve">Một vấn đề đối với việc mở rộng </w:t>
      </w:r>
      <w:r w:rsidR="00C833E7">
        <w:t xml:space="preserve">CSDL đồ thị </w:t>
      </w:r>
      <w:r>
        <w:t>là rất khó để tìm thấy một</w:t>
      </w:r>
      <w:r w:rsidR="004A1213">
        <w:t xml:space="preserve"> </w:t>
      </w:r>
      <w:r>
        <w:t xml:space="preserve">đồ thị con độc lập, có nghĩa là rất khó để ta phân tán </w:t>
      </w:r>
      <w:r w:rsidR="00783D15">
        <w:t xml:space="preserve">CSDL đồ thị </w:t>
      </w:r>
      <w:r>
        <w:t>thành</w:t>
      </w:r>
      <w:r w:rsidR="00594D4B">
        <w:t xml:space="preserve"> </w:t>
      </w:r>
      <w:r>
        <w:t>nhiều mảnh. Có rất nhiều nỗ lực nghiên cứu cho việc này nhưng chưa có bất kỳ</w:t>
      </w:r>
      <w:r w:rsidR="00594D4B">
        <w:t xml:space="preserve"> </w:t>
      </w:r>
      <w:r>
        <w:t>giải pháp nào đáng tin cậy được đưa ra.</w:t>
      </w:r>
    </w:p>
    <w:p w14:paraId="643D434A" w14:textId="67F28C82" w:rsidR="00825F23" w:rsidRDefault="00825F23" w:rsidP="00825F23">
      <w:pPr>
        <w:pStyle w:val="u3"/>
      </w:pPr>
      <w:bookmarkStart w:id="151" w:name="_Toc533729427"/>
      <w:bookmarkStart w:id="152" w:name="_Toc533729678"/>
      <w:bookmarkStart w:id="153" w:name="_Toc533764007"/>
      <w:r>
        <w:t>Column family</w:t>
      </w:r>
      <w:bookmarkEnd w:id="151"/>
      <w:bookmarkEnd w:id="152"/>
      <w:bookmarkEnd w:id="153"/>
    </w:p>
    <w:p w14:paraId="78D5FE23" w14:textId="77777777" w:rsidR="00CD04AC" w:rsidRDefault="00BA0F70" w:rsidP="00890F46">
      <w:r>
        <w:t>Column Family được biết đến rộng rãi nhất qua sự triển khai BigTable của Google. Nhìn bề ngoài, chúng khá giống với CSDL quan hệ nhưng thực tế là hoàn toàn khác. Một số sự khác biệt dễ thấy nhất là việc lưu trữ dữ liệu theo dòng đối với các HQT CSDL quan hệ với việc lưu trư dữ liệu theo cột của các</w:t>
      </w:r>
      <w:r w:rsidR="00890F46">
        <w:t xml:space="preserve"> HQT CSDL Conlumn Family. Và các tư tưởng của cả hai loại CSDL này cũng hoàn toàn khác nhau. Chúng ta không thể áp dụng cùng một giải pháp mà chúng ta đã sử dụng trong CSDL quan hệ vào CSDL Conlumn Family. Bởi vì, CSDL Column Family là các CSDL phi quan hệ. </w:t>
      </w:r>
    </w:p>
    <w:p w14:paraId="0DF353D7" w14:textId="44836B5E" w:rsidR="00890F46" w:rsidRDefault="00890F46" w:rsidP="00890F46">
      <w:r>
        <w:t>Với các CSDL Column Family, chúng ta cần quan tâm đến các khái niệm sau:</w:t>
      </w:r>
    </w:p>
    <w:p w14:paraId="363B595A" w14:textId="21EB3C05" w:rsidR="00CD04AC" w:rsidRDefault="00CD04AC" w:rsidP="00CD04AC">
      <w:r w:rsidRPr="006F665B">
        <w:rPr>
          <w:b/>
        </w:rPr>
        <w:t>Column family (họ cột)</w:t>
      </w:r>
      <w:r>
        <w:t>: Một column family là cách thức dữ liệu được lưu trữ trên đĩa. Tất cả dữ liệu trong một cột sẽ được lưu trên cùng một file. Một column family có thể chứa super column hoặc column.</w:t>
      </w:r>
    </w:p>
    <w:p w14:paraId="2931B387" w14:textId="02DF25D2" w:rsidR="00CD04AC" w:rsidRDefault="00CD04AC" w:rsidP="00CD04AC">
      <w:r w:rsidRPr="006F665B">
        <w:rPr>
          <w:b/>
        </w:rPr>
        <w:lastRenderedPageBreak/>
        <w:t>Super column (siêu cột)</w:t>
      </w:r>
      <w:r>
        <w:t>: Một super column có thể được dùng như một dictionary (kiểu từ điển). Nó là một column có thể chứa những column khác (mà không phải là super column).</w:t>
      </w:r>
    </w:p>
    <w:p w14:paraId="00BAC94C" w14:textId="252AE536" w:rsidR="00CD04AC" w:rsidRDefault="00CD04AC" w:rsidP="00CD04AC">
      <w:r w:rsidRPr="006F665B">
        <w:rPr>
          <w:b/>
        </w:rPr>
        <w:t>Column (cột)</w:t>
      </w:r>
      <w:r>
        <w:t>: Một column là một bộ gồm tên, giá trị và dấu thời gian (thông thường chỉ quan tâm tới key-value).</w:t>
      </w:r>
    </w:p>
    <w:p w14:paraId="5E1F7DC0" w14:textId="29465102" w:rsidR="002169F1" w:rsidRDefault="00465040" w:rsidP="00465040">
      <w:pPr>
        <w:jc w:val="center"/>
      </w:pPr>
      <w:r>
        <w:rPr>
          <w:noProof/>
        </w:rPr>
        <w:drawing>
          <wp:inline distT="0" distB="0" distL="0" distR="0" wp14:anchorId="055D4AAD" wp14:editId="5BAB704B">
            <wp:extent cx="5575935" cy="2505710"/>
            <wp:effectExtent l="0" t="0" r="5715" b="8890"/>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olumn_database.PNG"/>
                    <pic:cNvPicPr/>
                  </pic:nvPicPr>
                  <pic:blipFill>
                    <a:blip r:embed="rId16">
                      <a:extLst>
                        <a:ext uri="{28A0092B-C50C-407E-A947-70E740481C1C}">
                          <a14:useLocalDpi xmlns:a14="http://schemas.microsoft.com/office/drawing/2010/main" val="0"/>
                        </a:ext>
                      </a:extLst>
                    </a:blip>
                    <a:stretch>
                      <a:fillRect/>
                    </a:stretch>
                  </pic:blipFill>
                  <pic:spPr>
                    <a:xfrm>
                      <a:off x="0" y="0"/>
                      <a:ext cx="5575935" cy="2505710"/>
                    </a:xfrm>
                    <a:prstGeom prst="rect">
                      <a:avLst/>
                    </a:prstGeom>
                  </pic:spPr>
                </pic:pic>
              </a:graphicData>
            </a:graphic>
          </wp:inline>
        </w:drawing>
      </w:r>
    </w:p>
    <w:p w14:paraId="355653A4" w14:textId="18DD6828" w:rsidR="00BC036D" w:rsidRDefault="00DD1D88" w:rsidP="002A6C9F">
      <w:pPr>
        <w:pStyle w:val="Chuthich"/>
      </w:pPr>
      <w:bookmarkStart w:id="154" w:name="_Toc533764048"/>
      <w:r w:rsidRPr="00DD1D88">
        <w:rPr>
          <w:b/>
        </w:rPr>
        <w:t xml:space="preserve">Hình </w:t>
      </w:r>
      <w:r w:rsidRPr="00DD1D88">
        <w:rPr>
          <w:b/>
        </w:rPr>
        <w:fldChar w:fldCharType="begin"/>
      </w:r>
      <w:r w:rsidRPr="00DD1D88">
        <w:rPr>
          <w:b/>
        </w:rPr>
        <w:instrText xml:space="preserve"> SEQ Hình \* ARABIC </w:instrText>
      </w:r>
      <w:r w:rsidRPr="00DD1D88">
        <w:rPr>
          <w:b/>
        </w:rPr>
        <w:fldChar w:fldCharType="separate"/>
      </w:r>
      <w:r w:rsidR="007A6767">
        <w:rPr>
          <w:b/>
          <w:noProof/>
        </w:rPr>
        <w:t>5</w:t>
      </w:r>
      <w:r w:rsidRPr="00DD1D88">
        <w:rPr>
          <w:b/>
        </w:rPr>
        <w:fldChar w:fldCharType="end"/>
      </w:r>
      <w:r>
        <w:t>. Cấu trúc dữ liệu trong Column Family</w:t>
      </w:r>
      <w:bookmarkEnd w:id="154"/>
    </w:p>
    <w:p w14:paraId="21F5FF26" w14:textId="0B3C1A71" w:rsidR="006C30EE" w:rsidRDefault="006C30EE" w:rsidP="006C30EE">
      <w:r>
        <w:t>CSDL Column Family được thiết kế để chạy trên một số lượng lớn các máy, và lưu trữ một lượng dữ liệu cực lớn. Chúng ta không thể lưu trữ một lượng lớn dữ liệu trong cơ sở dữ liệu quan hệ vì chắc chắn chúng sẽ nhanh chóng bị sụp</w:t>
      </w:r>
      <w:r w:rsidR="00341909">
        <w:t xml:space="preserve"> </w:t>
      </w:r>
      <w:r>
        <w:t>đổ hoặc là chết rất nhanh về kích thước của dữ liệu và những truy vấn đó được</w:t>
      </w:r>
      <w:r w:rsidR="00182339">
        <w:t xml:space="preserve"> </w:t>
      </w:r>
      <w:r>
        <w:t>các CSDL Column Family xử lý một cách dễ dàng.</w:t>
      </w:r>
      <w:r w:rsidR="00E817C2">
        <w:t xml:space="preserve"> </w:t>
      </w:r>
      <w:r>
        <w:t>Các CSDL Column Family</w:t>
      </w:r>
      <w:r w:rsidR="00182339">
        <w:t xml:space="preserve"> </w:t>
      </w:r>
      <w:r>
        <w:t>loại bỏ các khái niệm trừu tượng, những thứ làm cho nó cứng nhắt khi chạy</w:t>
      </w:r>
      <w:r w:rsidR="00182339">
        <w:t xml:space="preserve"> </w:t>
      </w:r>
      <w:r>
        <w:t>trên một cụm máy.</w:t>
      </w:r>
    </w:p>
    <w:p w14:paraId="1BCF2503" w14:textId="5017DA60" w:rsidR="00E63A5C" w:rsidRPr="00E63A5C" w:rsidRDefault="00E63A5C" w:rsidP="006C30EE">
      <w:pPr>
        <w:rPr>
          <w:b/>
          <w:i/>
        </w:rPr>
      </w:pPr>
      <w:r w:rsidRPr="00E63A5C">
        <w:rPr>
          <w:b/>
          <w:i/>
        </w:rPr>
        <w:t>CSDL được xây dựng ở trong đề tài này sử dụng một phần tư tưởng trong Column Family</w:t>
      </w:r>
      <w:r w:rsidRPr="00E63A5C">
        <w:rPr>
          <w:b/>
        </w:rPr>
        <w:t xml:space="preserve"> </w:t>
      </w:r>
      <w:r w:rsidRPr="00E63A5C">
        <w:rPr>
          <w:b/>
          <w:i/>
        </w:rPr>
        <w:t>về mặt phân bố dữ liệu</w:t>
      </w:r>
      <w:r w:rsidR="00154932">
        <w:rPr>
          <w:b/>
          <w:i/>
        </w:rPr>
        <w:t>.</w:t>
      </w:r>
    </w:p>
    <w:p w14:paraId="441D40D3" w14:textId="6AB6B2E7" w:rsidR="00EE4E12" w:rsidRDefault="00406907" w:rsidP="002A77D4">
      <w:pPr>
        <w:pStyle w:val="u1"/>
        <w:framePr w:w="9076" w:wrap="notBeside" w:hAnchor="page" w:x="1862" w:y="63"/>
      </w:pPr>
      <w:bookmarkStart w:id="155" w:name="_Toc533729428"/>
      <w:bookmarkStart w:id="156" w:name="_Toc533729679"/>
      <w:bookmarkStart w:id="157" w:name="_Ref510876811"/>
      <w:bookmarkStart w:id="158" w:name="_Toc510882203"/>
      <w:bookmarkStart w:id="159" w:name="_Toc533764008"/>
      <w:bookmarkEnd w:id="70"/>
      <w:bookmarkEnd w:id="71"/>
      <w:r>
        <w:lastRenderedPageBreak/>
        <w:t>Công nghệ sử dụng</w:t>
      </w:r>
      <w:bookmarkEnd w:id="155"/>
      <w:bookmarkEnd w:id="156"/>
      <w:bookmarkEnd w:id="159"/>
      <w:r w:rsidR="00A81686">
        <w:rPr>
          <w:lang w:val="vi-VN"/>
        </w:rPr>
        <w:t xml:space="preserve"> </w:t>
      </w:r>
      <w:bookmarkEnd w:id="157"/>
      <w:bookmarkEnd w:id="158"/>
    </w:p>
    <w:p w14:paraId="78349EA3" w14:textId="2D75D3B6" w:rsidR="006F15FF" w:rsidRDefault="00D04E94" w:rsidP="006F15FF">
      <w:pPr>
        <w:pStyle w:val="u2"/>
      </w:pPr>
      <w:bookmarkStart w:id="160" w:name="_Toc533729429"/>
      <w:bookmarkStart w:id="161" w:name="_Toc533729680"/>
      <w:bookmarkStart w:id="162" w:name="_Toc533764009"/>
      <w:r>
        <w:t xml:space="preserve">Epoll </w:t>
      </w:r>
      <w:r w:rsidR="0024428A">
        <w:t xml:space="preserve">API </w:t>
      </w:r>
      <w:r>
        <w:t>trong linux</w:t>
      </w:r>
      <w:bookmarkEnd w:id="160"/>
      <w:bookmarkEnd w:id="161"/>
      <w:bookmarkEnd w:id="162"/>
    </w:p>
    <w:p w14:paraId="64499E45" w14:textId="137E854B" w:rsidR="00763509" w:rsidRDefault="006F773F" w:rsidP="00763509">
      <w:r>
        <w:t>Để xây dựng mô hình client-server cho HQT CSDL theo dạng cột, phải sử dụng Inter-Process Communication (IPC)</w:t>
      </w:r>
      <w:r w:rsidR="00961910">
        <w:t xml:space="preserve"> là kỹ thuật truyền thông giữa các tiến trình. Mà cụ thể ở đây là socket. </w:t>
      </w:r>
      <w:r w:rsidR="00BC23C5">
        <w:t>Bản chất của socket trong hệ điều hành Linux là các file descriptors</w:t>
      </w:r>
      <w:r w:rsidR="00B720B2">
        <w:t xml:space="preserve"> (fd)</w:t>
      </w:r>
      <w:r w:rsidR="00BB703C">
        <w:t xml:space="preserve">, là một tài nguyên thực hiện </w:t>
      </w:r>
      <w:r w:rsidR="00A2137E">
        <w:t>I/O</w:t>
      </w:r>
      <w:r w:rsidR="00BB703C">
        <w:t xml:space="preserve"> trong Linux.</w:t>
      </w:r>
    </w:p>
    <w:p w14:paraId="37897186" w14:textId="30EBBB08" w:rsidR="004E1C48" w:rsidRPr="00763509" w:rsidRDefault="004E1C48" w:rsidP="00763509">
      <w:r>
        <w:t>Mỗi client kết nối tới server sẽ là một socket</w:t>
      </w:r>
      <w:r w:rsidR="009451D6">
        <w:t xml:space="preserve"> tương đ</w:t>
      </w:r>
      <w:r w:rsidR="00B720B2">
        <w:t xml:space="preserve">ương với một </w:t>
      </w:r>
      <w:r w:rsidR="00F1079F">
        <w:t>fd</w:t>
      </w:r>
      <w:r>
        <w:t>, vậy khi số lượng lớn client kết nối tới nhiều se</w:t>
      </w:r>
      <w:r w:rsidR="003742EE">
        <w:t>rver thì ta phải quản lý số lượng lớn các fd</w:t>
      </w:r>
      <w:r w:rsidR="009451D6">
        <w:t xml:space="preserve">. </w:t>
      </w:r>
      <w:r w:rsidR="003C0181">
        <w:t>Epoll</w:t>
      </w:r>
      <w:r w:rsidR="00BB4B8D">
        <w:t xml:space="preserve"> API</w:t>
      </w:r>
      <w:r w:rsidR="003C0181">
        <w:t xml:space="preserve"> ở đây được sử dụng để nhằm</w:t>
      </w:r>
      <w:r w:rsidR="0042131F">
        <w:t xml:space="preserve"> quản lý các fd.</w:t>
      </w:r>
    </w:p>
    <w:p w14:paraId="4CC30298" w14:textId="3F019280" w:rsidR="0040484C" w:rsidRDefault="00CF6378" w:rsidP="00CF6378">
      <w:pPr>
        <w:pStyle w:val="u3"/>
      </w:pPr>
      <w:bookmarkStart w:id="163" w:name="_Toc533729430"/>
      <w:bookmarkStart w:id="164" w:name="_Toc533729681"/>
      <w:bookmarkStart w:id="165" w:name="_Toc533764010"/>
      <w:r>
        <w:t>Khái niệm epoll</w:t>
      </w:r>
      <w:r w:rsidR="007E3FFE">
        <w:t xml:space="preserve"> API</w:t>
      </w:r>
      <w:bookmarkEnd w:id="163"/>
      <w:bookmarkEnd w:id="164"/>
      <w:bookmarkEnd w:id="165"/>
    </w:p>
    <w:p w14:paraId="54280475" w14:textId="12C457C4" w:rsidR="00A64932" w:rsidRDefault="008444EA" w:rsidP="003F5A87">
      <w:r>
        <w:t>Epoll là một API trong được cung cấp bởi nhân Linux, xuất hiện lần đầu trong phiên bản Linux 2.6</w:t>
      </w:r>
      <w:r w:rsidR="00982CED">
        <w:t xml:space="preserve">. </w:t>
      </w:r>
      <w:r w:rsidR="009A4EE9">
        <w:t>Epoll cho phép một tiến trình có thể giám sát nhiề</w:t>
      </w:r>
      <w:r w:rsidR="004B0D90">
        <w:t>u fd để kiểm tra các y</w:t>
      </w:r>
      <w:r w:rsidR="00010AD6">
        <w:t xml:space="preserve">êu cầu </w:t>
      </w:r>
      <w:r w:rsidR="00436888">
        <w:t>I/O</w:t>
      </w:r>
      <w:r w:rsidR="00010AD6">
        <w:t xml:space="preserve"> khả dụng trên các fd. </w:t>
      </w:r>
      <w:r w:rsidR="00ED6719">
        <w:t xml:space="preserve">Epoll cung cấp một hiệu năng tốt hơn khi </w:t>
      </w:r>
      <w:r w:rsidR="00006FD1">
        <w:t xml:space="preserve">giám sát một số lượng lớn các fd. </w:t>
      </w:r>
    </w:p>
    <w:p w14:paraId="1A7EB609" w14:textId="234A10AE" w:rsidR="005E45F9" w:rsidRPr="00DD34B3" w:rsidRDefault="003D2B39" w:rsidP="003F5A87">
      <w:r>
        <w:t xml:space="preserve">Cấu trúc dữ liệu trung tâm của epoll API là một </w:t>
      </w:r>
      <w:r w:rsidRPr="00AE27B5">
        <w:rPr>
          <w:i/>
        </w:rPr>
        <w:t>epoll instance</w:t>
      </w:r>
      <w:r>
        <w:t>.</w:t>
      </w:r>
      <w:r w:rsidR="00AE27B5">
        <w:t xml:space="preserve"> </w:t>
      </w:r>
      <w:r w:rsidR="00AE27B5">
        <w:rPr>
          <w:i/>
        </w:rPr>
        <w:t xml:space="preserve">epoll instance </w:t>
      </w:r>
      <w:r w:rsidR="00AE27B5">
        <w:t>này sẽ thực được tham chiếu bởi một open fd</w:t>
      </w:r>
      <w:r w:rsidR="00DD34B3">
        <w:t xml:space="preserve">. Nhưng </w:t>
      </w:r>
      <w:r w:rsidR="00EA4E71">
        <w:t>fd</w:t>
      </w:r>
      <w:r w:rsidR="00DD34B3">
        <w:t xml:space="preserve"> này không</w:t>
      </w:r>
      <w:r w:rsidR="00096F84">
        <w:t xml:space="preserve"> sử dụng cho việc </w:t>
      </w:r>
      <w:r w:rsidR="00547E8E">
        <w:t>I/O</w:t>
      </w:r>
      <w:r w:rsidR="008776BF">
        <w:t>. Thay vào đó, nó phục vụ cho</w:t>
      </w:r>
      <w:r w:rsidR="00E50135">
        <w:t xml:space="preserve"> việc điều khiển cấu trúc dữ liệu của </w:t>
      </w:r>
      <w:r w:rsidR="00E50135">
        <w:rPr>
          <w:i/>
        </w:rPr>
        <w:t xml:space="preserve">epoll instance </w:t>
      </w:r>
      <w:r w:rsidR="00E50135">
        <w:t>nằm trong kernel</w:t>
      </w:r>
      <w:r w:rsidR="001C440F">
        <w:t xml:space="preserve">. </w:t>
      </w:r>
      <w:r w:rsidR="00943930">
        <w:rPr>
          <w:i/>
        </w:rPr>
        <w:t>epoll instance</w:t>
      </w:r>
      <w:r w:rsidR="00943930">
        <w:t xml:space="preserve"> có 2 mục đích chính là</w:t>
      </w:r>
      <w:r w:rsidR="008776BF">
        <w:t xml:space="preserve">: (i) lưu trữ một danh sách </w:t>
      </w:r>
      <w:r w:rsidR="008D2935">
        <w:t xml:space="preserve">các fd mà tính tiến trình muốn </w:t>
      </w:r>
      <w:r w:rsidR="005E45F9">
        <w:t>giám sát khi có các sự kiện I/O</w:t>
      </w:r>
      <w:r w:rsidR="00AA6914">
        <w:t xml:space="preserve"> gọi là </w:t>
      </w:r>
      <w:r w:rsidR="00AA6914">
        <w:rPr>
          <w:i/>
        </w:rPr>
        <w:t>danh sách giám sát</w:t>
      </w:r>
      <w:r w:rsidR="003C063A">
        <w:rPr>
          <w:i/>
        </w:rPr>
        <w:t xml:space="preserve"> </w:t>
      </w:r>
      <w:r w:rsidR="003C063A" w:rsidRPr="00856938">
        <w:rPr>
          <w:i/>
        </w:rPr>
        <w:t>(interest list)</w:t>
      </w:r>
      <w:r w:rsidR="005E45F9" w:rsidRPr="00856938">
        <w:t>,</w:t>
      </w:r>
      <w:r w:rsidR="005E45F9">
        <w:t xml:space="preserve"> (ii) duy trì một danh sách các fd mà xảy ra sự kiện I/O và đang đợi xử lý</w:t>
      </w:r>
      <w:r w:rsidR="00990E62">
        <w:t xml:space="preserve"> được gọi là </w:t>
      </w:r>
      <w:r w:rsidR="00990E62">
        <w:rPr>
          <w:i/>
        </w:rPr>
        <w:t>danh sách sẵn sàng</w:t>
      </w:r>
      <w:r w:rsidR="00E12EA3">
        <w:rPr>
          <w:i/>
        </w:rPr>
        <w:t xml:space="preserve"> (ready list)</w:t>
      </w:r>
      <w:r w:rsidR="005E45F9">
        <w:t>.</w:t>
      </w:r>
    </w:p>
    <w:p w14:paraId="262A1329" w14:textId="372DDCF8" w:rsidR="00683B35" w:rsidRDefault="00683B35" w:rsidP="00394B24">
      <w:pPr>
        <w:pStyle w:val="u3"/>
      </w:pPr>
      <w:bookmarkStart w:id="166" w:name="_Toc533729431"/>
      <w:bookmarkStart w:id="167" w:name="_Toc533729682"/>
      <w:bookmarkStart w:id="168" w:name="_Toc533764011"/>
      <w:r>
        <w:t>Các lời gọi hệ thống trong epoll API</w:t>
      </w:r>
      <w:bookmarkEnd w:id="166"/>
      <w:bookmarkEnd w:id="167"/>
      <w:bookmarkEnd w:id="168"/>
    </w:p>
    <w:p w14:paraId="66136F5C" w14:textId="4EA02183" w:rsidR="003A7113" w:rsidRDefault="006A3517" w:rsidP="003A7113">
      <w:r>
        <w:t xml:space="preserve">Epoll API cung cấp 3 lời gọi hệ thống là: (i) </w:t>
      </w:r>
      <w:r w:rsidRPr="000361B7">
        <w:rPr>
          <w:i/>
        </w:rPr>
        <w:t>epoll_create</w:t>
      </w:r>
      <w:r w:rsidR="000361B7">
        <w:t xml:space="preserve">, (ii) </w:t>
      </w:r>
      <w:r w:rsidR="000361B7" w:rsidRPr="000361B7">
        <w:rPr>
          <w:i/>
        </w:rPr>
        <w:t>epoll_ctrl</w:t>
      </w:r>
      <w:r w:rsidR="000361B7">
        <w:t xml:space="preserve">,  (iii) </w:t>
      </w:r>
      <w:r w:rsidR="000361B7">
        <w:rPr>
          <w:i/>
        </w:rPr>
        <w:t>epoll_wait</w:t>
      </w:r>
      <w:r w:rsidR="000361B7">
        <w:t>.</w:t>
      </w:r>
    </w:p>
    <w:p w14:paraId="0833FAB3" w14:textId="7171639F" w:rsidR="00811DC0" w:rsidRDefault="00F71ACA" w:rsidP="003A7113">
      <w:r>
        <w:rPr>
          <w:b/>
        </w:rPr>
        <w:lastRenderedPageBreak/>
        <w:t xml:space="preserve">epoll_create: </w:t>
      </w:r>
      <w:r w:rsidR="00811DC0">
        <w:t xml:space="preserve">Trong đó lời gọi hệ thống </w:t>
      </w:r>
      <w:r w:rsidR="00811DC0">
        <w:rPr>
          <w:i/>
        </w:rPr>
        <w:t xml:space="preserve">epoll_create </w:t>
      </w:r>
      <w:r w:rsidR="00811DC0">
        <w:t xml:space="preserve">tạo ra một </w:t>
      </w:r>
      <w:r w:rsidR="00811DC0" w:rsidRPr="000D3407">
        <w:rPr>
          <w:i/>
        </w:rPr>
        <w:t>instance</w:t>
      </w:r>
      <w:r w:rsidR="00811DC0">
        <w:t xml:space="preserve"> </w:t>
      </w:r>
      <w:r w:rsidR="00811DC0" w:rsidRPr="00811DC0">
        <w:rPr>
          <w:i/>
        </w:rPr>
        <w:t>epoll</w:t>
      </w:r>
      <w:r w:rsidR="00811DC0">
        <w:t xml:space="preserve"> mới</w:t>
      </w:r>
      <w:r w:rsidR="00990E62">
        <w:t xml:space="preserve"> với danh sách</w:t>
      </w:r>
      <w:r w:rsidR="00811DC0">
        <w:t xml:space="preserve"> </w:t>
      </w:r>
      <w:r w:rsidR="00E065D5">
        <w:t>và trả về một file descriptor tham chiếu tới instance đó.</w:t>
      </w:r>
    </w:p>
    <w:p w14:paraId="1D419447" w14:textId="7DAA6FB3" w:rsidR="00C33FED" w:rsidRDefault="001C3A73" w:rsidP="003A7113">
      <w:pPr>
        <w:rPr>
          <w:rFonts w:ascii="Consolas" w:hAnsi="Consolas" w:cs="Consolas"/>
        </w:rPr>
      </w:pPr>
      <w:r>
        <w:rPr>
          <w:rFonts w:ascii="Consolas" w:hAnsi="Consolas" w:cs="Consolas"/>
        </w:rPr>
        <w:t>#inlucde &lt;sys/epoll.h&gt;</w:t>
      </w:r>
    </w:p>
    <w:p w14:paraId="04459D26" w14:textId="0619D626" w:rsidR="001C3A73" w:rsidRDefault="00A85677" w:rsidP="003A7113">
      <w:pPr>
        <w:rPr>
          <w:rFonts w:ascii="Consolas" w:hAnsi="Consolas" w:cs="Consolas"/>
        </w:rPr>
      </w:pPr>
      <w:r>
        <w:rPr>
          <w:rFonts w:ascii="Consolas" w:hAnsi="Consolas" w:cs="Consolas"/>
        </w:rPr>
        <w:t>i</w:t>
      </w:r>
      <w:r w:rsidR="001C3A73">
        <w:rPr>
          <w:rFonts w:ascii="Consolas" w:hAnsi="Consolas" w:cs="Consolas"/>
        </w:rPr>
        <w:t xml:space="preserve">nt epoll_create(int </w:t>
      </w:r>
      <w:r w:rsidR="001C3A73">
        <w:rPr>
          <w:rFonts w:ascii="Consolas" w:hAnsi="Consolas" w:cs="Consolas"/>
          <w:i/>
        </w:rPr>
        <w:t>size</w:t>
      </w:r>
      <w:r w:rsidR="001C3A73">
        <w:rPr>
          <w:rFonts w:ascii="Consolas" w:hAnsi="Consolas" w:cs="Consolas"/>
        </w:rPr>
        <w:t>)</w:t>
      </w:r>
    </w:p>
    <w:p w14:paraId="7B4180CA" w14:textId="6E87CDF9" w:rsidR="00DB384F" w:rsidRDefault="00EC0484" w:rsidP="003A7113">
      <w:r>
        <w:t xml:space="preserve">Tham số đầu vào </w:t>
      </w:r>
      <w:r>
        <w:rPr>
          <w:i/>
        </w:rPr>
        <w:t>size</w:t>
      </w:r>
      <w:r>
        <w:t xml:space="preserve"> chỉ ra</w:t>
      </w:r>
      <w:r w:rsidR="009F73D3">
        <w:t xml:space="preserve"> số lượng fd được</w:t>
      </w:r>
      <w:r w:rsidR="001373EB">
        <w:t xml:space="preserve"> mong chờ sẽ</w:t>
      </w:r>
      <w:r w:rsidR="009F73D3">
        <w:t xml:space="preserve"> giám </w:t>
      </w:r>
      <w:r w:rsidR="00B705E6">
        <w:t xml:space="preserve">sát trong </w:t>
      </w:r>
      <w:r w:rsidR="00B705E6">
        <w:rPr>
          <w:i/>
        </w:rPr>
        <w:t>epoll instance</w:t>
      </w:r>
      <w:r w:rsidR="00B705E6">
        <w:t>.</w:t>
      </w:r>
      <w:r w:rsidR="00432A7D">
        <w:t xml:space="preserve"> </w:t>
      </w:r>
      <w:r w:rsidR="00867275">
        <w:t xml:space="preserve">Từ phiên bản Linux 2.6.8, tham số này đã bị bỏ qua. </w:t>
      </w:r>
      <w:r w:rsidR="00456D48">
        <w:t xml:space="preserve">Hàm sẽ trả về fd tham chiếu tới </w:t>
      </w:r>
      <w:r w:rsidR="00456D48">
        <w:rPr>
          <w:i/>
        </w:rPr>
        <w:t>epoll instance</w:t>
      </w:r>
      <w:r w:rsidR="00456D48">
        <w:t xml:space="preserve"> và khi không còn sử dụng nữa thì sử dụng hàm </w:t>
      </w:r>
      <w:r w:rsidR="00456D48">
        <w:rPr>
          <w:i/>
        </w:rPr>
        <w:t>close()</w:t>
      </w:r>
      <w:r w:rsidR="00456D48">
        <w:t xml:space="preserve"> để đóng fd này lại.</w:t>
      </w:r>
      <w:r w:rsidR="007E755E">
        <w:t xml:space="preserve"> </w:t>
      </w:r>
    </w:p>
    <w:p w14:paraId="7BD3008E" w14:textId="20596E6D" w:rsidR="00F71ACA" w:rsidRDefault="009E5548" w:rsidP="003A7113">
      <w:r>
        <w:rPr>
          <w:b/>
        </w:rPr>
        <w:t>epoll_ctl</w:t>
      </w:r>
      <w:r w:rsidR="00C255E2">
        <w:rPr>
          <w:b/>
        </w:rPr>
        <w:t xml:space="preserve">: </w:t>
      </w:r>
      <w:r w:rsidR="00C255E2">
        <w:t xml:space="preserve">là lời gọi hệ thống dùng cho việc thay đổi </w:t>
      </w:r>
      <w:r w:rsidR="00C255E2" w:rsidRPr="00C255E2">
        <w:rPr>
          <w:i/>
        </w:rPr>
        <w:t>danh sách giám sát</w:t>
      </w:r>
      <w:r w:rsidR="00C255E2">
        <w:t xml:space="preserve"> trong </w:t>
      </w:r>
      <w:r w:rsidR="00C255E2">
        <w:rPr>
          <w:i/>
        </w:rPr>
        <w:t>epoll instance</w:t>
      </w:r>
      <w:r w:rsidR="00395C03">
        <w:t>.</w:t>
      </w:r>
    </w:p>
    <w:p w14:paraId="2113F900" w14:textId="7B327932" w:rsidR="004A2990" w:rsidRDefault="002E78C2" w:rsidP="003A7113">
      <w:pPr>
        <w:rPr>
          <w:rFonts w:ascii="Consolas" w:hAnsi="Consolas" w:cs="Consolas"/>
        </w:rPr>
      </w:pPr>
      <w:r>
        <w:rPr>
          <w:rFonts w:ascii="Consolas" w:hAnsi="Consolas" w:cs="Consolas"/>
        </w:rPr>
        <w:t>#include &lt;sys/epoll.h&gt;</w:t>
      </w:r>
    </w:p>
    <w:p w14:paraId="53B800B7" w14:textId="7D4988F7" w:rsidR="00E7039D" w:rsidRDefault="006E1C82" w:rsidP="003A7113">
      <w:pPr>
        <w:rPr>
          <w:rFonts w:ascii="Consolas" w:hAnsi="Consolas" w:cs="Consolas"/>
        </w:rPr>
      </w:pPr>
      <w:r>
        <w:rPr>
          <w:rFonts w:ascii="Consolas" w:hAnsi="Consolas" w:cs="Consolas"/>
        </w:rPr>
        <w:t>i</w:t>
      </w:r>
      <w:r w:rsidR="00E7039D">
        <w:rPr>
          <w:rFonts w:ascii="Consolas" w:hAnsi="Consolas" w:cs="Consolas"/>
        </w:rPr>
        <w:t xml:space="preserve">nt epoll_ctl(int </w:t>
      </w:r>
      <w:r w:rsidR="00E7039D">
        <w:rPr>
          <w:rFonts w:ascii="Consolas" w:hAnsi="Consolas" w:cs="Consolas"/>
          <w:i/>
        </w:rPr>
        <w:t>epfd</w:t>
      </w:r>
      <w:r w:rsidR="00E7039D">
        <w:rPr>
          <w:rFonts w:ascii="Consolas" w:hAnsi="Consolas" w:cs="Consolas"/>
        </w:rPr>
        <w:t xml:space="preserve">, int </w:t>
      </w:r>
      <w:r w:rsidR="00E7039D">
        <w:rPr>
          <w:rFonts w:ascii="Consolas" w:hAnsi="Consolas" w:cs="Consolas"/>
          <w:i/>
        </w:rPr>
        <w:t>op</w:t>
      </w:r>
      <w:r w:rsidR="00E7039D">
        <w:rPr>
          <w:rFonts w:ascii="Consolas" w:hAnsi="Consolas" w:cs="Consolas"/>
        </w:rPr>
        <w:t xml:space="preserve">, int </w:t>
      </w:r>
      <w:r w:rsidR="00E7039D">
        <w:rPr>
          <w:rFonts w:ascii="Consolas" w:hAnsi="Consolas" w:cs="Consolas"/>
          <w:i/>
        </w:rPr>
        <w:t>fd</w:t>
      </w:r>
      <w:r w:rsidR="00E7039D">
        <w:rPr>
          <w:rFonts w:ascii="Consolas" w:hAnsi="Consolas" w:cs="Consolas"/>
        </w:rPr>
        <w:t>,</w:t>
      </w:r>
      <w:r w:rsidR="000F09FB">
        <w:rPr>
          <w:rFonts w:ascii="Consolas" w:hAnsi="Consolas" w:cs="Consolas"/>
        </w:rPr>
        <w:t xml:space="preserve"> struct</w:t>
      </w:r>
      <w:r w:rsidR="00F84A03">
        <w:rPr>
          <w:rFonts w:ascii="Consolas" w:hAnsi="Consolas" w:cs="Consolas"/>
        </w:rPr>
        <w:t xml:space="preserve"> epoll_event</w:t>
      </w:r>
      <w:r w:rsidR="00F84A03">
        <w:rPr>
          <w:rFonts w:ascii="Consolas" w:hAnsi="Consolas" w:cs="Consolas"/>
          <w:i/>
        </w:rPr>
        <w:t xml:space="preserve"> *ev</w:t>
      </w:r>
      <w:r w:rsidR="00F84A03">
        <w:rPr>
          <w:rFonts w:ascii="Consolas" w:hAnsi="Consolas" w:cs="Consolas"/>
        </w:rPr>
        <w:t>);</w:t>
      </w:r>
    </w:p>
    <w:p w14:paraId="576BD6DA" w14:textId="43E40DA3" w:rsidR="004B4C16" w:rsidRDefault="004B3AC9" w:rsidP="003A7113">
      <w:r>
        <w:t xml:space="preserve">Tham số </w:t>
      </w:r>
      <w:r w:rsidR="000E135B">
        <w:rPr>
          <w:i/>
        </w:rPr>
        <w:t>ep</w:t>
      </w:r>
      <w:r>
        <w:rPr>
          <w:i/>
        </w:rPr>
        <w:t>fd</w:t>
      </w:r>
      <w:r>
        <w:t xml:space="preserve"> là giá trị trả về bởi </w:t>
      </w:r>
      <w:r>
        <w:rPr>
          <w:i/>
        </w:rPr>
        <w:t>epoll_create</w:t>
      </w:r>
      <w:r>
        <w:t xml:space="preserve"> trỏ tới </w:t>
      </w:r>
      <w:r>
        <w:rPr>
          <w:i/>
        </w:rPr>
        <w:t>epoll_instance</w:t>
      </w:r>
      <w:r>
        <w:t xml:space="preserve"> mà có </w:t>
      </w:r>
      <w:r>
        <w:rPr>
          <w:i/>
        </w:rPr>
        <w:t>danh sách giám sá</w:t>
      </w:r>
      <w:r w:rsidR="00C80170">
        <w:rPr>
          <w:i/>
        </w:rPr>
        <w:t>t</w:t>
      </w:r>
      <w:r w:rsidR="00826E50">
        <w:rPr>
          <w:i/>
        </w:rPr>
        <w:t xml:space="preserve"> </w:t>
      </w:r>
      <w:r w:rsidR="00C80170">
        <w:t>nó quan tâm</w:t>
      </w:r>
      <w:r>
        <w:t xml:space="preserve">. </w:t>
      </w:r>
    </w:p>
    <w:p w14:paraId="69C6724F" w14:textId="48744043" w:rsidR="00626C99" w:rsidRPr="00561A86" w:rsidRDefault="00561A86" w:rsidP="003A7113">
      <w:r>
        <w:t xml:space="preserve">Tham số </w:t>
      </w:r>
      <w:r>
        <w:rPr>
          <w:i/>
        </w:rPr>
        <w:t>fd</w:t>
      </w:r>
      <w:r>
        <w:t xml:space="preserve"> xác định file descriptor trong </w:t>
      </w:r>
      <w:r>
        <w:rPr>
          <w:i/>
        </w:rPr>
        <w:t>danh sách giám sát</w:t>
      </w:r>
      <w:r>
        <w:t xml:space="preserve"> sẽ được thay đổi.</w:t>
      </w:r>
    </w:p>
    <w:p w14:paraId="6876FAAE" w14:textId="0E99FADE" w:rsidR="00DB02FE" w:rsidRDefault="00DB02FE" w:rsidP="003A7113">
      <w:r>
        <w:t xml:space="preserve">Tham số </w:t>
      </w:r>
      <w:r>
        <w:rPr>
          <w:i/>
        </w:rPr>
        <w:t>op</w:t>
      </w:r>
      <w:r>
        <w:t xml:space="preserve"> xác định hành động sẽ được thực hiện trong </w:t>
      </w:r>
      <w:r>
        <w:rPr>
          <w:i/>
        </w:rPr>
        <w:t>danh sách giám sá</w:t>
      </w:r>
      <w:r w:rsidR="00865FBC">
        <w:rPr>
          <w:i/>
        </w:rPr>
        <w:t>t</w:t>
      </w:r>
      <w:r w:rsidR="00865FBC">
        <w:t>, tham số này nhận một trong các giá trị sau</w:t>
      </w:r>
      <w:r w:rsidR="003C29E6">
        <w:t>:</w:t>
      </w:r>
    </w:p>
    <w:p w14:paraId="3F431BC0" w14:textId="3DF97D9D" w:rsidR="007054A0" w:rsidRDefault="00AE7E39" w:rsidP="00AE7E39">
      <w:pPr>
        <w:pStyle w:val="oancuaDanhsach"/>
        <w:numPr>
          <w:ilvl w:val="0"/>
          <w:numId w:val="13"/>
        </w:numPr>
      </w:pPr>
      <w:r>
        <w:t>EPOLL_CTL_ADD</w:t>
      </w:r>
      <w:r w:rsidR="00F367F1">
        <w:t xml:space="preserve">: thêm file </w:t>
      </w:r>
      <w:r w:rsidR="0068362F">
        <w:t xml:space="preserve">descriptor </w:t>
      </w:r>
      <w:r w:rsidR="0068362F">
        <w:rPr>
          <w:i/>
        </w:rPr>
        <w:t>fd</w:t>
      </w:r>
      <w:r w:rsidR="0068362F">
        <w:t xml:space="preserve"> vào trong </w:t>
      </w:r>
      <w:r w:rsidR="0068362F">
        <w:rPr>
          <w:i/>
        </w:rPr>
        <w:t>danh sách giám sát</w:t>
      </w:r>
      <w:r w:rsidR="0068362F">
        <w:t xml:space="preserve"> của </w:t>
      </w:r>
      <w:r w:rsidR="0068362F">
        <w:rPr>
          <w:i/>
        </w:rPr>
        <w:t>epfd</w:t>
      </w:r>
      <w:r w:rsidR="0068362F">
        <w:t>.</w:t>
      </w:r>
      <w:r w:rsidR="000875D5">
        <w:t xml:space="preserve"> Tập các sự</w:t>
      </w:r>
      <w:r w:rsidR="00D66825">
        <w:t xml:space="preserve"> kiện sẽ được giám sát được xác định ở trong bộ đệm trỏ bởi con trỏ </w:t>
      </w:r>
      <w:r w:rsidR="00D66825">
        <w:rPr>
          <w:i/>
        </w:rPr>
        <w:t>ev</w:t>
      </w:r>
      <w:r w:rsidR="00D66825">
        <w:t>.</w:t>
      </w:r>
      <w:r w:rsidR="000E535A">
        <w:t xml:space="preserve"> Nếu thực sự đã tồn tại file descriptor ở trong </w:t>
      </w:r>
      <w:r w:rsidR="000E535A">
        <w:rPr>
          <w:i/>
        </w:rPr>
        <w:t>danh sách giám sát</w:t>
      </w:r>
      <w:r w:rsidR="000E535A">
        <w:t xml:space="preserve">. </w:t>
      </w:r>
      <w:r w:rsidR="0087535C">
        <w:t>Hàm sẽ trả về lỗi EEXIST.</w:t>
      </w:r>
    </w:p>
    <w:p w14:paraId="283CE511" w14:textId="026F0F3B" w:rsidR="00182773" w:rsidRDefault="00182773" w:rsidP="00AE7E39">
      <w:pPr>
        <w:pStyle w:val="oancuaDanhsach"/>
        <w:numPr>
          <w:ilvl w:val="0"/>
          <w:numId w:val="13"/>
        </w:numPr>
      </w:pPr>
      <w:r>
        <w:t xml:space="preserve">EPOLL_CTL_MOD: </w:t>
      </w:r>
      <w:r w:rsidR="003243AD">
        <w:t xml:space="preserve">Thay </w:t>
      </w:r>
      <w:r w:rsidR="00BB7AED">
        <w:t xml:space="preserve">đổi các sự kiện được giám sát của </w:t>
      </w:r>
      <w:r w:rsidR="00BB7AED">
        <w:rPr>
          <w:i/>
        </w:rPr>
        <w:t>fd</w:t>
      </w:r>
      <w:r w:rsidR="00BB7AED">
        <w:t xml:space="preserve"> trong </w:t>
      </w:r>
      <w:r w:rsidR="00BB7AED">
        <w:rPr>
          <w:i/>
        </w:rPr>
        <w:t>danh sách giám sát</w:t>
      </w:r>
      <w:r w:rsidR="00BB7AED">
        <w:t xml:space="preserve">. </w:t>
      </w:r>
      <w:r w:rsidR="007E516F">
        <w:t xml:space="preserve">Nếu </w:t>
      </w:r>
      <w:r w:rsidR="007E516F">
        <w:rPr>
          <w:i/>
        </w:rPr>
        <w:t>fd</w:t>
      </w:r>
      <w:r w:rsidR="007E516F">
        <w:t xml:space="preserve"> mà không nằm trong </w:t>
      </w:r>
      <w:r w:rsidR="007E516F">
        <w:rPr>
          <w:i/>
        </w:rPr>
        <w:t>danh sách giám sát</w:t>
      </w:r>
      <w:r w:rsidR="007E516F">
        <w:t xml:space="preserve"> thì hàm</w:t>
      </w:r>
      <w:r w:rsidR="00B90FB7">
        <w:t xml:space="preserve"> thất bại</w:t>
      </w:r>
      <w:r w:rsidR="007E516F">
        <w:t xml:space="preserve"> sẽ trả về lỗi ENOENT.</w:t>
      </w:r>
    </w:p>
    <w:p w14:paraId="0470EC6D" w14:textId="77777777" w:rsidR="00E02B18" w:rsidRDefault="000D3859" w:rsidP="00AE7E39">
      <w:pPr>
        <w:pStyle w:val="oancuaDanhsach"/>
        <w:numPr>
          <w:ilvl w:val="0"/>
          <w:numId w:val="13"/>
        </w:numPr>
      </w:pPr>
      <w:r>
        <w:t xml:space="preserve">EPOLL_CTL_DEL: Xóa </w:t>
      </w:r>
      <w:r>
        <w:rPr>
          <w:i/>
        </w:rPr>
        <w:t>fd</w:t>
      </w:r>
      <w:r>
        <w:t xml:space="preserve"> khỏi danh sách giám sát ở trong </w:t>
      </w:r>
      <w:r>
        <w:rPr>
          <w:i/>
        </w:rPr>
        <w:t>epfd</w:t>
      </w:r>
      <w:r>
        <w:t xml:space="preserve">. Tham số </w:t>
      </w:r>
      <w:r>
        <w:rPr>
          <w:i/>
        </w:rPr>
        <w:t xml:space="preserve">ev </w:t>
      </w:r>
      <w:r>
        <w:t>sẽ được bỏ qua đối với hành động này</w:t>
      </w:r>
      <w:r w:rsidR="00473C78">
        <w:t xml:space="preserve">. Nếu </w:t>
      </w:r>
      <w:r w:rsidR="00473C78">
        <w:rPr>
          <w:i/>
        </w:rPr>
        <w:t>fd</w:t>
      </w:r>
      <w:r w:rsidR="00BC7EFA">
        <w:t xml:space="preserve"> không nằm trong </w:t>
      </w:r>
      <w:r w:rsidR="00BC7EFA" w:rsidRPr="00BC7EFA">
        <w:rPr>
          <w:i/>
        </w:rPr>
        <w:t>danh sách</w:t>
      </w:r>
      <w:r w:rsidR="00BC7EFA">
        <w:rPr>
          <w:i/>
        </w:rPr>
        <w:t xml:space="preserve"> giám sát </w:t>
      </w:r>
      <w:r w:rsidR="00BC7EFA">
        <w:t xml:space="preserve">thì hàm sẽ thất bại và trả về lỗi ENOENT. </w:t>
      </w:r>
      <w:r w:rsidR="00F26B20">
        <w:t xml:space="preserve">Việc đóng file descriptor sẽ tự động xóa file đó khỏi </w:t>
      </w:r>
      <w:r w:rsidR="00F26B20">
        <w:rPr>
          <w:i/>
        </w:rPr>
        <w:t>danh sách giám sát</w:t>
      </w:r>
      <w:r w:rsidR="00F26B20">
        <w:t xml:space="preserve"> của tất cả các </w:t>
      </w:r>
      <w:r w:rsidR="00F26B20">
        <w:rPr>
          <w:i/>
        </w:rPr>
        <w:t>epoll</w:t>
      </w:r>
      <w:r w:rsidR="00F26B20">
        <w:rPr>
          <w:i/>
        </w:rPr>
        <w:softHyphen/>
        <w:t>_instance</w:t>
      </w:r>
      <w:r w:rsidR="00155869">
        <w:rPr>
          <w:i/>
        </w:rPr>
        <w:t xml:space="preserve"> </w:t>
      </w:r>
      <w:r w:rsidR="00155869">
        <w:t>mà nó là thành viên</w:t>
      </w:r>
      <w:r w:rsidR="00F26B20">
        <w:t>.</w:t>
      </w:r>
    </w:p>
    <w:p w14:paraId="4EFD4F74" w14:textId="77777777" w:rsidR="00B87480" w:rsidRDefault="00B87480" w:rsidP="00987D0D">
      <w:r>
        <w:t xml:space="preserve">Tham số </w:t>
      </w:r>
      <w:r>
        <w:rPr>
          <w:i/>
        </w:rPr>
        <w:t>ev</w:t>
      </w:r>
      <w:r>
        <w:t xml:space="preserve"> là một con trỏ mà trỏ tới cấu trúc </w:t>
      </w:r>
      <w:r>
        <w:rPr>
          <w:i/>
        </w:rPr>
        <w:t>epoll_event</w:t>
      </w:r>
      <w:r>
        <w:t>, được định nghĩa như sau:</w:t>
      </w:r>
    </w:p>
    <w:p w14:paraId="6EFE875D" w14:textId="7F059D45" w:rsidR="009F305C" w:rsidRDefault="009F305C" w:rsidP="00987D0D">
      <w:pPr>
        <w:rPr>
          <w:rFonts w:ascii="Consolas" w:hAnsi="Consolas" w:cs="Consolas"/>
        </w:rPr>
      </w:pPr>
      <w:r>
        <w:rPr>
          <w:rFonts w:ascii="Consolas" w:hAnsi="Consolas" w:cs="Consolas"/>
        </w:rPr>
        <w:lastRenderedPageBreak/>
        <w:t>struct epoll_event {</w:t>
      </w:r>
    </w:p>
    <w:p w14:paraId="4F8EF022" w14:textId="77777777" w:rsidR="0095523A" w:rsidRDefault="00F26B20" w:rsidP="00987D0D">
      <w:pPr>
        <w:rPr>
          <w:rFonts w:ascii="Consolas" w:hAnsi="Consolas" w:cs="Consolas"/>
        </w:rPr>
      </w:pPr>
      <w:r>
        <w:t xml:space="preserve"> </w:t>
      </w:r>
      <w:r w:rsidR="0043656E">
        <w:tab/>
      </w:r>
      <w:r w:rsidR="00021D5B">
        <w:rPr>
          <w:rFonts w:ascii="Consolas" w:hAnsi="Consolas" w:cs="Consolas"/>
        </w:rPr>
        <w:t>uint32_t</w:t>
      </w:r>
      <w:r w:rsidR="00021D5B">
        <w:rPr>
          <w:rFonts w:ascii="Consolas" w:hAnsi="Consolas" w:cs="Consolas"/>
        </w:rPr>
        <w:tab/>
        <w:t>events;</w:t>
      </w:r>
      <w:r w:rsidR="00021D5B">
        <w:rPr>
          <w:rFonts w:ascii="Consolas" w:hAnsi="Consolas" w:cs="Consolas"/>
        </w:rPr>
        <w:tab/>
      </w:r>
      <w:r w:rsidR="00021D5B">
        <w:rPr>
          <w:rFonts w:ascii="Consolas" w:hAnsi="Consolas" w:cs="Consolas"/>
        </w:rPr>
        <w:tab/>
        <w:t>/* các sự kiện của epoll */</w:t>
      </w:r>
    </w:p>
    <w:p w14:paraId="3EE664AD" w14:textId="77777777" w:rsidR="00E9623B" w:rsidRDefault="0095523A" w:rsidP="00987D0D">
      <w:pPr>
        <w:rPr>
          <w:rFonts w:ascii="Consolas" w:hAnsi="Consolas" w:cs="Consolas"/>
        </w:rPr>
      </w:pPr>
      <w:r>
        <w:rPr>
          <w:rFonts w:ascii="Consolas" w:hAnsi="Consolas" w:cs="Consolas"/>
        </w:rPr>
        <w:tab/>
        <w:t>epoll_data_t data;</w:t>
      </w:r>
      <w:r w:rsidR="00094CCE">
        <w:rPr>
          <w:rFonts w:ascii="Consolas" w:hAnsi="Consolas" w:cs="Consolas"/>
        </w:rPr>
        <w:tab/>
      </w:r>
      <w:r w:rsidR="00094CCE">
        <w:rPr>
          <w:rFonts w:ascii="Consolas" w:hAnsi="Consolas" w:cs="Consolas"/>
        </w:rPr>
        <w:tab/>
        <w:t>/* dữ liệu người dùng */</w:t>
      </w:r>
    </w:p>
    <w:p w14:paraId="11CE76D0" w14:textId="77777777" w:rsidR="00291B4D" w:rsidRDefault="00EB1AC1" w:rsidP="00987D0D">
      <w:pPr>
        <w:rPr>
          <w:rFonts w:ascii="Consolas" w:hAnsi="Consolas" w:cs="Consolas"/>
        </w:rPr>
      </w:pPr>
      <w:r>
        <w:rPr>
          <w:rFonts w:ascii="Consolas" w:hAnsi="Consolas" w:cs="Consolas"/>
        </w:rPr>
        <w:t>}</w:t>
      </w:r>
    </w:p>
    <w:p w14:paraId="25E64CA3" w14:textId="642EBD57" w:rsidR="00790E71" w:rsidRDefault="006619A5" w:rsidP="00987D0D">
      <w:r>
        <w:t xml:space="preserve">Trường </w:t>
      </w:r>
      <w:r>
        <w:rPr>
          <w:i/>
        </w:rPr>
        <w:t>data</w:t>
      </w:r>
      <w:r>
        <w:t xml:space="preserve"> trong cấu trúc </w:t>
      </w:r>
      <w:r>
        <w:rPr>
          <w:i/>
        </w:rPr>
        <w:t>epoll_event</w:t>
      </w:r>
      <w:r w:rsidR="003F4A1F">
        <w:rPr>
          <w:i/>
        </w:rPr>
        <w:t>,</w:t>
      </w:r>
      <w:r>
        <w:t xml:space="preserve"> </w:t>
      </w:r>
      <w:r w:rsidR="003F4A1F">
        <w:t>được định nghĩa như sau</w:t>
      </w:r>
      <w:r w:rsidR="008015C2">
        <w:t>:</w:t>
      </w:r>
    </w:p>
    <w:p w14:paraId="642A71B3" w14:textId="076A5F3A" w:rsidR="005B56EC" w:rsidRDefault="006F76D0" w:rsidP="00987D0D">
      <w:pPr>
        <w:rPr>
          <w:rFonts w:ascii="Consolas" w:hAnsi="Consolas" w:cs="Consolas"/>
        </w:rPr>
      </w:pPr>
      <w:r>
        <w:rPr>
          <w:rFonts w:ascii="Consolas" w:hAnsi="Consolas" w:cs="Consolas"/>
        </w:rPr>
        <w:t>typedef union epoll_data {</w:t>
      </w:r>
    </w:p>
    <w:p w14:paraId="32DBF8DC" w14:textId="04DFE55D" w:rsidR="00A55A4B" w:rsidRDefault="00A55A4B" w:rsidP="00987D0D">
      <w:pPr>
        <w:rPr>
          <w:rFonts w:ascii="Consolas" w:hAnsi="Consolas" w:cs="Consolas"/>
        </w:rPr>
      </w:pPr>
      <w:r>
        <w:rPr>
          <w:rFonts w:ascii="Consolas" w:hAnsi="Consolas" w:cs="Consolas"/>
        </w:rPr>
        <w:tab/>
      </w:r>
      <w:r w:rsidR="003D717C">
        <w:rPr>
          <w:rFonts w:ascii="Consolas" w:hAnsi="Consolas" w:cs="Consolas"/>
        </w:rPr>
        <w:t>void</w:t>
      </w:r>
      <w:r w:rsidR="003D717C">
        <w:rPr>
          <w:rFonts w:ascii="Consolas" w:hAnsi="Consolas" w:cs="Consolas"/>
        </w:rPr>
        <w:tab/>
      </w:r>
      <w:r w:rsidR="003D717C">
        <w:rPr>
          <w:rFonts w:ascii="Consolas" w:hAnsi="Consolas" w:cs="Consolas"/>
        </w:rPr>
        <w:tab/>
      </w:r>
      <w:r>
        <w:rPr>
          <w:rFonts w:ascii="Consolas" w:hAnsi="Consolas" w:cs="Consolas"/>
        </w:rPr>
        <w:t>*ptr;</w:t>
      </w:r>
      <w:r w:rsidR="00E62E8B">
        <w:rPr>
          <w:rFonts w:ascii="Consolas" w:hAnsi="Consolas" w:cs="Consolas"/>
        </w:rPr>
        <w:tab/>
        <w:t xml:space="preserve">/* Con trỏ mà </w:t>
      </w:r>
      <w:r w:rsidR="006D468B">
        <w:rPr>
          <w:rFonts w:ascii="Consolas" w:hAnsi="Consolas" w:cs="Consolas"/>
        </w:rPr>
        <w:t>tới dữ liệu của người dùng */</w:t>
      </w:r>
    </w:p>
    <w:p w14:paraId="251E49F4" w14:textId="76DC895F" w:rsidR="00A55A4B" w:rsidRDefault="00A55A4B" w:rsidP="00987D0D">
      <w:pPr>
        <w:rPr>
          <w:rFonts w:ascii="Consolas" w:hAnsi="Consolas" w:cs="Consolas"/>
        </w:rPr>
      </w:pPr>
      <w:r>
        <w:rPr>
          <w:rFonts w:ascii="Consolas" w:hAnsi="Consolas" w:cs="Consolas"/>
        </w:rPr>
        <w:tab/>
        <w:t xml:space="preserve">int </w:t>
      </w:r>
      <w:r w:rsidR="00840A65">
        <w:rPr>
          <w:rFonts w:ascii="Consolas" w:hAnsi="Consolas" w:cs="Consolas"/>
        </w:rPr>
        <w:tab/>
      </w:r>
      <w:r w:rsidR="00840A65">
        <w:rPr>
          <w:rFonts w:ascii="Consolas" w:hAnsi="Consolas" w:cs="Consolas"/>
        </w:rPr>
        <w:tab/>
      </w:r>
      <w:r>
        <w:rPr>
          <w:rFonts w:ascii="Consolas" w:hAnsi="Consolas" w:cs="Consolas"/>
        </w:rPr>
        <w:t>fd;</w:t>
      </w:r>
      <w:r w:rsidR="00BF0CB6">
        <w:rPr>
          <w:rFonts w:ascii="Consolas" w:hAnsi="Consolas" w:cs="Consolas"/>
        </w:rPr>
        <w:tab/>
        <w:t>/* File descriptor */</w:t>
      </w:r>
    </w:p>
    <w:p w14:paraId="788BE23A" w14:textId="6FFBE74E" w:rsidR="00A30A33" w:rsidRDefault="00A30A33" w:rsidP="00987D0D">
      <w:pPr>
        <w:rPr>
          <w:rFonts w:ascii="Consolas" w:hAnsi="Consolas" w:cs="Consolas"/>
        </w:rPr>
      </w:pPr>
      <w:r>
        <w:rPr>
          <w:rFonts w:ascii="Consolas" w:hAnsi="Consolas" w:cs="Consolas"/>
        </w:rPr>
        <w:tab/>
        <w:t>uint32_t</w:t>
      </w:r>
      <w:r>
        <w:rPr>
          <w:rFonts w:ascii="Consolas" w:hAnsi="Consolas" w:cs="Consolas"/>
        </w:rPr>
        <w:tab/>
        <w:t>u32;</w:t>
      </w:r>
      <w:r w:rsidR="00523463">
        <w:rPr>
          <w:rFonts w:ascii="Consolas" w:hAnsi="Consolas" w:cs="Consolas"/>
        </w:rPr>
        <w:tab/>
      </w:r>
      <w:r w:rsidR="003566E7">
        <w:rPr>
          <w:rFonts w:ascii="Consolas" w:hAnsi="Consolas" w:cs="Consolas"/>
        </w:rPr>
        <w:t>/* 32 bit integer */</w:t>
      </w:r>
    </w:p>
    <w:p w14:paraId="5FC5B5AA" w14:textId="59B76B46" w:rsidR="006D1EFF" w:rsidRDefault="006D1EFF" w:rsidP="00987D0D">
      <w:pPr>
        <w:rPr>
          <w:rFonts w:ascii="Consolas" w:hAnsi="Consolas" w:cs="Consolas"/>
        </w:rPr>
      </w:pPr>
      <w:r>
        <w:rPr>
          <w:rFonts w:ascii="Consolas" w:hAnsi="Consolas" w:cs="Consolas"/>
        </w:rPr>
        <w:tab/>
        <w:t xml:space="preserve">uint64_t </w:t>
      </w:r>
      <w:r w:rsidR="00FC4676">
        <w:rPr>
          <w:rFonts w:ascii="Consolas" w:hAnsi="Consolas" w:cs="Consolas"/>
        </w:rPr>
        <w:tab/>
      </w:r>
      <w:r>
        <w:rPr>
          <w:rFonts w:ascii="Consolas" w:hAnsi="Consolas" w:cs="Consolas"/>
        </w:rPr>
        <w:t>u64</w:t>
      </w:r>
      <w:r w:rsidR="000804A0">
        <w:rPr>
          <w:rFonts w:ascii="Consolas" w:hAnsi="Consolas" w:cs="Consolas"/>
        </w:rPr>
        <w:t>;</w:t>
      </w:r>
      <w:r w:rsidR="00684737">
        <w:rPr>
          <w:rFonts w:ascii="Consolas" w:hAnsi="Consolas" w:cs="Consolas"/>
        </w:rPr>
        <w:tab/>
        <w:t>/* 64 bit integer */</w:t>
      </w:r>
    </w:p>
    <w:p w14:paraId="08E5491F" w14:textId="3F6F9E4F" w:rsidR="006F76D0" w:rsidRDefault="006F76D0" w:rsidP="00987D0D">
      <w:pPr>
        <w:rPr>
          <w:rFonts w:ascii="Consolas" w:hAnsi="Consolas" w:cs="Consolas"/>
        </w:rPr>
      </w:pPr>
      <w:r>
        <w:rPr>
          <w:rFonts w:ascii="Consolas" w:hAnsi="Consolas" w:cs="Consolas"/>
        </w:rPr>
        <w:t>}</w:t>
      </w:r>
      <w:r w:rsidR="00A1693E">
        <w:rPr>
          <w:rFonts w:ascii="Consolas" w:hAnsi="Consolas" w:cs="Consolas"/>
        </w:rPr>
        <w:t xml:space="preserve"> epoll_data_t;</w:t>
      </w:r>
    </w:p>
    <w:p w14:paraId="58AE9EA4" w14:textId="724475A1" w:rsidR="00750D2E" w:rsidRDefault="00FF5D99" w:rsidP="00987D0D">
      <w:r>
        <w:t xml:space="preserve">Tham số </w:t>
      </w:r>
      <w:r>
        <w:rPr>
          <w:i/>
        </w:rPr>
        <w:t>ev</w:t>
      </w:r>
      <w:r>
        <w:t xml:space="preserve"> xác định </w:t>
      </w:r>
    </w:p>
    <w:p w14:paraId="5B79FF50" w14:textId="27280FBD" w:rsidR="00FF5D99" w:rsidRDefault="00FF5D99" w:rsidP="00987D0D">
      <w:r>
        <w:t xml:space="preserve">Trường con </w:t>
      </w:r>
      <w:r>
        <w:rPr>
          <w:i/>
        </w:rPr>
        <w:t>events</w:t>
      </w:r>
      <w:r>
        <w:t xml:space="preserve"> là một bit mask xác định tập các sự kiện mà chúng ta quan tâm trong giám sát </w:t>
      </w:r>
      <w:r>
        <w:rPr>
          <w:i/>
        </w:rPr>
        <w:t>fd.</w:t>
      </w:r>
      <w:r>
        <w:t xml:space="preserve"> </w:t>
      </w:r>
      <w:r w:rsidR="001C040C">
        <w:t>Các cơ thông dụng được sử dụng là: (i)</w:t>
      </w:r>
      <w:r w:rsidR="0012534B">
        <w:t xml:space="preserve"> </w:t>
      </w:r>
      <w:r w:rsidR="00D77E82">
        <w:t xml:space="preserve">EPOLLIN </w:t>
      </w:r>
      <w:r w:rsidR="00710066">
        <w:t>quan tâm tới các sự kiện INPUT</w:t>
      </w:r>
      <w:r w:rsidR="000A26F5">
        <w:t xml:space="preserve">, (ii) </w:t>
      </w:r>
      <w:r w:rsidR="00710066">
        <w:t xml:space="preserve">EPOLLOUT quan tâm tới các sự kiện </w:t>
      </w:r>
      <w:r w:rsidR="00271A9A">
        <w:t>OUTPUT</w:t>
      </w:r>
      <w:r w:rsidR="002A77D1">
        <w:t>, (iii)</w:t>
      </w:r>
      <w:r w:rsidR="0054452B">
        <w:t xml:space="preserve"> EPOLLERR quan tâm tới các lỗi xảy ra</w:t>
      </w:r>
      <w:r w:rsidR="00D53D08">
        <w:t>, (iv) EPOLLET sử dụng thông báo sự kiện edge-triggered</w:t>
      </w:r>
      <w:r w:rsidR="00394B32">
        <w:t>.</w:t>
      </w:r>
    </w:p>
    <w:p w14:paraId="641C8006" w14:textId="5201F141" w:rsidR="00E75808" w:rsidRDefault="00E75808" w:rsidP="00987D0D">
      <w:r>
        <w:t xml:space="preserve">Trường con </w:t>
      </w:r>
      <w:r>
        <w:rPr>
          <w:i/>
        </w:rPr>
        <w:t>data</w:t>
      </w:r>
      <w:r>
        <w:t xml:space="preserve"> là một union, dùng để xác định thông</w:t>
      </w:r>
      <w:r w:rsidR="00261865">
        <w:t xml:space="preserve"> tin được truyền </w:t>
      </w:r>
      <w:r>
        <w:t>trở lại tới hàm được gọi</w:t>
      </w:r>
      <w:r w:rsidR="00B734BF">
        <w:t xml:space="preserve"> nếu </w:t>
      </w:r>
      <w:r w:rsidR="00B734BF">
        <w:rPr>
          <w:i/>
        </w:rPr>
        <w:t xml:space="preserve">fd </w:t>
      </w:r>
      <w:r w:rsidR="00B734BF">
        <w:t xml:space="preserve">nằm trong </w:t>
      </w:r>
      <w:r w:rsidR="00B734BF">
        <w:rPr>
          <w:i/>
        </w:rPr>
        <w:t>danh sách sẵn sàng</w:t>
      </w:r>
      <w:r w:rsidR="00316758">
        <w:t>.</w:t>
      </w:r>
    </w:p>
    <w:p w14:paraId="4E94BA51" w14:textId="30054A0C" w:rsidR="00F75270" w:rsidRDefault="00AE66AE" w:rsidP="00987D0D">
      <w:r>
        <w:rPr>
          <w:b/>
        </w:rPr>
        <w:t>epoll_wait</w:t>
      </w:r>
      <w:r w:rsidR="008B584A">
        <w:rPr>
          <w:b/>
        </w:rPr>
        <w:t>:</w:t>
      </w:r>
      <w:r w:rsidR="008B790E">
        <w:rPr>
          <w:b/>
        </w:rPr>
        <w:t xml:space="preserve"> </w:t>
      </w:r>
      <w:r w:rsidR="00956AB7">
        <w:t>lời gọi hệ thống này</w:t>
      </w:r>
      <w:r w:rsidR="00DB6611">
        <w:t xml:space="preserve"> sẽ</w:t>
      </w:r>
      <w:r w:rsidR="00956AB7">
        <w:t xml:space="preserve"> trả về thông </w:t>
      </w:r>
      <w:r w:rsidR="005955B6">
        <w:t xml:space="preserve">tin về các file descriptor nằm trong </w:t>
      </w:r>
      <w:r w:rsidR="005955B6">
        <w:rPr>
          <w:i/>
        </w:rPr>
        <w:t>danh sách sẵn sàng</w:t>
      </w:r>
      <w:r w:rsidR="005955B6">
        <w:t xml:space="preserve"> từ </w:t>
      </w:r>
      <w:r w:rsidR="005955B6">
        <w:rPr>
          <w:i/>
        </w:rPr>
        <w:t>epoll instance</w:t>
      </w:r>
      <w:r w:rsidR="005955B6">
        <w:t>.</w:t>
      </w:r>
      <w:r w:rsidR="007E79F9">
        <w:t xml:space="preserve"> </w:t>
      </w:r>
      <w:r w:rsidR="00147966">
        <w:rPr>
          <w:i/>
        </w:rPr>
        <w:t xml:space="preserve">epoll_wait </w:t>
      </w:r>
      <w:r w:rsidR="00147966">
        <w:t xml:space="preserve">có thể trả về nhiều file descriptor sẵn sàng. </w:t>
      </w:r>
    </w:p>
    <w:p w14:paraId="4C398335" w14:textId="0D13552F" w:rsidR="00EF4362" w:rsidRDefault="00CD50CD" w:rsidP="00987D0D">
      <w:pPr>
        <w:rPr>
          <w:rFonts w:ascii="Consolas" w:hAnsi="Consolas" w:cs="Consolas"/>
        </w:rPr>
      </w:pPr>
      <w:r>
        <w:rPr>
          <w:rFonts w:ascii="Consolas" w:hAnsi="Consolas" w:cs="Consolas"/>
        </w:rPr>
        <w:t>#include &lt;sys/epoll.h&gt;</w:t>
      </w:r>
    </w:p>
    <w:p w14:paraId="620DBAF0" w14:textId="77777777" w:rsidR="00C97AE4" w:rsidRDefault="00263919" w:rsidP="00C97AE4">
      <w:pPr>
        <w:rPr>
          <w:rFonts w:ascii="Consolas" w:hAnsi="Consolas" w:cs="Consolas"/>
        </w:rPr>
      </w:pPr>
      <w:r>
        <w:rPr>
          <w:rFonts w:ascii="Consolas" w:hAnsi="Consolas" w:cs="Consolas"/>
        </w:rPr>
        <w:t>int epoll</w:t>
      </w:r>
      <w:r w:rsidR="00E0765E">
        <w:rPr>
          <w:rFonts w:ascii="Consolas" w:hAnsi="Consolas" w:cs="Consolas"/>
        </w:rPr>
        <w:t xml:space="preserve">_wait(int </w:t>
      </w:r>
      <w:r w:rsidR="00E0765E">
        <w:rPr>
          <w:rFonts w:ascii="Consolas" w:hAnsi="Consolas" w:cs="Consolas"/>
          <w:i/>
        </w:rPr>
        <w:t>epfd</w:t>
      </w:r>
      <w:r w:rsidR="00E0765E">
        <w:rPr>
          <w:rFonts w:ascii="Consolas" w:hAnsi="Consolas" w:cs="Consolas"/>
        </w:rPr>
        <w:t xml:space="preserve">, struct epoll_event </w:t>
      </w:r>
      <w:r w:rsidR="00E0765E">
        <w:rPr>
          <w:rFonts w:ascii="Consolas" w:hAnsi="Consolas" w:cs="Consolas"/>
          <w:i/>
        </w:rPr>
        <w:t>*evlist</w:t>
      </w:r>
      <w:r w:rsidR="00E0765E">
        <w:rPr>
          <w:rFonts w:ascii="Consolas" w:hAnsi="Consolas" w:cs="Consolas"/>
        </w:rPr>
        <w:t xml:space="preserve">, int </w:t>
      </w:r>
      <w:r w:rsidR="00E0765E">
        <w:rPr>
          <w:rFonts w:ascii="Consolas" w:hAnsi="Consolas" w:cs="Consolas"/>
          <w:i/>
        </w:rPr>
        <w:t>maxevents</w:t>
      </w:r>
      <w:r w:rsidR="00855183">
        <w:rPr>
          <w:rFonts w:ascii="Consolas" w:hAnsi="Consolas" w:cs="Consolas"/>
        </w:rPr>
        <w:t xml:space="preserve">, </w:t>
      </w:r>
      <w:r w:rsidR="00C97AE4">
        <w:rPr>
          <w:rFonts w:ascii="Consolas" w:hAnsi="Consolas" w:cs="Consolas"/>
        </w:rPr>
        <w:t xml:space="preserve">                    </w:t>
      </w:r>
    </w:p>
    <w:p w14:paraId="26E08FD9" w14:textId="43C97190" w:rsidR="00263919" w:rsidRDefault="00E0765E" w:rsidP="00B802A2">
      <w:pPr>
        <w:ind w:left="2160"/>
        <w:rPr>
          <w:rFonts w:ascii="Consolas" w:hAnsi="Consolas" w:cs="Consolas"/>
        </w:rPr>
      </w:pPr>
      <w:r>
        <w:rPr>
          <w:rFonts w:ascii="Consolas" w:hAnsi="Consolas" w:cs="Consolas"/>
        </w:rPr>
        <w:t xml:space="preserve">int </w:t>
      </w:r>
      <w:r>
        <w:rPr>
          <w:rFonts w:ascii="Consolas" w:hAnsi="Consolas" w:cs="Consolas"/>
          <w:i/>
        </w:rPr>
        <w:t>timeout</w:t>
      </w:r>
      <w:r>
        <w:rPr>
          <w:rFonts w:ascii="Consolas" w:hAnsi="Consolas" w:cs="Consolas"/>
        </w:rPr>
        <w:t>);</w:t>
      </w:r>
    </w:p>
    <w:p w14:paraId="189F5459" w14:textId="77777777" w:rsidR="00DB28FC" w:rsidRDefault="00DB28FC" w:rsidP="00B07260"/>
    <w:p w14:paraId="337392C1" w14:textId="65CFEB5B" w:rsidR="00DB28FC" w:rsidRPr="00DB28FC" w:rsidRDefault="00DB28FC" w:rsidP="00B07260">
      <w:r>
        <w:lastRenderedPageBreak/>
        <w:t xml:space="preserve">Tham số </w:t>
      </w:r>
      <w:r>
        <w:rPr>
          <w:i/>
        </w:rPr>
        <w:t>epfd</w:t>
      </w:r>
      <w:r>
        <w:t xml:space="preserve"> tham chiếu tới </w:t>
      </w:r>
      <w:r>
        <w:rPr>
          <w:i/>
        </w:rPr>
        <w:t xml:space="preserve">epoll_instance </w:t>
      </w:r>
      <w:r>
        <w:t>mà chúng ta quan tâm.</w:t>
      </w:r>
    </w:p>
    <w:p w14:paraId="4B551378" w14:textId="6205C3D4" w:rsidR="0098234F" w:rsidRDefault="00AB387B" w:rsidP="00B07260">
      <w:pPr>
        <w:rPr>
          <w:i/>
        </w:rPr>
      </w:pPr>
      <w:r>
        <w:t xml:space="preserve">Thông tin về các fd trong </w:t>
      </w:r>
      <w:r>
        <w:rPr>
          <w:i/>
        </w:rPr>
        <w:t>danh sách sẵn sàng</w:t>
      </w:r>
      <w:r w:rsidR="00DB6833">
        <w:t xml:space="preserve"> được trả về trong mảng</w:t>
      </w:r>
      <w:r w:rsidR="00C4292F">
        <w:t xml:space="preserve"> cấu trúc</w:t>
      </w:r>
      <w:r w:rsidR="00DB6833">
        <w:t xml:space="preserve"> </w:t>
      </w:r>
      <w:r w:rsidR="00DB6833">
        <w:rPr>
          <w:i/>
        </w:rPr>
        <w:t>epoll_event</w:t>
      </w:r>
      <w:r w:rsidR="00DB6833">
        <w:t xml:space="preserve"> trỏ bởi </w:t>
      </w:r>
      <w:r w:rsidR="00DB6833">
        <w:rPr>
          <w:i/>
        </w:rPr>
        <w:t>evlist</w:t>
      </w:r>
      <w:r w:rsidR="00DB6833">
        <w:t xml:space="preserve">. </w:t>
      </w:r>
      <w:r w:rsidR="0052650E">
        <w:t xml:space="preserve">Mảng </w:t>
      </w:r>
      <w:r w:rsidR="0052650E">
        <w:rPr>
          <w:i/>
        </w:rPr>
        <w:t xml:space="preserve">evlist </w:t>
      </w:r>
      <w:r w:rsidR="0052650E">
        <w:t xml:space="preserve">sẽ được cấp phát bởi người gọi, và số lượng các thành phần sẽ được chỉ ra trong tham số </w:t>
      </w:r>
      <w:r w:rsidR="0052650E">
        <w:rPr>
          <w:i/>
        </w:rPr>
        <w:t>maxevents.</w:t>
      </w:r>
    </w:p>
    <w:p w14:paraId="49619DDA" w14:textId="3AE6905F" w:rsidR="00E04EE7" w:rsidRPr="00D16986" w:rsidRDefault="006C4E0B" w:rsidP="00B07260">
      <w:r>
        <w:t xml:space="preserve">Trường con </w:t>
      </w:r>
      <w:r>
        <w:rPr>
          <w:i/>
        </w:rPr>
        <w:t xml:space="preserve">events </w:t>
      </w:r>
      <w:r>
        <w:t>sẽ trả</w:t>
      </w:r>
      <w:r w:rsidR="00930F38">
        <w:t xml:space="preserve"> về một mask các sự kiện mà xảy ra trong file descriptor đó. </w:t>
      </w:r>
      <w:r w:rsidR="00D16986">
        <w:t xml:space="preserve">Trường con </w:t>
      </w:r>
      <w:r w:rsidR="00D16986">
        <w:rPr>
          <w:i/>
        </w:rPr>
        <w:t>data</w:t>
      </w:r>
      <w:r w:rsidR="00D16986">
        <w:t xml:space="preserve"> trả về bất cứ giá trị nào </w:t>
      </w:r>
      <w:r w:rsidR="00310081">
        <w:t>được xác định</w:t>
      </w:r>
      <w:r w:rsidR="002256FF">
        <w:t xml:space="preserve"> </w:t>
      </w:r>
      <w:r w:rsidR="00D16986">
        <w:t xml:space="preserve">trong </w:t>
      </w:r>
      <w:r w:rsidR="00D16986">
        <w:rPr>
          <w:i/>
        </w:rPr>
        <w:t>ev.data</w:t>
      </w:r>
      <w:r w:rsidR="00D16986">
        <w:t xml:space="preserve"> </w:t>
      </w:r>
      <w:r w:rsidR="000635A2">
        <w:t>khi nó được thêm vào.</w:t>
      </w:r>
    </w:p>
    <w:p w14:paraId="5AA79003" w14:textId="52E3B22B" w:rsidR="00024E8A" w:rsidRDefault="005A3AEA" w:rsidP="00987D0D">
      <w:r>
        <w:t xml:space="preserve">Tham số </w:t>
      </w:r>
      <w:r>
        <w:rPr>
          <w:i/>
        </w:rPr>
        <w:t>timeout</w:t>
      </w:r>
      <w:r>
        <w:t xml:space="preserve"> </w:t>
      </w:r>
      <w:r w:rsidR="00632F60">
        <w:t xml:space="preserve">xác định thời gian đợi cho đến khi có phần tử trong </w:t>
      </w:r>
      <w:r w:rsidR="00632F60">
        <w:rPr>
          <w:i/>
        </w:rPr>
        <w:t>danh sách sẵn sàng</w:t>
      </w:r>
      <w:r w:rsidR="00322EA3">
        <w:t>.</w:t>
      </w:r>
    </w:p>
    <w:p w14:paraId="0D28020F" w14:textId="70803175" w:rsidR="00322EA3" w:rsidRDefault="00322EA3" w:rsidP="00322EA3">
      <w:pPr>
        <w:pStyle w:val="oancuaDanhsach"/>
        <w:numPr>
          <w:ilvl w:val="0"/>
          <w:numId w:val="14"/>
        </w:numPr>
      </w:pPr>
      <w:r>
        <w:t xml:space="preserve">Nếu </w:t>
      </w:r>
      <w:r>
        <w:rPr>
          <w:i/>
        </w:rPr>
        <w:t xml:space="preserve">timeout </w:t>
      </w:r>
      <w:r>
        <w:t xml:space="preserve">bằng -1, hàm sẽ đợi cho đến khi có phần tử nằm trong </w:t>
      </w:r>
      <w:r>
        <w:rPr>
          <w:i/>
        </w:rPr>
        <w:t>danh sách sẵn sàng</w:t>
      </w:r>
      <w:r>
        <w:t>.</w:t>
      </w:r>
    </w:p>
    <w:p w14:paraId="12A3CE75" w14:textId="58E35706" w:rsidR="00C672A9" w:rsidRDefault="00C672A9" w:rsidP="00322EA3">
      <w:pPr>
        <w:pStyle w:val="oancuaDanhsach"/>
        <w:numPr>
          <w:ilvl w:val="0"/>
          <w:numId w:val="14"/>
        </w:numPr>
      </w:pPr>
      <w:r>
        <w:t xml:space="preserve">Nếu </w:t>
      </w:r>
      <w:r>
        <w:rPr>
          <w:i/>
        </w:rPr>
        <w:t>timeout</w:t>
      </w:r>
      <w:r>
        <w:t xml:space="preserve"> bằng 0, thực hiện kiểm tra </w:t>
      </w:r>
      <w:r>
        <w:rPr>
          <w:i/>
        </w:rPr>
        <w:t>danh sách sẵn sàng</w:t>
      </w:r>
      <w:r>
        <w:t xml:space="preserve"> và trả về ngay lập tức kể cả khi không có phần tử nào trong danh sách</w:t>
      </w:r>
      <w:r w:rsidR="007A1CA3">
        <w:t>.</w:t>
      </w:r>
    </w:p>
    <w:p w14:paraId="78D8C722" w14:textId="5C17A9DB" w:rsidR="001F325E" w:rsidRDefault="001F325E" w:rsidP="00322EA3">
      <w:pPr>
        <w:pStyle w:val="oancuaDanhsach"/>
        <w:numPr>
          <w:ilvl w:val="0"/>
          <w:numId w:val="14"/>
        </w:numPr>
      </w:pPr>
      <w:r>
        <w:t xml:space="preserve">Nếu </w:t>
      </w:r>
      <w:r>
        <w:rPr>
          <w:i/>
        </w:rPr>
        <w:t xml:space="preserve">timeout </w:t>
      </w:r>
      <w:r>
        <w:t xml:space="preserve">lớn hơn 0, sẽ thực hiện đợi trong </w:t>
      </w:r>
      <w:r>
        <w:rPr>
          <w:i/>
        </w:rPr>
        <w:t xml:space="preserve">timeout </w:t>
      </w:r>
      <w:r>
        <w:t xml:space="preserve">micro giây hoặc cho đến khi có phần tử trong </w:t>
      </w:r>
      <w:r>
        <w:rPr>
          <w:i/>
        </w:rPr>
        <w:t>danh sách sẵn sàng</w:t>
      </w:r>
      <w:r>
        <w:t>.</w:t>
      </w:r>
    </w:p>
    <w:p w14:paraId="6B51AB4B" w14:textId="13B9CAB9" w:rsidR="00D072AF" w:rsidRPr="007C3E90" w:rsidRDefault="006C0A3E" w:rsidP="00D072AF">
      <w:r>
        <w:t xml:space="preserve">Nếu thành công </w:t>
      </w:r>
      <w:r>
        <w:rPr>
          <w:i/>
        </w:rPr>
        <w:t xml:space="preserve">epoll_wait </w:t>
      </w:r>
      <w:r>
        <w:t xml:space="preserve">sẽ trả về số lượng phần tử đã được đặt trong mảng </w:t>
      </w:r>
      <w:r>
        <w:rPr>
          <w:i/>
        </w:rPr>
        <w:t>evlist</w:t>
      </w:r>
      <w:r>
        <w:t xml:space="preserve"> hoặc 0 nếu không có file descriptor trong </w:t>
      </w:r>
      <w:r>
        <w:rPr>
          <w:i/>
        </w:rPr>
        <w:t>danh sách sẵn sàng</w:t>
      </w:r>
      <w:r>
        <w:t xml:space="preserve">. </w:t>
      </w:r>
      <w:r w:rsidR="007C3E90">
        <w:t xml:space="preserve">Nếu lỗi, </w:t>
      </w:r>
      <w:r w:rsidR="007C3E90">
        <w:rPr>
          <w:i/>
        </w:rPr>
        <w:t xml:space="preserve">epoll_wait() </w:t>
      </w:r>
      <w:r w:rsidR="007C3E90">
        <w:t xml:space="preserve">trả về -1. </w:t>
      </w:r>
    </w:p>
    <w:p w14:paraId="26C79A36" w14:textId="52C1D03F" w:rsidR="00394B24" w:rsidRDefault="00394B24" w:rsidP="00394B24">
      <w:pPr>
        <w:pStyle w:val="u3"/>
      </w:pPr>
      <w:bookmarkStart w:id="169" w:name="_Toc533729432"/>
      <w:bookmarkStart w:id="170" w:name="_Toc533729683"/>
      <w:bookmarkStart w:id="171" w:name="_Toc533764012"/>
      <w:r>
        <w:t>Ưu điểm và nhược điểm của epoll</w:t>
      </w:r>
      <w:bookmarkEnd w:id="169"/>
      <w:bookmarkEnd w:id="170"/>
      <w:bookmarkEnd w:id="171"/>
    </w:p>
    <w:p w14:paraId="5C8280C4" w14:textId="36952C19" w:rsidR="00275BC5" w:rsidRDefault="006476DC" w:rsidP="00275BC5">
      <w:r>
        <w:rPr>
          <w:b/>
        </w:rPr>
        <w:t xml:space="preserve">Ưu điểm: </w:t>
      </w:r>
    </w:p>
    <w:p w14:paraId="172FA9CC" w14:textId="5401DD69" w:rsidR="004E212B" w:rsidRDefault="004E212B" w:rsidP="004E212B">
      <w:pPr>
        <w:pStyle w:val="oancuaDanhsach"/>
        <w:numPr>
          <w:ilvl w:val="0"/>
          <w:numId w:val="15"/>
        </w:numPr>
      </w:pPr>
      <w:r>
        <w:t>Đạt được hiệu năng cao</w:t>
      </w:r>
      <w:r w:rsidR="00680C73">
        <w:t xml:space="preserve"> khi giám sát một số lượng lớn các fd</w:t>
      </w:r>
    </w:p>
    <w:p w14:paraId="0E4B629A" w14:textId="52C33B50" w:rsidR="007A3532" w:rsidRDefault="00701A7D" w:rsidP="004E212B">
      <w:pPr>
        <w:pStyle w:val="oancuaDanhsach"/>
        <w:numPr>
          <w:ilvl w:val="0"/>
          <w:numId w:val="15"/>
        </w:numPr>
      </w:pPr>
      <w:r>
        <w:t>Xác định rõ ràng file descriptor mà chúng ta muốn giám sát</w:t>
      </w:r>
    </w:p>
    <w:p w14:paraId="01D2DE88" w14:textId="76362747" w:rsidR="00FD4D98" w:rsidRDefault="00FD4D98" w:rsidP="004E212B">
      <w:pPr>
        <w:pStyle w:val="oancuaDanhsach"/>
        <w:numPr>
          <w:ilvl w:val="0"/>
          <w:numId w:val="15"/>
        </w:numPr>
      </w:pPr>
      <w:r>
        <w:t>Có thể lựa chọn giữa thông báo edge-triggred và thông báo level-trigger</w:t>
      </w:r>
      <w:r w:rsidR="0021574D">
        <w:t>ed</w:t>
      </w:r>
    </w:p>
    <w:p w14:paraId="149699BC" w14:textId="2B86BC5B" w:rsidR="00234A5A" w:rsidRDefault="00DF7D0A" w:rsidP="00DF7D0A">
      <w:pPr>
        <w:ind w:left="360"/>
        <w:jc w:val="center"/>
      </w:pPr>
      <w:r>
        <w:rPr>
          <w:noProof/>
        </w:rPr>
        <w:lastRenderedPageBreak/>
        <w:drawing>
          <wp:inline distT="0" distB="0" distL="0" distR="0" wp14:anchorId="6AF4AAC6" wp14:editId="4AC246D3">
            <wp:extent cx="5274279" cy="3122763"/>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poll-epoll2.gif"/>
                    <pic:cNvPicPr/>
                  </pic:nvPicPr>
                  <pic:blipFill>
                    <a:blip r:embed="rId17">
                      <a:extLst>
                        <a:ext uri="{28A0092B-C50C-407E-A947-70E740481C1C}">
                          <a14:useLocalDpi xmlns:a14="http://schemas.microsoft.com/office/drawing/2010/main" val="0"/>
                        </a:ext>
                      </a:extLst>
                    </a:blip>
                    <a:stretch>
                      <a:fillRect/>
                    </a:stretch>
                  </pic:blipFill>
                  <pic:spPr>
                    <a:xfrm>
                      <a:off x="0" y="0"/>
                      <a:ext cx="5291980" cy="3133244"/>
                    </a:xfrm>
                    <a:prstGeom prst="rect">
                      <a:avLst/>
                    </a:prstGeom>
                  </pic:spPr>
                </pic:pic>
              </a:graphicData>
            </a:graphic>
          </wp:inline>
        </w:drawing>
      </w:r>
    </w:p>
    <w:p w14:paraId="1AE57762" w14:textId="6D8C469F" w:rsidR="00DF7D0A" w:rsidRDefault="00DF7D0A" w:rsidP="00DF7D0A">
      <w:pPr>
        <w:pStyle w:val="Chuthich"/>
      </w:pPr>
      <w:bookmarkStart w:id="172" w:name="_Toc533764049"/>
      <w:r w:rsidRPr="008C60AB">
        <w:rPr>
          <w:b/>
        </w:rPr>
        <w:t xml:space="preserve">Hình </w:t>
      </w:r>
      <w:r w:rsidR="00B9455D" w:rsidRPr="008C60AB">
        <w:rPr>
          <w:b/>
        </w:rPr>
        <w:fldChar w:fldCharType="begin"/>
      </w:r>
      <w:r w:rsidR="00B9455D" w:rsidRPr="008C60AB">
        <w:rPr>
          <w:b/>
        </w:rPr>
        <w:instrText xml:space="preserve"> SEQ Hình \* ARABIC </w:instrText>
      </w:r>
      <w:r w:rsidR="00B9455D" w:rsidRPr="008C60AB">
        <w:rPr>
          <w:b/>
        </w:rPr>
        <w:fldChar w:fldCharType="separate"/>
      </w:r>
      <w:r w:rsidR="007A6767">
        <w:rPr>
          <w:b/>
          <w:noProof/>
        </w:rPr>
        <w:t>6</w:t>
      </w:r>
      <w:r w:rsidR="00B9455D" w:rsidRPr="008C60AB">
        <w:rPr>
          <w:b/>
          <w:noProof/>
        </w:rPr>
        <w:fldChar w:fldCharType="end"/>
      </w:r>
      <w:r>
        <w:t>. So sánh hiệu năng giữa epoll với select, poll</w:t>
      </w:r>
      <w:bookmarkEnd w:id="172"/>
      <w:r w:rsidR="00604EFD">
        <w:t xml:space="preserve"> </w:t>
      </w:r>
    </w:p>
    <w:p w14:paraId="14374351" w14:textId="74F3E8DC" w:rsidR="002D7B31" w:rsidRDefault="00896633" w:rsidP="00896633">
      <w:pPr>
        <w:jc w:val="center"/>
      </w:pPr>
      <w:r>
        <w:rPr>
          <w:noProof/>
        </w:rPr>
        <w:drawing>
          <wp:inline distT="0" distB="0" distL="0" distR="0" wp14:anchorId="4C393C74" wp14:editId="39ADF026">
            <wp:extent cx="5575935" cy="430530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bevent-benchmark2.jpg"/>
                    <pic:cNvPicPr/>
                  </pic:nvPicPr>
                  <pic:blipFill>
                    <a:blip r:embed="rId18">
                      <a:extLst>
                        <a:ext uri="{28A0092B-C50C-407E-A947-70E740481C1C}">
                          <a14:useLocalDpi xmlns:a14="http://schemas.microsoft.com/office/drawing/2010/main" val="0"/>
                        </a:ext>
                      </a:extLst>
                    </a:blip>
                    <a:stretch>
                      <a:fillRect/>
                    </a:stretch>
                  </pic:blipFill>
                  <pic:spPr>
                    <a:xfrm>
                      <a:off x="0" y="0"/>
                      <a:ext cx="5575935" cy="4305300"/>
                    </a:xfrm>
                    <a:prstGeom prst="rect">
                      <a:avLst/>
                    </a:prstGeom>
                  </pic:spPr>
                </pic:pic>
              </a:graphicData>
            </a:graphic>
          </wp:inline>
        </w:drawing>
      </w:r>
    </w:p>
    <w:p w14:paraId="60E2B2F3" w14:textId="7A9AB002" w:rsidR="00896633" w:rsidRDefault="00896633" w:rsidP="00896633">
      <w:pPr>
        <w:pStyle w:val="Chuthich"/>
      </w:pPr>
      <w:bookmarkStart w:id="173" w:name="_Toc533764050"/>
      <w:r w:rsidRPr="008C60AB">
        <w:rPr>
          <w:b/>
        </w:rPr>
        <w:t xml:space="preserve">Hình </w:t>
      </w:r>
      <w:r w:rsidR="00B9455D" w:rsidRPr="008C60AB">
        <w:rPr>
          <w:b/>
        </w:rPr>
        <w:fldChar w:fldCharType="begin"/>
      </w:r>
      <w:r w:rsidR="00B9455D" w:rsidRPr="008C60AB">
        <w:rPr>
          <w:b/>
        </w:rPr>
        <w:instrText xml:space="preserve"> SEQ Hình \* ARABIC </w:instrText>
      </w:r>
      <w:r w:rsidR="00B9455D" w:rsidRPr="008C60AB">
        <w:rPr>
          <w:b/>
        </w:rPr>
        <w:fldChar w:fldCharType="separate"/>
      </w:r>
      <w:r w:rsidR="007A6767">
        <w:rPr>
          <w:b/>
          <w:noProof/>
        </w:rPr>
        <w:t>7</w:t>
      </w:r>
      <w:r w:rsidR="00B9455D" w:rsidRPr="008C60AB">
        <w:rPr>
          <w:b/>
          <w:noProof/>
        </w:rPr>
        <w:fldChar w:fldCharType="end"/>
      </w:r>
      <w:r>
        <w:t>. So sánh hiệu năng epol với poll, selec</w:t>
      </w:r>
      <w:r w:rsidR="00DC06AA">
        <w:t>t</w:t>
      </w:r>
      <w:r>
        <w:t xml:space="preserve"> và kqueue trong thư viện libevent</w:t>
      </w:r>
      <w:bookmarkEnd w:id="173"/>
    </w:p>
    <w:p w14:paraId="27AEEC83" w14:textId="7CB42F09" w:rsidR="00A844E7" w:rsidRDefault="00A844E7" w:rsidP="00A844E7">
      <w:pPr>
        <w:rPr>
          <w:i/>
        </w:rPr>
      </w:pPr>
      <w:r>
        <w:rPr>
          <w:b/>
        </w:rPr>
        <w:lastRenderedPageBreak/>
        <w:t>Nhược điểm:</w:t>
      </w:r>
    </w:p>
    <w:p w14:paraId="277D571E" w14:textId="2E3787D0" w:rsidR="00A844E7" w:rsidRPr="00A844E7" w:rsidRDefault="00116AC4" w:rsidP="00A844E7">
      <w:pPr>
        <w:pStyle w:val="oancuaDanhsach"/>
        <w:numPr>
          <w:ilvl w:val="0"/>
          <w:numId w:val="16"/>
        </w:numPr>
      </w:pPr>
      <w:r>
        <w:t>Nó là một API của Linux</w:t>
      </w:r>
    </w:p>
    <w:p w14:paraId="17A9AA3E" w14:textId="0977C95A" w:rsidR="00D04E94" w:rsidRDefault="00D04E94" w:rsidP="00D04E94">
      <w:pPr>
        <w:pStyle w:val="u2"/>
      </w:pPr>
      <w:bookmarkStart w:id="174" w:name="_Toc533729433"/>
      <w:bookmarkStart w:id="175" w:name="_Toc533729684"/>
      <w:bookmarkStart w:id="176" w:name="_Toc533764013"/>
      <w:r>
        <w:t>Bộ thư viện glibc</w:t>
      </w:r>
      <w:bookmarkEnd w:id="174"/>
      <w:bookmarkEnd w:id="175"/>
      <w:bookmarkEnd w:id="176"/>
    </w:p>
    <w:p w14:paraId="268727B2" w14:textId="1987A213" w:rsidR="006A2B95" w:rsidRPr="00511415" w:rsidRDefault="00C01302" w:rsidP="007057C7">
      <w:r>
        <w:t xml:space="preserve">Đối với </w:t>
      </w:r>
      <w:r w:rsidR="00214139">
        <w:t>CSDL được xây dựng ở trong đề tài, dữ liệu sẽ được lưu trữ ở trong file với cấu trúc được thiết kế sẽ được chỉ ra trong Chương 4.</w:t>
      </w:r>
      <w:r w:rsidR="00985BF8">
        <w:t xml:space="preserve"> Để thực hiện các công việc vào ra trong trong file, chương trình sẽ tập trung sử dụng các hàm tron g thư viện glib</w:t>
      </w:r>
      <w:r w:rsidR="00045249">
        <w:t>c</w:t>
      </w:r>
      <w:r w:rsidR="00985BF8">
        <w:t xml:space="preserve"> của Linux</w:t>
      </w:r>
      <w:r w:rsidR="00824659">
        <w:t>.</w:t>
      </w:r>
      <w:r w:rsidR="00511415">
        <w:t xml:space="preserve"> Cụ thể đó là các hàm </w:t>
      </w:r>
      <w:r w:rsidR="00511415">
        <w:rPr>
          <w:i/>
        </w:rPr>
        <w:t>open, close, read, write, lseek</w:t>
      </w:r>
      <w:r w:rsidR="00511415">
        <w:t xml:space="preserve">. </w:t>
      </w:r>
    </w:p>
    <w:p w14:paraId="53743911" w14:textId="769DA27D" w:rsidR="00E97B68" w:rsidRDefault="00AF2B1C" w:rsidP="00DF7302">
      <w:pPr>
        <w:pStyle w:val="u3"/>
      </w:pPr>
      <w:bookmarkStart w:id="177" w:name="_Toc533729434"/>
      <w:bookmarkStart w:id="178" w:name="_Toc533729685"/>
      <w:bookmarkStart w:id="179" w:name="_Toc533764014"/>
      <w:r>
        <w:t>o</w:t>
      </w:r>
      <w:r w:rsidR="00EA57C7">
        <w:t>pen</w:t>
      </w:r>
      <w:bookmarkEnd w:id="177"/>
      <w:bookmarkEnd w:id="178"/>
      <w:bookmarkEnd w:id="179"/>
    </w:p>
    <w:p w14:paraId="3A1B2D37" w14:textId="3DDB2240" w:rsidR="008572EC" w:rsidRDefault="00AA6490" w:rsidP="008572EC">
      <w:r>
        <w:t>Hàm open có nguyên mẫu:</w:t>
      </w:r>
    </w:p>
    <w:p w14:paraId="257969C3" w14:textId="1C9B6F37" w:rsidR="00AA6490" w:rsidRDefault="00B8010A" w:rsidP="008572EC">
      <w:pPr>
        <w:rPr>
          <w:rFonts w:ascii="Consolas" w:hAnsi="Consolas" w:cs="Consolas"/>
        </w:rPr>
      </w:pPr>
      <w:r>
        <w:rPr>
          <w:rFonts w:ascii="Consolas" w:hAnsi="Consolas" w:cs="Consolas"/>
        </w:rPr>
        <w:t>#include &lt;sys/types.h&gt;</w:t>
      </w:r>
    </w:p>
    <w:p w14:paraId="3CBEAD1B" w14:textId="6C9CEE2B" w:rsidR="001F7A9D" w:rsidRDefault="001F7A9D" w:rsidP="008572EC">
      <w:pPr>
        <w:rPr>
          <w:rFonts w:ascii="Consolas" w:hAnsi="Consolas" w:cs="Consolas"/>
        </w:rPr>
      </w:pPr>
      <w:r>
        <w:rPr>
          <w:rFonts w:ascii="Consolas" w:hAnsi="Consolas" w:cs="Consolas"/>
        </w:rPr>
        <w:t>#include &lt;sys/stat.h&gt;</w:t>
      </w:r>
    </w:p>
    <w:p w14:paraId="31FB0278" w14:textId="3E9455F4" w:rsidR="00BE5085" w:rsidRDefault="00BE5085" w:rsidP="008572EC">
      <w:pPr>
        <w:rPr>
          <w:rFonts w:ascii="Consolas" w:hAnsi="Consolas" w:cs="Consolas"/>
        </w:rPr>
      </w:pPr>
      <w:r>
        <w:rPr>
          <w:rFonts w:ascii="Consolas" w:hAnsi="Consolas" w:cs="Consolas"/>
        </w:rPr>
        <w:t>#include &lt;fcntl.h&gt;</w:t>
      </w:r>
    </w:p>
    <w:p w14:paraId="6F6BDAEF" w14:textId="166DC95C" w:rsidR="00EF27EA" w:rsidRDefault="00EF27EA" w:rsidP="008572EC">
      <w:pPr>
        <w:rPr>
          <w:rFonts w:ascii="Consolas" w:hAnsi="Consolas" w:cs="Consolas"/>
        </w:rPr>
      </w:pPr>
      <w:r>
        <w:rPr>
          <w:rFonts w:ascii="Consolas" w:hAnsi="Consolas" w:cs="Consolas"/>
        </w:rPr>
        <w:t>int ope</w:t>
      </w:r>
      <w:r w:rsidR="00F95605">
        <w:rPr>
          <w:rFonts w:ascii="Consolas" w:hAnsi="Consolas" w:cs="Consolas"/>
        </w:rPr>
        <w:t>n(const char *</w:t>
      </w:r>
      <w:r w:rsidR="00F95605">
        <w:rPr>
          <w:rFonts w:ascii="Consolas" w:hAnsi="Consolas" w:cs="Consolas"/>
          <w:i/>
        </w:rPr>
        <w:t>path_name</w:t>
      </w:r>
      <w:r w:rsidR="00F95605">
        <w:rPr>
          <w:rFonts w:ascii="Consolas" w:hAnsi="Consolas" w:cs="Consolas"/>
        </w:rPr>
        <w:t xml:space="preserve">, int </w:t>
      </w:r>
      <w:r w:rsidR="00F95605">
        <w:rPr>
          <w:rFonts w:ascii="Consolas" w:hAnsi="Consolas" w:cs="Consolas"/>
          <w:i/>
        </w:rPr>
        <w:t>flags</w:t>
      </w:r>
      <w:r w:rsidR="00E91B47">
        <w:rPr>
          <w:rFonts w:ascii="Consolas" w:hAnsi="Consolas" w:cs="Consolas"/>
        </w:rPr>
        <w:t xml:space="preserve">, mode_t </w:t>
      </w:r>
      <w:r w:rsidR="00E91B47">
        <w:rPr>
          <w:rFonts w:ascii="Consolas" w:hAnsi="Consolas" w:cs="Consolas"/>
          <w:i/>
        </w:rPr>
        <w:t>mode</w:t>
      </w:r>
      <w:r w:rsidR="00F95605">
        <w:rPr>
          <w:rFonts w:ascii="Consolas" w:hAnsi="Consolas" w:cs="Consolas"/>
        </w:rPr>
        <w:t>);</w:t>
      </w:r>
    </w:p>
    <w:p w14:paraId="43FBA5BF" w14:textId="79B0EFB0" w:rsidR="00541E1F" w:rsidRDefault="008D1A78" w:rsidP="008572EC">
      <w:r w:rsidRPr="008D1A78">
        <w:rPr>
          <w:i/>
        </w:rPr>
        <w:t>open</w:t>
      </w:r>
      <w:r>
        <w:t xml:space="preserve"> là một lời gọi hệ thống dùng để mở file xác định trong </w:t>
      </w:r>
      <w:r>
        <w:rPr>
          <w:i/>
        </w:rPr>
        <w:t>path_name</w:t>
      </w:r>
      <w:r>
        <w:t xml:space="preserve">. </w:t>
      </w:r>
      <w:r w:rsidR="00E91B47">
        <w:t>Nếu file kh</w:t>
      </w:r>
      <w:r w:rsidR="00954EFC">
        <w:t>ông tồn tại, nó có thể tạo ra một file mới nếu cờ O_CREAT</w:t>
      </w:r>
      <w:r w:rsidR="00954EFC">
        <w:softHyphen/>
        <w:t xml:space="preserve"> được xác định trong tham số </w:t>
      </w:r>
      <w:r w:rsidR="00954EFC">
        <w:rPr>
          <w:i/>
        </w:rPr>
        <w:t>flags</w:t>
      </w:r>
      <w:r w:rsidR="00954EFC">
        <w:t xml:space="preserve">. </w:t>
      </w:r>
      <w:r w:rsidR="00911F13">
        <w:t>Giá trị trả về của hàm là một fd nếu thành công, và fd</w:t>
      </w:r>
      <w:r w:rsidR="0035738B">
        <w:t xml:space="preserve"> này sẽ dùng để thực hiện I/O với file.</w:t>
      </w:r>
    </w:p>
    <w:p w14:paraId="7799ED11" w14:textId="76E11D07" w:rsidR="00E03E51" w:rsidRDefault="00E03E51" w:rsidP="008572EC">
      <w:r>
        <w:t xml:space="preserve">Tham số </w:t>
      </w:r>
      <w:r>
        <w:rPr>
          <w:i/>
        </w:rPr>
        <w:t>flags</w:t>
      </w:r>
      <w:r>
        <w:t xml:space="preserve"> phải bao gồm một trong các cờ sau: (i) O_RDONLY</w:t>
      </w:r>
      <w:r w:rsidR="00E3661A">
        <w:t xml:space="preserve"> chỉ đọc file</w:t>
      </w:r>
      <w:r>
        <w:t>, (ii) O_WRONLY</w:t>
      </w:r>
      <w:r w:rsidR="00BC21A0">
        <w:t xml:space="preserve"> chỉ ghi file</w:t>
      </w:r>
      <w:r>
        <w:t>, (iii) O_RDWR</w:t>
      </w:r>
      <w:r w:rsidR="008E7BDF">
        <w:t xml:space="preserve"> thực hiện cả đọc và ghi file</w:t>
      </w:r>
      <w:r>
        <w:t xml:space="preserve">. </w:t>
      </w:r>
    </w:p>
    <w:p w14:paraId="295FAC31" w14:textId="68A3ED0A" w:rsidR="00445295" w:rsidRDefault="00E37C94" w:rsidP="00445295">
      <w:r>
        <w:t xml:space="preserve">Tham số </w:t>
      </w:r>
      <w:r>
        <w:rPr>
          <w:i/>
        </w:rPr>
        <w:t>mode</w:t>
      </w:r>
      <w:r>
        <w:t xml:space="preserve"> xác định </w:t>
      </w:r>
      <w:r w:rsidR="00BD5FB9">
        <w:t xml:space="preserve">các quyền của file được áp dụng khi file mới được tạo. </w:t>
      </w:r>
      <w:r w:rsidR="00DC3C76">
        <w:t xml:space="preserve">Tham số này sẽ được dùng khi tham số </w:t>
      </w:r>
      <w:r w:rsidR="00DC3C76">
        <w:rPr>
          <w:i/>
        </w:rPr>
        <w:t xml:space="preserve">flags </w:t>
      </w:r>
      <w:r w:rsidR="00DC3C76">
        <w:t xml:space="preserve">có cờ O_CREAT hoặc O_TMPFILE. </w:t>
      </w:r>
      <w:r w:rsidR="00666A03">
        <w:t xml:space="preserve">Nếu </w:t>
      </w:r>
      <w:r w:rsidR="00666A03">
        <w:softHyphen/>
      </w:r>
      <w:r w:rsidR="00666A03">
        <w:rPr>
          <w:i/>
        </w:rPr>
        <w:t xml:space="preserve">flags </w:t>
      </w:r>
      <w:r w:rsidR="00666A03">
        <w:t xml:space="preserve">không có 1 trong 2 cờ này thì tham số </w:t>
      </w:r>
      <w:r w:rsidR="00666A03">
        <w:rPr>
          <w:i/>
        </w:rPr>
        <w:t xml:space="preserve">mode </w:t>
      </w:r>
      <w:r w:rsidR="009A3C7F">
        <w:t>sẽ bị bỏ qua.</w:t>
      </w:r>
      <w:r w:rsidR="00B13400">
        <w:t xml:space="preserve"> Tham số </w:t>
      </w:r>
      <w:r w:rsidR="00B13400">
        <w:rPr>
          <w:i/>
        </w:rPr>
        <w:t xml:space="preserve">mode </w:t>
      </w:r>
      <w:r w:rsidR="00B13400">
        <w:t>có các cờ sau: (i) S_IRWXU</w:t>
      </w:r>
      <w:r w:rsidR="000479F5">
        <w:t xml:space="preserve"> </w:t>
      </w:r>
      <w:r w:rsidR="00E54BC3">
        <w:t xml:space="preserve">người sở hữu có quyền đọc, </w:t>
      </w:r>
      <w:r w:rsidR="000479F5">
        <w:t>ghi và thực thi</w:t>
      </w:r>
      <w:r w:rsidR="00B13400">
        <w:t xml:space="preserve">, (ii) </w:t>
      </w:r>
      <w:r w:rsidR="00DD36FF" w:rsidRPr="00DD36FF">
        <w:t>S_IRUSR</w:t>
      </w:r>
      <w:r w:rsidR="00661FE0">
        <w:t xml:space="preserve"> </w:t>
      </w:r>
      <w:r w:rsidR="00C71EF3">
        <w:t>người sở hữu có quyền đọc</w:t>
      </w:r>
      <w:r w:rsidR="00212952">
        <w:t xml:space="preserve">, </w:t>
      </w:r>
      <w:r w:rsidR="00445295">
        <w:t>(iii) S_</w:t>
      </w:r>
      <w:r w:rsidR="00480B54" w:rsidRPr="00480B54">
        <w:t xml:space="preserve"> </w:t>
      </w:r>
      <w:r w:rsidR="00480B54">
        <w:t>IWUSR</w:t>
      </w:r>
      <w:r w:rsidR="00AA6F93">
        <w:t xml:space="preserve"> người sở hữu có quyền ghi</w:t>
      </w:r>
      <w:r w:rsidR="00E221ED">
        <w:t xml:space="preserve">, (iv) </w:t>
      </w:r>
      <w:r w:rsidR="00751D37">
        <w:t>S_</w:t>
      </w:r>
      <w:r w:rsidR="00D46C62">
        <w:t xml:space="preserve">IXUSR người sở hữu có quyền </w:t>
      </w:r>
      <w:r w:rsidR="00C2620E">
        <w:t>thực thi</w:t>
      </w:r>
      <w:r w:rsidR="00751D37">
        <w:t>,</w:t>
      </w:r>
      <w:r w:rsidR="00DE4A0E">
        <w:t xml:space="preserve"> (v) S_IRWXG  nhóm của người sở hữu </w:t>
      </w:r>
      <w:r w:rsidR="009F028E">
        <w:t>có quyền đọc, ghi và thực thi, (vi) S_IWGRP nhóm của người sở hữu có quyền ghi, (vii) S_I</w:t>
      </w:r>
      <w:r w:rsidR="00EF00AE">
        <w:t>X</w:t>
      </w:r>
      <w:r w:rsidR="009F028E">
        <w:t xml:space="preserve">GRP nhóm của người sở hữu có quyền </w:t>
      </w:r>
      <w:r w:rsidR="00BB7188">
        <w:t>thực thi</w:t>
      </w:r>
      <w:r w:rsidR="00EF6C74">
        <w:t>, (viii) S_IRWXO</w:t>
      </w:r>
      <w:r w:rsidR="009F028E">
        <w:t xml:space="preserve"> </w:t>
      </w:r>
      <w:r w:rsidR="004B7C2E">
        <w:t>tất cả người dùn</w:t>
      </w:r>
      <w:r w:rsidR="00B24800">
        <w:t xml:space="preserve">g có quyền đọc, ghi và thực thi, (ix) S_IROTH tất cả người dùng </w:t>
      </w:r>
      <w:r w:rsidR="00B24800">
        <w:lastRenderedPageBreak/>
        <w:t xml:space="preserve">đều có quyền đọc, (x) S_IWOTH tất cả người dùng đều có quyền ghi, (xi) S_IXOTH tất cả người dùng đều có quyền thực thi. </w:t>
      </w:r>
    </w:p>
    <w:p w14:paraId="648D25B8" w14:textId="4F94A8CD" w:rsidR="00EB2659" w:rsidRDefault="00FE711C" w:rsidP="00EB2659">
      <w:pPr>
        <w:pStyle w:val="u3"/>
      </w:pPr>
      <w:bookmarkStart w:id="180" w:name="_Toc533729435"/>
      <w:bookmarkStart w:id="181" w:name="_Toc533729686"/>
      <w:bookmarkStart w:id="182" w:name="_Toc533764015"/>
      <w:r>
        <w:t>c</w:t>
      </w:r>
      <w:r w:rsidR="00EB2659">
        <w:t>lose</w:t>
      </w:r>
      <w:bookmarkEnd w:id="180"/>
      <w:bookmarkEnd w:id="181"/>
      <w:bookmarkEnd w:id="182"/>
    </w:p>
    <w:p w14:paraId="36BF90E8" w14:textId="24791648" w:rsidR="00EB2659" w:rsidRDefault="005B7126" w:rsidP="00EB2659">
      <w:r>
        <w:t xml:space="preserve">Hàm close có nguyên mẫu: </w:t>
      </w:r>
    </w:p>
    <w:p w14:paraId="303031FD" w14:textId="718C0318" w:rsidR="00A35968" w:rsidRDefault="00B741FD" w:rsidP="00EB2659">
      <w:pPr>
        <w:rPr>
          <w:rFonts w:ascii="Consolas" w:hAnsi="Consolas" w:cs="Consolas"/>
        </w:rPr>
      </w:pPr>
      <w:r>
        <w:rPr>
          <w:rFonts w:ascii="Consolas" w:hAnsi="Consolas" w:cs="Consolas"/>
        </w:rPr>
        <w:t>#inlcude &lt;unistd.h&gt;</w:t>
      </w:r>
    </w:p>
    <w:p w14:paraId="3769D137" w14:textId="24ECE27C" w:rsidR="00B741FD" w:rsidRDefault="001C106E" w:rsidP="00EB2659">
      <w:pPr>
        <w:rPr>
          <w:rFonts w:ascii="Consolas" w:hAnsi="Consolas" w:cs="Consolas"/>
        </w:rPr>
      </w:pPr>
      <w:r>
        <w:rPr>
          <w:rFonts w:ascii="Consolas" w:hAnsi="Consolas" w:cs="Consolas"/>
        </w:rPr>
        <w:t>i</w:t>
      </w:r>
      <w:r w:rsidR="00B741FD">
        <w:rPr>
          <w:rFonts w:ascii="Consolas" w:hAnsi="Consolas" w:cs="Consolas"/>
        </w:rPr>
        <w:t xml:space="preserve">nt close(int </w:t>
      </w:r>
      <w:r w:rsidR="00B741FD">
        <w:rPr>
          <w:rFonts w:ascii="Consolas" w:hAnsi="Consolas" w:cs="Consolas"/>
          <w:i/>
        </w:rPr>
        <w:t>fd</w:t>
      </w:r>
      <w:r w:rsidR="00B741FD">
        <w:rPr>
          <w:rFonts w:ascii="Consolas" w:hAnsi="Consolas" w:cs="Consolas"/>
        </w:rPr>
        <w:t>);</w:t>
      </w:r>
    </w:p>
    <w:p w14:paraId="7EBA1A86" w14:textId="005326F4" w:rsidR="00270BE8" w:rsidRDefault="0076702E" w:rsidP="00EB2659">
      <w:r>
        <w:t xml:space="preserve">Hàm close sẽ thực hiện đóng file descriptor lại và nếu </w:t>
      </w:r>
      <w:r>
        <w:rPr>
          <w:i/>
        </w:rPr>
        <w:t>fd</w:t>
      </w:r>
      <w:r>
        <w:t xml:space="preserve"> là tham chiếu cuối cùng tới file descriptor thì các tài nguyên cấp phát cho file descriptor sẽ được giải phóng.</w:t>
      </w:r>
    </w:p>
    <w:p w14:paraId="0D22AD20" w14:textId="0683A771" w:rsidR="00A84E4C" w:rsidRDefault="00B33F7D" w:rsidP="00A84E4C">
      <w:pPr>
        <w:pStyle w:val="u3"/>
      </w:pPr>
      <w:bookmarkStart w:id="183" w:name="_Toc533729436"/>
      <w:bookmarkStart w:id="184" w:name="_Toc533729687"/>
      <w:bookmarkStart w:id="185" w:name="_Toc533764016"/>
      <w:r>
        <w:t>r</w:t>
      </w:r>
      <w:r w:rsidR="00A84E4C">
        <w:t>ead</w:t>
      </w:r>
      <w:bookmarkEnd w:id="183"/>
      <w:bookmarkEnd w:id="184"/>
      <w:bookmarkEnd w:id="185"/>
    </w:p>
    <w:p w14:paraId="65C789CF" w14:textId="0E5F7081" w:rsidR="00B33F7D" w:rsidRDefault="001C4D63" w:rsidP="00B33F7D">
      <w:r>
        <w:t>Hàm read có nguyên mẫu</w:t>
      </w:r>
      <w:r w:rsidR="00907B61">
        <w:t>:</w:t>
      </w:r>
    </w:p>
    <w:p w14:paraId="27D0A36A" w14:textId="0290187E" w:rsidR="0063141C" w:rsidRDefault="008807BC" w:rsidP="00B33F7D">
      <w:pPr>
        <w:rPr>
          <w:rFonts w:ascii="Consolas" w:hAnsi="Consolas" w:cs="Consolas"/>
        </w:rPr>
      </w:pPr>
      <w:r>
        <w:rPr>
          <w:rFonts w:ascii="Consolas" w:hAnsi="Consolas" w:cs="Consolas"/>
        </w:rPr>
        <w:t>#include &lt;unistd.h&gt;</w:t>
      </w:r>
    </w:p>
    <w:p w14:paraId="27121DAC" w14:textId="0C536901" w:rsidR="00DC7AE3" w:rsidRDefault="00DC7AE3" w:rsidP="00B33F7D">
      <w:pPr>
        <w:rPr>
          <w:rFonts w:ascii="Consolas" w:hAnsi="Consolas" w:cs="Consolas"/>
        </w:rPr>
      </w:pPr>
      <w:r>
        <w:rPr>
          <w:rFonts w:ascii="Consolas" w:hAnsi="Consolas" w:cs="Consolas"/>
        </w:rPr>
        <w:t>ssize_t read</w:t>
      </w:r>
      <w:r w:rsidR="00066EB6">
        <w:rPr>
          <w:rFonts w:ascii="Consolas" w:hAnsi="Consolas" w:cs="Consolas"/>
        </w:rPr>
        <w:t xml:space="preserve">(int </w:t>
      </w:r>
      <w:r w:rsidR="00066EB6">
        <w:rPr>
          <w:rFonts w:ascii="Consolas" w:hAnsi="Consolas" w:cs="Consolas"/>
          <w:i/>
        </w:rPr>
        <w:t>fd</w:t>
      </w:r>
      <w:r w:rsidR="00066EB6">
        <w:rPr>
          <w:rFonts w:ascii="Consolas" w:hAnsi="Consolas" w:cs="Consolas"/>
        </w:rPr>
        <w:t>, void *</w:t>
      </w:r>
      <w:r w:rsidR="00066EB6">
        <w:rPr>
          <w:rFonts w:ascii="Consolas" w:hAnsi="Consolas" w:cs="Consolas"/>
          <w:i/>
        </w:rPr>
        <w:t>buf</w:t>
      </w:r>
      <w:r w:rsidR="00066EB6">
        <w:rPr>
          <w:rFonts w:ascii="Consolas" w:hAnsi="Consolas" w:cs="Consolas"/>
        </w:rPr>
        <w:t xml:space="preserve">, size_t </w:t>
      </w:r>
      <w:r w:rsidR="00066EB6">
        <w:rPr>
          <w:rFonts w:ascii="Consolas" w:hAnsi="Consolas" w:cs="Consolas"/>
          <w:i/>
        </w:rPr>
        <w:t>count</w:t>
      </w:r>
      <w:r w:rsidR="00066EB6">
        <w:rPr>
          <w:rFonts w:ascii="Consolas" w:hAnsi="Consolas" w:cs="Consolas"/>
        </w:rPr>
        <w:t>);</w:t>
      </w:r>
    </w:p>
    <w:p w14:paraId="5DA12AD1" w14:textId="41623967" w:rsidR="00653357" w:rsidRPr="004A72E2" w:rsidRDefault="004A72E2" w:rsidP="00B33F7D">
      <w:r>
        <w:t xml:space="preserve">Hàm read sẽ thực hiện đọc </w:t>
      </w:r>
      <w:r>
        <w:rPr>
          <w:i/>
        </w:rPr>
        <w:t xml:space="preserve">count </w:t>
      </w:r>
      <w:r>
        <w:t xml:space="preserve">byte từ </w:t>
      </w:r>
      <w:r>
        <w:rPr>
          <w:i/>
        </w:rPr>
        <w:t>fd</w:t>
      </w:r>
      <w:r>
        <w:t xml:space="preserve"> vào trong buffer mà bắt đầu từ </w:t>
      </w:r>
      <w:r>
        <w:rPr>
          <w:i/>
        </w:rPr>
        <w:t>buf</w:t>
      </w:r>
      <w:r>
        <w:t>.</w:t>
      </w:r>
    </w:p>
    <w:p w14:paraId="7DCCA6CA" w14:textId="0D97DFEC" w:rsidR="00DC3C2B" w:rsidRDefault="000C470D" w:rsidP="000C470D">
      <w:pPr>
        <w:pStyle w:val="u3"/>
      </w:pPr>
      <w:bookmarkStart w:id="186" w:name="_Toc533729437"/>
      <w:bookmarkStart w:id="187" w:name="_Toc533729688"/>
      <w:bookmarkStart w:id="188" w:name="_Toc533764017"/>
      <w:r>
        <w:t>write</w:t>
      </w:r>
      <w:bookmarkEnd w:id="186"/>
      <w:bookmarkEnd w:id="187"/>
      <w:bookmarkEnd w:id="188"/>
    </w:p>
    <w:p w14:paraId="3D7ECB03" w14:textId="3D45757E" w:rsidR="006D44B1" w:rsidRDefault="006D44B1" w:rsidP="006D44B1">
      <w:r>
        <w:t>H</w:t>
      </w:r>
      <w:r w:rsidR="003178AC">
        <w:t>àm write có nguyên mẫu:</w:t>
      </w:r>
    </w:p>
    <w:p w14:paraId="72518AC4" w14:textId="1F859DAB" w:rsidR="003178AC" w:rsidRDefault="00BE2F11" w:rsidP="006D44B1">
      <w:pPr>
        <w:rPr>
          <w:rFonts w:ascii="Consolas" w:hAnsi="Consolas" w:cs="Consolas"/>
        </w:rPr>
      </w:pPr>
      <w:r>
        <w:t>#</w:t>
      </w:r>
      <w:r w:rsidR="0029032E">
        <w:rPr>
          <w:rFonts w:ascii="Consolas" w:hAnsi="Consolas" w:cs="Consolas"/>
        </w:rPr>
        <w:t>include &lt;unistd.h&gt;</w:t>
      </w:r>
    </w:p>
    <w:p w14:paraId="11B876E0" w14:textId="65442AF4" w:rsidR="00635B9B" w:rsidRDefault="00635B9B" w:rsidP="006D44B1">
      <w:pPr>
        <w:rPr>
          <w:rFonts w:ascii="Consolas" w:hAnsi="Consolas" w:cs="Consolas"/>
        </w:rPr>
      </w:pPr>
      <w:r>
        <w:rPr>
          <w:rFonts w:ascii="Consolas" w:hAnsi="Consolas" w:cs="Consolas"/>
        </w:rPr>
        <w:t>ssize_t write(</w:t>
      </w:r>
      <w:r w:rsidR="004431F1">
        <w:rPr>
          <w:rFonts w:ascii="Consolas" w:hAnsi="Consolas" w:cs="Consolas"/>
        </w:rPr>
        <w:t xml:space="preserve">int </w:t>
      </w:r>
      <w:r w:rsidR="004431F1">
        <w:rPr>
          <w:rFonts w:ascii="Consolas" w:hAnsi="Consolas" w:cs="Consolas"/>
          <w:i/>
        </w:rPr>
        <w:t>fd</w:t>
      </w:r>
      <w:r w:rsidR="004431F1">
        <w:rPr>
          <w:rFonts w:ascii="Consolas" w:hAnsi="Consolas" w:cs="Consolas"/>
        </w:rPr>
        <w:t>, const void *</w:t>
      </w:r>
      <w:r w:rsidR="004431F1">
        <w:rPr>
          <w:rFonts w:ascii="Consolas" w:hAnsi="Consolas" w:cs="Consolas"/>
          <w:i/>
        </w:rPr>
        <w:t>buf</w:t>
      </w:r>
      <w:r w:rsidR="004431F1">
        <w:rPr>
          <w:rFonts w:ascii="Consolas" w:hAnsi="Consolas" w:cs="Consolas"/>
        </w:rPr>
        <w:t xml:space="preserve">, size_t </w:t>
      </w:r>
      <w:r w:rsidR="004431F1">
        <w:rPr>
          <w:rFonts w:ascii="Consolas" w:hAnsi="Consolas" w:cs="Consolas"/>
          <w:i/>
        </w:rPr>
        <w:t>count</w:t>
      </w:r>
      <w:r w:rsidR="004431F1">
        <w:rPr>
          <w:rFonts w:ascii="Consolas" w:hAnsi="Consolas" w:cs="Consolas"/>
        </w:rPr>
        <w:t>);</w:t>
      </w:r>
    </w:p>
    <w:p w14:paraId="1857571B" w14:textId="2E42D337" w:rsidR="005A5452" w:rsidRPr="003C3314" w:rsidRDefault="007D5E44" w:rsidP="006D44B1">
      <w:pPr>
        <w:rPr>
          <w:u w:val="single"/>
        </w:rPr>
      </w:pPr>
      <w:r>
        <w:t xml:space="preserve">Hàm write thực hiện viết </w:t>
      </w:r>
      <w:r>
        <w:rPr>
          <w:i/>
        </w:rPr>
        <w:t>count</w:t>
      </w:r>
      <w:r>
        <w:t xml:space="preserve"> byte từ buffer được trỏ bởi </w:t>
      </w:r>
      <w:r>
        <w:rPr>
          <w:i/>
        </w:rPr>
        <w:t>buf</w:t>
      </w:r>
      <w:r>
        <w:t xml:space="preserve"> tới file được tham chiếu bởi file descriptor </w:t>
      </w:r>
      <w:r w:rsidR="003C3314">
        <w:rPr>
          <w:i/>
        </w:rPr>
        <w:t>fd.</w:t>
      </w:r>
    </w:p>
    <w:p w14:paraId="5E6F1DF9" w14:textId="357CDB3B" w:rsidR="00A10F58" w:rsidRDefault="006A493F" w:rsidP="006A493F">
      <w:pPr>
        <w:pStyle w:val="u3"/>
      </w:pPr>
      <w:bookmarkStart w:id="189" w:name="_Toc533729438"/>
      <w:bookmarkStart w:id="190" w:name="_Toc533729689"/>
      <w:bookmarkStart w:id="191" w:name="_Toc533764018"/>
      <w:r>
        <w:t>lseek</w:t>
      </w:r>
      <w:bookmarkEnd w:id="189"/>
      <w:bookmarkEnd w:id="190"/>
      <w:bookmarkEnd w:id="191"/>
    </w:p>
    <w:p w14:paraId="53C99A2C" w14:textId="782C6BD6" w:rsidR="00E300D4" w:rsidRDefault="00E300D4" w:rsidP="00E300D4">
      <w:r>
        <w:t>Hàm lseek có nguyên mẫu</w:t>
      </w:r>
    </w:p>
    <w:p w14:paraId="098E391E" w14:textId="4204EEA1" w:rsidR="00112192" w:rsidRDefault="00ED154E" w:rsidP="00E300D4">
      <w:pPr>
        <w:rPr>
          <w:rFonts w:ascii="Consolas" w:hAnsi="Consolas" w:cs="Consolas"/>
        </w:rPr>
      </w:pPr>
      <w:r>
        <w:rPr>
          <w:rFonts w:ascii="Consolas" w:hAnsi="Consolas" w:cs="Consolas"/>
        </w:rPr>
        <w:t>#include &lt;sys/types.h&gt;</w:t>
      </w:r>
    </w:p>
    <w:p w14:paraId="496AC346" w14:textId="489150CF" w:rsidR="00640BDA" w:rsidRDefault="00ED154E" w:rsidP="00E300D4">
      <w:pPr>
        <w:rPr>
          <w:rFonts w:ascii="Consolas" w:hAnsi="Consolas" w:cs="Consolas"/>
        </w:rPr>
      </w:pPr>
      <w:r>
        <w:rPr>
          <w:rFonts w:ascii="Consolas" w:hAnsi="Consolas" w:cs="Consolas"/>
        </w:rPr>
        <w:t>#include &lt;unistd.h&gt;</w:t>
      </w:r>
    </w:p>
    <w:p w14:paraId="57430499" w14:textId="18F5A0DA" w:rsidR="0050113C" w:rsidRDefault="00ED154E" w:rsidP="00E300D4">
      <w:pPr>
        <w:rPr>
          <w:rFonts w:ascii="Consolas" w:hAnsi="Consolas" w:cs="Consolas"/>
        </w:rPr>
      </w:pPr>
      <w:r>
        <w:rPr>
          <w:rFonts w:ascii="Consolas" w:hAnsi="Consolas" w:cs="Consolas"/>
        </w:rPr>
        <w:lastRenderedPageBreak/>
        <w:t xml:space="preserve">Off_t lseek(int </w:t>
      </w:r>
      <w:r>
        <w:rPr>
          <w:rFonts w:ascii="Consolas" w:hAnsi="Consolas" w:cs="Consolas"/>
          <w:i/>
        </w:rPr>
        <w:t>fd</w:t>
      </w:r>
      <w:r>
        <w:rPr>
          <w:rFonts w:ascii="Consolas" w:hAnsi="Consolas" w:cs="Consolas"/>
        </w:rPr>
        <w:t xml:space="preserve">, off_t </w:t>
      </w:r>
      <w:r>
        <w:rPr>
          <w:rFonts w:ascii="Consolas" w:hAnsi="Consolas" w:cs="Consolas"/>
          <w:i/>
        </w:rPr>
        <w:t>off_set</w:t>
      </w:r>
      <w:r>
        <w:rPr>
          <w:rFonts w:ascii="Consolas" w:hAnsi="Consolas" w:cs="Consolas"/>
        </w:rPr>
        <w:t xml:space="preserve">, int </w:t>
      </w:r>
      <w:r>
        <w:rPr>
          <w:rFonts w:ascii="Consolas" w:hAnsi="Consolas" w:cs="Consolas"/>
          <w:i/>
        </w:rPr>
        <w:t>whence</w:t>
      </w:r>
      <w:r>
        <w:rPr>
          <w:rFonts w:ascii="Consolas" w:hAnsi="Consolas" w:cs="Consolas"/>
        </w:rPr>
        <w:t>);</w:t>
      </w:r>
    </w:p>
    <w:p w14:paraId="02FC33FE" w14:textId="4BEC129D" w:rsidR="00CC6C85" w:rsidRPr="00E11192" w:rsidRDefault="005D0A9C" w:rsidP="00E300D4">
      <w:r>
        <w:t xml:space="preserve">Hàm lseek thực hiện việc định lại vị trí của file được tham chiếu bởi </w:t>
      </w:r>
      <w:r>
        <w:rPr>
          <w:i/>
        </w:rPr>
        <w:t>fd</w:t>
      </w:r>
      <w:r>
        <w:t xml:space="preserve">. Vị trí mới sẽ được xác định cách </w:t>
      </w:r>
      <w:r>
        <w:rPr>
          <w:i/>
        </w:rPr>
        <w:t>offset</w:t>
      </w:r>
      <w:r>
        <w:t xml:space="preserve"> byte từ </w:t>
      </w:r>
      <w:r>
        <w:rPr>
          <w:i/>
        </w:rPr>
        <w:t>whence</w:t>
      </w:r>
      <w:r w:rsidR="00AA5189">
        <w:t xml:space="preserve">. </w:t>
      </w:r>
      <w:r w:rsidR="00AA5189">
        <w:rPr>
          <w:i/>
        </w:rPr>
        <w:t>whence</w:t>
      </w:r>
      <w:r w:rsidR="00AA5189">
        <w:t xml:space="preserve"> </w:t>
      </w:r>
      <w:r w:rsidR="00085D10">
        <w:t>có thể nhận các giá trị: (i) SEEK_SET</w:t>
      </w:r>
      <w:r w:rsidR="00F009FA">
        <w:t xml:space="preserve"> là </w:t>
      </w:r>
      <w:r w:rsidR="00BB01AF">
        <w:t>vị trí</w:t>
      </w:r>
      <w:r w:rsidR="00F009FA">
        <w:t xml:space="preserve"> đầu của file</w:t>
      </w:r>
      <w:r w:rsidR="00085D10">
        <w:t>, (ii) SEEK_CUR</w:t>
      </w:r>
      <w:r w:rsidR="009D0DA5">
        <w:t xml:space="preserve"> là vị trí hiện tại của file</w:t>
      </w:r>
      <w:r w:rsidR="00085D10">
        <w:t>, (iii) SEEK_END</w:t>
      </w:r>
      <w:r w:rsidR="001C4E3E">
        <w:t xml:space="preserve"> vị trí cuối cùng của file</w:t>
      </w:r>
      <w:r w:rsidR="00085D10">
        <w:t xml:space="preserve">. </w:t>
      </w:r>
    </w:p>
    <w:p w14:paraId="5A4BFD4A" w14:textId="0926B110" w:rsidR="00D04E94" w:rsidRDefault="00A2284E" w:rsidP="00D04E94">
      <w:pPr>
        <w:pStyle w:val="u2"/>
      </w:pPr>
      <w:bookmarkStart w:id="192" w:name="_Toc533729439"/>
      <w:bookmarkStart w:id="193" w:name="_Toc533729690"/>
      <w:bookmarkStart w:id="194" w:name="_Toc533764019"/>
      <w:r>
        <w:t>Bảng băm</w:t>
      </w:r>
      <w:bookmarkEnd w:id="192"/>
      <w:bookmarkEnd w:id="193"/>
      <w:bookmarkEnd w:id="194"/>
    </w:p>
    <w:p w14:paraId="28892129" w14:textId="23A9CDA6" w:rsidR="003E1711" w:rsidRDefault="006436B2" w:rsidP="003E1711">
      <w:r>
        <w:t>Trong CSDL ở trong đề tài, bảng băm được sử dụng để lưu trữ giá trị</w:t>
      </w:r>
      <w:r w:rsidR="00015F16">
        <w:t xml:space="preserve"> trong CSDL, chi tiết phần lưu trữ cho trong bảng băm sẽ được đề cập tại chương 4.</w:t>
      </w:r>
    </w:p>
    <w:p w14:paraId="3FA24596" w14:textId="7964F949" w:rsidR="00D557C1" w:rsidRDefault="00D557C1" w:rsidP="00D557C1">
      <w:pPr>
        <w:pStyle w:val="u3"/>
      </w:pPr>
      <w:bookmarkStart w:id="195" w:name="_Toc533729440"/>
      <w:bookmarkStart w:id="196" w:name="_Toc533729691"/>
      <w:bookmarkStart w:id="197" w:name="_Toc533764020"/>
      <w:r>
        <w:t>Bảng băm</w:t>
      </w:r>
      <w:bookmarkEnd w:id="195"/>
      <w:bookmarkEnd w:id="196"/>
      <w:bookmarkEnd w:id="197"/>
    </w:p>
    <w:p w14:paraId="7124423B" w14:textId="09DA0BD5" w:rsidR="00BA3AB3" w:rsidRDefault="00BA3AB3" w:rsidP="00BA3AB3">
      <w:r w:rsidRPr="00BA3AB3">
        <w:t>Bảng băm là một CTDL thường được sử dụng như một từ đ</w:t>
      </w:r>
      <w:r w:rsidR="0092359D">
        <w:t xml:space="preserve">iển: mỗi phần tử trong bảng băm </w:t>
      </w:r>
      <w:r w:rsidRPr="00BA3AB3">
        <w:t>là một cặp (khóa, giá trị). Nếu so sánh với mảng, khóa</w:t>
      </w:r>
      <w:r w:rsidR="00354DFE">
        <w:t xml:space="preserve"> sau khi trải qua hàm băm</w:t>
      </w:r>
      <w:r w:rsidRPr="00BA3AB3">
        <w:t xml:space="preserve"> đư</w:t>
      </w:r>
      <w:r w:rsidR="0092359D">
        <w:t xml:space="preserve">ợc xem như chỉ số của mảng, còn </w:t>
      </w:r>
      <w:r w:rsidRPr="00BA3AB3">
        <w:t>giá trị giống như giá trị mà ta lưu tại chỉ số tương ứng. Bảng băm không như các l</w:t>
      </w:r>
      <w:r w:rsidR="0092359D">
        <w:t xml:space="preserve">oại từ điển </w:t>
      </w:r>
      <w:r w:rsidRPr="00BA3AB3">
        <w:t>thông thường - ta có thể tìm được giá trị thông qua khóa của nó.</w:t>
      </w:r>
    </w:p>
    <w:p w14:paraId="7610D70B" w14:textId="6BB9D90A" w:rsidR="007E4A0D" w:rsidRDefault="00972F75" w:rsidP="00972F75">
      <w:pPr>
        <w:jc w:val="center"/>
      </w:pPr>
      <w:r>
        <w:rPr>
          <w:noProof/>
        </w:rPr>
        <w:drawing>
          <wp:inline distT="0" distB="0" distL="0" distR="0" wp14:anchorId="53C85608" wp14:editId="241D7184">
            <wp:extent cx="5575935" cy="322643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ash table.jpg"/>
                    <pic:cNvPicPr/>
                  </pic:nvPicPr>
                  <pic:blipFill>
                    <a:blip r:embed="rId19">
                      <a:extLst>
                        <a:ext uri="{28A0092B-C50C-407E-A947-70E740481C1C}">
                          <a14:useLocalDpi xmlns:a14="http://schemas.microsoft.com/office/drawing/2010/main" val="0"/>
                        </a:ext>
                      </a:extLst>
                    </a:blip>
                    <a:stretch>
                      <a:fillRect/>
                    </a:stretch>
                  </pic:blipFill>
                  <pic:spPr>
                    <a:xfrm>
                      <a:off x="0" y="0"/>
                      <a:ext cx="5575935" cy="3226435"/>
                    </a:xfrm>
                    <a:prstGeom prst="rect">
                      <a:avLst/>
                    </a:prstGeom>
                  </pic:spPr>
                </pic:pic>
              </a:graphicData>
            </a:graphic>
          </wp:inline>
        </w:drawing>
      </w:r>
    </w:p>
    <w:p w14:paraId="1898ACFF" w14:textId="557C6715" w:rsidR="00972F75" w:rsidRDefault="00972F75" w:rsidP="00972F75">
      <w:pPr>
        <w:pStyle w:val="Chuthich"/>
      </w:pPr>
      <w:bookmarkStart w:id="198" w:name="_Toc533764051"/>
      <w:r w:rsidRPr="008C60AB">
        <w:rPr>
          <w:b/>
        </w:rPr>
        <w:t xml:space="preserve">Hình </w:t>
      </w:r>
      <w:r w:rsidR="002842FB" w:rsidRPr="008C60AB">
        <w:rPr>
          <w:b/>
        </w:rPr>
        <w:fldChar w:fldCharType="begin"/>
      </w:r>
      <w:r w:rsidR="002842FB" w:rsidRPr="008C60AB">
        <w:rPr>
          <w:b/>
        </w:rPr>
        <w:instrText xml:space="preserve"> SEQ Hình \* ARABIC </w:instrText>
      </w:r>
      <w:r w:rsidR="002842FB" w:rsidRPr="008C60AB">
        <w:rPr>
          <w:b/>
        </w:rPr>
        <w:fldChar w:fldCharType="separate"/>
      </w:r>
      <w:r w:rsidR="007A6767">
        <w:rPr>
          <w:b/>
          <w:noProof/>
        </w:rPr>
        <w:t>8</w:t>
      </w:r>
      <w:r w:rsidR="002842FB" w:rsidRPr="008C60AB">
        <w:rPr>
          <w:b/>
          <w:noProof/>
        </w:rPr>
        <w:fldChar w:fldCharType="end"/>
      </w:r>
      <w:r>
        <w:t>. Bảng băm</w:t>
      </w:r>
      <w:bookmarkEnd w:id="198"/>
    </w:p>
    <w:p w14:paraId="56F75443" w14:textId="1F585B5E" w:rsidR="006B3F4B" w:rsidRDefault="00FB0D9F" w:rsidP="00FB0D9F">
      <w:pPr>
        <w:pStyle w:val="u3"/>
      </w:pPr>
      <w:bookmarkStart w:id="199" w:name="_Toc533729441"/>
      <w:bookmarkStart w:id="200" w:name="_Toc533729692"/>
      <w:bookmarkStart w:id="201" w:name="_Toc533764021"/>
      <w:r>
        <w:t>Double hashing</w:t>
      </w:r>
      <w:bookmarkEnd w:id="199"/>
      <w:bookmarkEnd w:id="200"/>
      <w:bookmarkEnd w:id="201"/>
    </w:p>
    <w:p w14:paraId="65BB04C7" w14:textId="6CD71EF1" w:rsidR="003204A9" w:rsidRDefault="00352D25" w:rsidP="003204A9">
      <w:r>
        <w:t xml:space="preserve">Việc sử dụng bảng băm gặp phải một vấn đề được gọi là </w:t>
      </w:r>
      <w:r w:rsidRPr="00352D25">
        <w:rPr>
          <w:i/>
        </w:rPr>
        <w:t>đụng độ trong bảng băm</w:t>
      </w:r>
      <w:r>
        <w:rPr>
          <w:i/>
        </w:rPr>
        <w:t>.</w:t>
      </w:r>
    </w:p>
    <w:p w14:paraId="51B89AB9" w14:textId="5E973F81" w:rsidR="008835C7" w:rsidRDefault="008835C7" w:rsidP="003204A9">
      <w:r>
        <w:lastRenderedPageBreak/>
        <w:t>Đụng độ trong bảng băm xảy ra khi với hai giá trị khóa khác nhau, sau khi trải qua hàm băm đều chỉ tới vào cùng một vị trí trong mảng.</w:t>
      </w:r>
      <w:r w:rsidR="00AF1D88">
        <w:t xml:space="preserve"> </w:t>
      </w:r>
      <w:r w:rsidR="00F94946">
        <w:t xml:space="preserve">Để giải quyết vấn đề đụng độ này, </w:t>
      </w:r>
      <w:r w:rsidR="00932131">
        <w:t>thông thường có 2 cách được sử dụng là open address và sử dụng danh sách liên kết.</w:t>
      </w:r>
      <w:r w:rsidR="00FD3B80">
        <w:t xml:space="preserve"> Hình dưới là 2 ví dụ về 2 cách giải quyết đụng độ.</w:t>
      </w:r>
    </w:p>
    <w:p w14:paraId="03E79901" w14:textId="3320818F" w:rsidR="00A77A10" w:rsidRDefault="00D15275" w:rsidP="00D15275">
      <w:pPr>
        <w:jc w:val="center"/>
      </w:pPr>
      <w:r>
        <w:rPr>
          <w:noProof/>
        </w:rPr>
        <w:drawing>
          <wp:inline distT="0" distB="0" distL="0" distR="0" wp14:anchorId="01172BE9" wp14:editId="1800DD18">
            <wp:extent cx="4762500" cy="2381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00px-Hash_table_5_0_1_1_1_1_0_LL.svg.png"/>
                    <pic:cNvPicPr/>
                  </pic:nvPicPr>
                  <pic:blipFill>
                    <a:blip r:embed="rId20">
                      <a:extLst>
                        <a:ext uri="{28A0092B-C50C-407E-A947-70E740481C1C}">
                          <a14:useLocalDpi xmlns:a14="http://schemas.microsoft.com/office/drawing/2010/main" val="0"/>
                        </a:ext>
                      </a:extLst>
                    </a:blip>
                    <a:stretch>
                      <a:fillRect/>
                    </a:stretch>
                  </pic:blipFill>
                  <pic:spPr>
                    <a:xfrm>
                      <a:off x="0" y="0"/>
                      <a:ext cx="4762500" cy="2381250"/>
                    </a:xfrm>
                    <a:prstGeom prst="rect">
                      <a:avLst/>
                    </a:prstGeom>
                  </pic:spPr>
                </pic:pic>
              </a:graphicData>
            </a:graphic>
          </wp:inline>
        </w:drawing>
      </w:r>
    </w:p>
    <w:p w14:paraId="742E9258" w14:textId="20E591BC" w:rsidR="00D15275" w:rsidRDefault="00D15275" w:rsidP="00D15275">
      <w:pPr>
        <w:pStyle w:val="Chuthich"/>
      </w:pPr>
      <w:bookmarkStart w:id="202" w:name="_Toc533764052"/>
      <w:r w:rsidRPr="007936D7">
        <w:rPr>
          <w:b/>
        </w:rPr>
        <w:t xml:space="preserve">Hình </w:t>
      </w:r>
      <w:r w:rsidR="002842FB" w:rsidRPr="007936D7">
        <w:rPr>
          <w:b/>
        </w:rPr>
        <w:fldChar w:fldCharType="begin"/>
      </w:r>
      <w:r w:rsidR="002842FB" w:rsidRPr="007936D7">
        <w:rPr>
          <w:b/>
        </w:rPr>
        <w:instrText xml:space="preserve"> SEQ Hình \* ARABIC </w:instrText>
      </w:r>
      <w:r w:rsidR="002842FB" w:rsidRPr="007936D7">
        <w:rPr>
          <w:b/>
        </w:rPr>
        <w:fldChar w:fldCharType="separate"/>
      </w:r>
      <w:r w:rsidR="007A6767">
        <w:rPr>
          <w:b/>
          <w:noProof/>
        </w:rPr>
        <w:t>9</w:t>
      </w:r>
      <w:r w:rsidR="002842FB" w:rsidRPr="007936D7">
        <w:rPr>
          <w:b/>
          <w:noProof/>
        </w:rPr>
        <w:fldChar w:fldCharType="end"/>
      </w:r>
      <w:r>
        <w:t>. Bảng băm với danh sách liên kết</w:t>
      </w:r>
      <w:bookmarkEnd w:id="202"/>
    </w:p>
    <w:p w14:paraId="0BC81924" w14:textId="16793978" w:rsidR="0091691A" w:rsidRDefault="0091691A" w:rsidP="0091691A">
      <w:pPr>
        <w:jc w:val="center"/>
      </w:pPr>
      <w:r>
        <w:rPr>
          <w:noProof/>
        </w:rPr>
        <w:drawing>
          <wp:inline distT="0" distB="0" distL="0" distR="0" wp14:anchorId="2C2FDD96" wp14:editId="1E8C69EB">
            <wp:extent cx="3619500" cy="3143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80px-Hash_table_5_0_1_1_1_1_0_SP.svg.png"/>
                    <pic:cNvPicPr/>
                  </pic:nvPicPr>
                  <pic:blipFill>
                    <a:blip r:embed="rId21">
                      <a:extLst>
                        <a:ext uri="{28A0092B-C50C-407E-A947-70E740481C1C}">
                          <a14:useLocalDpi xmlns:a14="http://schemas.microsoft.com/office/drawing/2010/main" val="0"/>
                        </a:ext>
                      </a:extLst>
                    </a:blip>
                    <a:stretch>
                      <a:fillRect/>
                    </a:stretch>
                  </pic:blipFill>
                  <pic:spPr>
                    <a:xfrm>
                      <a:off x="0" y="0"/>
                      <a:ext cx="3619500" cy="3143250"/>
                    </a:xfrm>
                    <a:prstGeom prst="rect">
                      <a:avLst/>
                    </a:prstGeom>
                  </pic:spPr>
                </pic:pic>
              </a:graphicData>
            </a:graphic>
          </wp:inline>
        </w:drawing>
      </w:r>
    </w:p>
    <w:p w14:paraId="439E7DB2" w14:textId="06B5BC7B" w:rsidR="0091691A" w:rsidRDefault="0091691A" w:rsidP="0091691A">
      <w:pPr>
        <w:pStyle w:val="Chuthich"/>
      </w:pPr>
      <w:bookmarkStart w:id="203" w:name="_Toc533764053"/>
      <w:r w:rsidRPr="007936D7">
        <w:rPr>
          <w:b/>
        </w:rPr>
        <w:t xml:space="preserve">Hình </w:t>
      </w:r>
      <w:r w:rsidR="002842FB" w:rsidRPr="007936D7">
        <w:rPr>
          <w:b/>
        </w:rPr>
        <w:fldChar w:fldCharType="begin"/>
      </w:r>
      <w:r w:rsidR="002842FB" w:rsidRPr="007936D7">
        <w:rPr>
          <w:b/>
        </w:rPr>
        <w:instrText xml:space="preserve"> SEQ Hình \* ARABIC </w:instrText>
      </w:r>
      <w:r w:rsidR="002842FB" w:rsidRPr="007936D7">
        <w:rPr>
          <w:b/>
        </w:rPr>
        <w:fldChar w:fldCharType="separate"/>
      </w:r>
      <w:r w:rsidR="007A6767">
        <w:rPr>
          <w:b/>
          <w:noProof/>
        </w:rPr>
        <w:t>10</w:t>
      </w:r>
      <w:r w:rsidR="002842FB" w:rsidRPr="007936D7">
        <w:rPr>
          <w:b/>
          <w:noProof/>
        </w:rPr>
        <w:fldChar w:fldCharType="end"/>
      </w:r>
      <w:r>
        <w:t>. Bảng băm với open address</w:t>
      </w:r>
      <w:bookmarkEnd w:id="203"/>
    </w:p>
    <w:p w14:paraId="1642C091" w14:textId="77777777" w:rsidR="003C400B" w:rsidRPr="003C400B" w:rsidRDefault="003C400B" w:rsidP="003C400B"/>
    <w:p w14:paraId="7612EACD" w14:textId="7C8287E7" w:rsidR="00854A15" w:rsidRDefault="00103BCD" w:rsidP="003204A9">
      <w:r>
        <w:t>Double hashing là một cách giải quyết đụng độ trong bảng băm</w:t>
      </w:r>
      <w:r w:rsidR="00701091">
        <w:t xml:space="preserve"> sử dụng </w:t>
      </w:r>
      <w:r w:rsidR="00C91123">
        <w:t>open address</w:t>
      </w:r>
      <w:r w:rsidR="00701091">
        <w:t>.</w:t>
      </w:r>
      <w:r w:rsidR="00932131">
        <w:t xml:space="preserve"> </w:t>
      </w:r>
      <w:r w:rsidR="00854A15">
        <w:t>Nó sẽ sử dụng 2 hàm băm khác nhau, với mỗi lần băm khác nhau thì giá trị cho ra sẽ khác nhau,</w:t>
      </w:r>
      <w:r w:rsidR="00E063B9">
        <w:t xml:space="preserve"> </w:t>
      </w:r>
      <w:r w:rsidR="005261EA">
        <w:lastRenderedPageBreak/>
        <w:t xml:space="preserve">gọi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006949E5">
        <w:t xml:space="preserve"> </w:t>
      </w:r>
      <w:r w:rsidR="005544B3">
        <w:t>là 2 hàm băm</w:t>
      </w:r>
      <w:r w:rsidR="001E34A2">
        <w:t xml:space="preserve"> tại </w:t>
      </w:r>
      <w:r w:rsidR="00590343">
        <w:t>lần băm thứ</w:t>
      </w:r>
      <w:r w:rsidR="001E34A2">
        <w:t xml:space="preserve"> </w:t>
      </w:r>
      <m:oMath>
        <m:r>
          <w:rPr>
            <w:rFonts w:ascii="Cambria Math" w:hAnsi="Cambria Math"/>
          </w:rPr>
          <m:t>i</m:t>
        </m:r>
      </m:oMath>
      <w:r w:rsidR="001E34A2">
        <w:t xml:space="preserve"> với giá trị là </w:t>
      </w:r>
      <m:oMath>
        <m:r>
          <w:rPr>
            <w:rFonts w:ascii="Cambria Math" w:hAnsi="Cambria Math"/>
          </w:rPr>
          <m:t>k</m:t>
        </m:r>
      </m:oMath>
      <w:r w:rsidR="00D411D3">
        <w:t xml:space="preserve"> trong bảng băm </w:t>
      </w:r>
      <m:oMath>
        <m:r>
          <w:rPr>
            <w:rFonts w:ascii="Cambria Math" w:hAnsi="Cambria Math"/>
          </w:rPr>
          <m:t>T</m:t>
        </m:r>
      </m:oMath>
      <w:r w:rsidR="0084639B">
        <w:t>, ta có công thức tổng quát của double hashing là</w:t>
      </w:r>
      <w:r w:rsidR="00854A15">
        <w:t>:</w:t>
      </w:r>
    </w:p>
    <w:p w14:paraId="1C8D5417" w14:textId="1B6881D0" w:rsidR="00854A15" w:rsidRPr="00AE4EF8" w:rsidRDefault="00854A15" w:rsidP="00854A15">
      <w:pPr>
        <w:jc w:val="center"/>
      </w:pPr>
      <m:oMathPara>
        <m:oMath>
          <m:r>
            <w:rPr>
              <w:rFonts w:ascii="Cambria Math" w:hAnsi="Cambria Math"/>
            </w:rPr>
            <m:t>h</m:t>
          </m:r>
          <m:d>
            <m:dPr>
              <m:ctrlPr>
                <w:rPr>
                  <w:rFonts w:ascii="Cambria Math" w:hAnsi="Cambria Math"/>
                  <w:i/>
                </w:rPr>
              </m:ctrlPr>
            </m:dPr>
            <m:e>
              <m:r>
                <w:rPr>
                  <w:rFonts w:ascii="Cambria Math" w:hAnsi="Cambria Math"/>
                </w:rPr>
                <m:t>i, k</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 xml:space="preserve"> h</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 xml:space="preserve">+i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e>
          </m:d>
          <m:r>
            <w:rPr>
              <w:rFonts w:ascii="Cambria Math" w:hAnsi="Cambria Math"/>
            </w:rPr>
            <m:t xml:space="preserve"> mod </m:t>
          </m:r>
          <m:d>
            <m:dPr>
              <m:begChr m:val="|"/>
              <m:endChr m:val="|"/>
              <m:ctrlPr>
                <w:rPr>
                  <w:rFonts w:ascii="Cambria Math" w:hAnsi="Cambria Math"/>
                  <w:i/>
                </w:rPr>
              </m:ctrlPr>
            </m:dPr>
            <m:e>
              <m:r>
                <w:rPr>
                  <w:rFonts w:ascii="Cambria Math" w:hAnsi="Cambria Math"/>
                </w:rPr>
                <m:t>T</m:t>
              </m:r>
            </m:e>
          </m:d>
        </m:oMath>
      </m:oMathPara>
    </w:p>
    <w:p w14:paraId="2A734338" w14:textId="68CE2A5C" w:rsidR="007B4023" w:rsidRDefault="00860329" w:rsidP="00F9563B">
      <w:pPr>
        <w:pStyle w:val="u3"/>
      </w:pPr>
      <w:bookmarkStart w:id="204" w:name="_Toc533729442"/>
      <w:bookmarkStart w:id="205" w:name="_Toc533729693"/>
      <w:bookmarkStart w:id="206" w:name="_Toc533764022"/>
      <w:r>
        <w:t>Bảng băm với hàm băm đề xuất bởi Donald Knuth</w:t>
      </w:r>
      <w:bookmarkEnd w:id="204"/>
      <w:bookmarkEnd w:id="205"/>
      <w:bookmarkEnd w:id="206"/>
    </w:p>
    <w:p w14:paraId="2667F7EB" w14:textId="2ABEA025" w:rsidR="004E53EB" w:rsidRDefault="00391708" w:rsidP="00391708">
      <w:r>
        <w:t xml:space="preserve">Trong CSDL hàm băm được sử dụng là hàm băm được đề xuất bởi Donald Knuth được viết trong quyển sách </w:t>
      </w:r>
      <w:r w:rsidRPr="00391708">
        <w:rPr>
          <w:i/>
        </w:rPr>
        <w:t>The Art of Computer Programming</w:t>
      </w:r>
      <w:r w:rsidR="005F063B">
        <w:rPr>
          <w:i/>
        </w:rPr>
        <w:t xml:space="preserve"> volume 3</w:t>
      </w:r>
      <w:r w:rsidR="007C26EC">
        <w:t xml:space="preserve">. </w:t>
      </w:r>
      <w:r w:rsidR="005B3A18">
        <w:t>Hàm băm</w:t>
      </w:r>
      <w:r w:rsidR="00A0081E">
        <w:t xml:space="preserve"> trong CSDL</w:t>
      </w:r>
      <w:r w:rsidR="00430753">
        <w:t xml:space="preserve"> được</w:t>
      </w:r>
      <w:r w:rsidR="00B7240F">
        <w:t xml:space="preserve"> thực hiện các </w:t>
      </w:r>
      <w:r w:rsidR="005A000A">
        <w:t>như sau:</w:t>
      </w:r>
    </w:p>
    <w:p w14:paraId="41BE417A" w14:textId="4F829D47" w:rsidR="00B310AC" w:rsidRDefault="00B310AC" w:rsidP="00391708">
      <w:r>
        <w:t xml:space="preserve">Bảng băm </w:t>
      </w:r>
      <m:oMath>
        <m:r>
          <w:rPr>
            <w:rFonts w:ascii="Cambria Math" w:hAnsi="Cambria Math"/>
          </w:rPr>
          <m:t>TABLE</m:t>
        </m:r>
      </m:oMath>
      <w:r w:rsidR="00CD55BD">
        <w:t xml:space="preserve"> với phần tử thứ </w:t>
      </w:r>
      <m:oMath>
        <m:r>
          <w:rPr>
            <w:rFonts w:ascii="Cambria Math" w:hAnsi="Cambria Math"/>
          </w:rPr>
          <m:t>i</m:t>
        </m:r>
      </m:oMath>
      <w:r w:rsidR="00CD55BD">
        <w:t xml:space="preserve"> của bảng được kí hiệu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0E1C3E">
        <w:t xml:space="preserve">. Trong bảng lưu </w:t>
      </w:r>
      <m:oMath>
        <m:r>
          <w:rPr>
            <w:rFonts w:ascii="Cambria Math" w:hAnsi="Cambria Math"/>
          </w:rPr>
          <m:t>KEY</m:t>
        </m:r>
        <m:d>
          <m:dPr>
            <m:begChr m:val="["/>
            <m:endChr m:val="]"/>
            <m:ctrlPr>
              <w:rPr>
                <w:rFonts w:ascii="Cambria Math" w:hAnsi="Cambria Math"/>
                <w:i/>
              </w:rPr>
            </m:ctrlPr>
          </m:dPr>
          <m:e>
            <m:r>
              <w:rPr>
                <w:rFonts w:ascii="Cambria Math" w:hAnsi="Cambria Math"/>
              </w:rPr>
              <m:t>i</m:t>
            </m:r>
          </m:e>
        </m:d>
      </m:oMath>
      <w:r w:rsidR="000E1C3E">
        <w:t xml:space="preserve"> là khóa của phần tử thứ </w:t>
      </w:r>
      <m:oMath>
        <m:r>
          <w:rPr>
            <w:rFonts w:ascii="Cambria Math" w:hAnsi="Cambria Math"/>
          </w:rPr>
          <m:t>i</m:t>
        </m:r>
      </m:oMath>
      <w:r w:rsidR="0052459E">
        <w:t xml:space="preserve">. </w:t>
      </w:r>
      <m:oMath>
        <m:r>
          <w:rPr>
            <w:rFonts w:ascii="Cambria Math" w:hAnsi="Cambria Math"/>
          </w:rPr>
          <m:t>VALUE</m:t>
        </m:r>
        <m:d>
          <m:dPr>
            <m:begChr m:val="["/>
            <m:endChr m:val="]"/>
            <m:ctrlPr>
              <w:rPr>
                <w:rFonts w:ascii="Cambria Math" w:hAnsi="Cambria Math"/>
                <w:i/>
              </w:rPr>
            </m:ctrlPr>
          </m:dPr>
          <m:e>
            <m:r>
              <w:rPr>
                <w:rFonts w:ascii="Cambria Math" w:hAnsi="Cambria Math"/>
              </w:rPr>
              <m:t>i</m:t>
            </m:r>
          </m:e>
        </m:d>
      </m:oMath>
      <w:r w:rsidR="00602CEC">
        <w:t xml:space="preserve"> là giá trị của phần tử thứ </w:t>
      </w:r>
      <m:oMath>
        <m:r>
          <w:rPr>
            <w:rFonts w:ascii="Cambria Math" w:hAnsi="Cambria Math"/>
          </w:rPr>
          <m:t>i</m:t>
        </m:r>
      </m:oMath>
      <w:r w:rsidR="00602CEC">
        <w:t>.</w:t>
      </w:r>
    </w:p>
    <w:p w14:paraId="54841B14" w14:textId="45F61DB9" w:rsidR="002005EF" w:rsidRDefault="003360CF" w:rsidP="00391708">
      <w:r>
        <w:t>Cho</w:t>
      </w:r>
      <w:r w:rsidR="007A7D14">
        <w:t xml:space="preserve"> hàm băm</w:t>
      </w: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 xml:space="preserve"> là</w:t>
      </w:r>
      <w:r w:rsidR="00644105">
        <w:t xml:space="preserve"> băm ra giá trị</w:t>
      </w:r>
      <w:r>
        <w:t xml:space="preserve"> trong khoảng từ </w:t>
      </w:r>
      <w:r w:rsidR="000549A4">
        <w:t>0</w:t>
      </w:r>
      <w:r w:rsidR="00F61C89">
        <w:t xml:space="preserve"> đến </w:t>
      </w:r>
      <m:oMath>
        <m:r>
          <w:rPr>
            <w:rFonts w:ascii="Cambria Math" w:hAnsi="Cambria Math"/>
          </w:rPr>
          <m:t>M-1</m:t>
        </m:r>
      </m:oMath>
      <w:r w:rsidR="00053C44">
        <w:t xml:space="preserve"> (chỉ số 0 được CSDL dùng để lưu trữ các thông tin khác của bảng băm</w:t>
      </w:r>
      <w:r w:rsidR="00A9726F">
        <w:t xml:space="preserve"> và bảng băm sẽ được đẩy lên khoảng từ 0 đến </w:t>
      </w:r>
      <m:oMath>
        <m:r>
          <w:rPr>
            <w:rFonts w:ascii="Cambria Math" w:hAnsi="Cambria Math"/>
          </w:rPr>
          <m:t>M</m:t>
        </m:r>
      </m:oMath>
      <w:r w:rsidR="00053C44">
        <w:t>)</w:t>
      </w:r>
      <w:r w:rsidR="007A7D14">
        <w:t xml:space="preserve"> và </w:t>
      </w:r>
      <w:r w:rsidR="006E5163">
        <w:t xml:space="preserve"> hàm băm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rsidR="007A7D14">
        <w:t xml:space="preserve"> </w:t>
      </w:r>
      <w:r w:rsidR="005A0E78">
        <w:t xml:space="preserve">cũng </w:t>
      </w:r>
      <w:r w:rsidR="007A7D14">
        <w:t>sẽ</w:t>
      </w:r>
      <w:r w:rsidR="008912EC">
        <w:t xml:space="preserve"> băm ra </w:t>
      </w:r>
      <w:r w:rsidR="009A6DE5">
        <w:t>giá</w:t>
      </w:r>
      <w:r w:rsidR="008912EC">
        <w:t xml:space="preserve"> trị trong khoảng từ</w:t>
      </w:r>
      <w:r w:rsidR="00026A57">
        <w:t xml:space="preserve"> 1</w:t>
      </w:r>
      <w:r w:rsidR="004400D4">
        <w:t xml:space="preserve"> đến</w:t>
      </w:r>
      <w:r w:rsidR="008912EC">
        <w:t xml:space="preserve"> </w:t>
      </w:r>
      <m:oMath>
        <m:r>
          <w:rPr>
            <w:rFonts w:ascii="Cambria Math" w:hAnsi="Cambria Math"/>
          </w:rPr>
          <m:t>M-1</m:t>
        </m:r>
      </m:oMath>
      <w:r w:rsidR="00502FEC">
        <w:t xml:space="preserve"> </w:t>
      </w:r>
      <w:r w:rsidR="00CF14A4">
        <w:t>và</w:t>
      </w:r>
      <w:r w:rsidR="00342353">
        <w:t xml:space="preserve"> giá trị băm được và </w:t>
      </w:r>
      <m:oMath>
        <m:r>
          <w:rPr>
            <w:rFonts w:ascii="Cambria Math" w:hAnsi="Cambria Math"/>
          </w:rPr>
          <m:t>M</m:t>
        </m:r>
      </m:oMath>
      <w:r w:rsidR="00342353">
        <w:t xml:space="preserve"> phải là số nguyên tố cùng nhau, vì vậy nếu </w:t>
      </w:r>
      <m:oMath>
        <m:r>
          <w:rPr>
            <w:rFonts w:ascii="Cambria Math" w:hAnsi="Cambria Math"/>
          </w:rPr>
          <m:t>M</m:t>
        </m:r>
      </m:oMath>
      <w:r w:rsidR="00342353">
        <w:t xml:space="preserve"> là số nguyên tố th</w:t>
      </w:r>
      <w:r w:rsidR="00D73DB6">
        <w:t xml:space="preserve">ì các giá trị trong khoảng từ 1 </w:t>
      </w:r>
      <w:r w:rsidR="00342353">
        <w:t xml:space="preserve">đến </w:t>
      </w:r>
      <m:oMath>
        <m:r>
          <w:rPr>
            <w:rFonts w:ascii="Cambria Math" w:hAnsi="Cambria Math"/>
          </w:rPr>
          <m:t>M-1</m:t>
        </m:r>
      </m:oMath>
      <w:r w:rsidR="007D0A7C">
        <w:t xml:space="preserve"> đều là số nguyên tố cùng nhau với </w:t>
      </w:r>
      <m:oMath>
        <m:r>
          <w:rPr>
            <w:rFonts w:ascii="Cambria Math" w:hAnsi="Cambria Math"/>
          </w:rPr>
          <m:t>M</m:t>
        </m:r>
      </m:oMath>
      <w:r w:rsidR="00AA2736">
        <w:t>.</w:t>
      </w:r>
      <w:r w:rsidR="000417A7">
        <w:t xml:space="preserve"> </w:t>
      </w:r>
      <m:oMath>
        <m:r>
          <w:rPr>
            <w:rFonts w:ascii="Cambria Math" w:hAnsi="Cambria Math"/>
          </w:rPr>
          <m:t>N</m:t>
        </m:r>
      </m:oMath>
      <w:r w:rsidR="000417A7">
        <w:t xml:space="preserve"> là </w:t>
      </w:r>
      <w:r w:rsidR="001D4743">
        <w:t xml:space="preserve">số lượng các giá trị đã được chèn vào trong bảng. </w:t>
      </w:r>
    </w:p>
    <w:p w14:paraId="081C1E0E" w14:textId="05281759" w:rsidR="00264FF7" w:rsidRDefault="000E38DB" w:rsidP="00391708">
      <w:r>
        <w:t>Dưới đây là c</w:t>
      </w:r>
      <w:r w:rsidR="00A35D16">
        <w:t>ác bước thực hiện</w:t>
      </w:r>
      <w:r w:rsidR="009657B0">
        <w:t xml:space="preserve"> việc thêm một giá trị vào bảng băm</w:t>
      </w:r>
      <w:r w:rsidR="00195381">
        <w:t>, ở đây hàm b</w:t>
      </w:r>
      <w:r w:rsidR="00445EE3">
        <w:t>ăm thứ nhất chỉ sử dụng một lần, các lần băm sau hàm băm thứ hai sẽ được sử dụng</w:t>
      </w:r>
      <w:r w:rsidR="00A06C44">
        <w:t xml:space="preserve"> để băm</w:t>
      </w:r>
      <w:r w:rsidR="00264FF7">
        <w:t>:</w:t>
      </w:r>
    </w:p>
    <w:p w14:paraId="0B3D18E1" w14:textId="21C8F016" w:rsidR="00264FF7" w:rsidRDefault="00E25FC9" w:rsidP="00391708">
      <w:r>
        <w:rPr>
          <w:b/>
        </w:rPr>
        <w:t>B1:</w:t>
      </w:r>
      <w:r w:rsidR="00C34596">
        <w:t xml:space="preserve"> </w:t>
      </w:r>
      <w:r w:rsidR="00496A19">
        <w:t>Gán</w:t>
      </w:r>
      <w:r w:rsidR="00C34596">
        <w:t xml:space="preserve"> </w:t>
      </w:r>
      <m:oMath>
        <m:r>
          <w:rPr>
            <w:rFonts w:ascii="Cambria Math" w:hAnsi="Cambria Math"/>
          </w:rPr>
          <m:t>i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6D7078">
        <w:t>.</w:t>
      </w:r>
    </w:p>
    <w:p w14:paraId="7E0D3876" w14:textId="5BC15788" w:rsidR="009437C7" w:rsidRDefault="009437C7" w:rsidP="00391708">
      <w:r>
        <w:rPr>
          <w:b/>
        </w:rPr>
        <w:t>B2:</w:t>
      </w:r>
      <w:r>
        <w:t xml:space="preserve"> </w:t>
      </w:r>
      <w:r w:rsidR="00CC69CB">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CC69CB">
        <w:t xml:space="preserve"> là rỗng, đi tới </w:t>
      </w:r>
      <w:r w:rsidR="00CC69CB">
        <w:rPr>
          <w:b/>
        </w:rPr>
        <w:t>B6</w:t>
      </w:r>
      <w:r w:rsidR="00CC69CB">
        <w:t xml:space="preserve">. </w:t>
      </w:r>
      <w:r w:rsidR="00B10FB4">
        <w:t>Ngoài ra nếu</w:t>
      </w:r>
      <w:r w:rsidR="00CC69CB">
        <w:t xml:space="preserve">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=K</m:t>
        </m:r>
      </m:oMath>
      <w:r w:rsidR="005D5329">
        <w:t xml:space="preserve">, </w:t>
      </w:r>
      <w:r w:rsidR="00D13C8D">
        <w:t>kết thúc giải thuật</w:t>
      </w:r>
      <w:r w:rsidR="00B10FB4">
        <w:t xml:space="preserve"> vì </w:t>
      </w:r>
      <m:oMath>
        <m:r>
          <w:rPr>
            <w:rFonts w:ascii="Cambria Math" w:hAnsi="Cambria Math"/>
          </w:rPr>
          <m:t>K</m:t>
        </m:r>
      </m:oMath>
      <w:r w:rsidR="005F2210">
        <w:t xml:space="preserve"> đã có ở trong bảng</w:t>
      </w:r>
      <w:r w:rsidR="004A478A">
        <w:t>.</w:t>
      </w:r>
    </w:p>
    <w:p w14:paraId="08C61B67" w14:textId="5FA7201C" w:rsidR="00003EA5" w:rsidRDefault="0054256F" w:rsidP="00391708">
      <w:r>
        <w:rPr>
          <w:b/>
        </w:rPr>
        <w:t>B3:</w:t>
      </w:r>
      <w:r w:rsidR="005C6F28">
        <w:t xml:space="preserve"> </w:t>
      </w:r>
      <w:r w:rsidR="00A66BBB">
        <w:t xml:space="preserve">Gán </w:t>
      </w:r>
      <m:oMath>
        <m:r>
          <w:rPr>
            <w:rFonts w:ascii="Cambria Math" w:hAnsi="Cambria Math"/>
          </w:rPr>
          <m:t xml:space="preserve">c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rsidR="00550F4E">
        <w:t>.</w:t>
      </w:r>
    </w:p>
    <w:p w14:paraId="69C008F3" w14:textId="552C5D45" w:rsidR="00003EA5" w:rsidRDefault="000824C3" w:rsidP="00391708">
      <w:r>
        <w:rPr>
          <w:b/>
        </w:rPr>
        <w:t xml:space="preserve">B4: </w:t>
      </w:r>
      <w:r w:rsidR="00A66BBB">
        <w:t xml:space="preserve">Gán </w:t>
      </w:r>
      <m:oMath>
        <m:r>
          <w:rPr>
            <w:rFonts w:ascii="Cambria Math" w:hAnsi="Cambria Math"/>
          </w:rPr>
          <m:t>i ←i-c</m:t>
        </m:r>
      </m:oMath>
      <w:r w:rsidR="006F265A">
        <w:t xml:space="preserve">, nếu </w:t>
      </w:r>
      <m:oMath>
        <m:r>
          <w:rPr>
            <w:rFonts w:ascii="Cambria Math" w:hAnsi="Cambria Math"/>
          </w:rPr>
          <m:t>i&lt;0</m:t>
        </m:r>
      </m:oMath>
      <w:r w:rsidR="006F265A">
        <w:t xml:space="preserve"> thì gán </w:t>
      </w:r>
      <m:oMath>
        <m:r>
          <w:rPr>
            <w:rFonts w:ascii="Cambria Math" w:hAnsi="Cambria Math"/>
          </w:rPr>
          <m:t>i ←i+M</m:t>
        </m:r>
      </m:oMath>
    </w:p>
    <w:p w14:paraId="5E037052" w14:textId="42778F56" w:rsidR="00E81B42" w:rsidRDefault="00E81B42" w:rsidP="00391708">
      <w:r>
        <w:rPr>
          <w:b/>
        </w:rPr>
        <w:t>B5:</w:t>
      </w:r>
      <w:r>
        <w:t xml:space="preserve"> </w:t>
      </w:r>
      <w:r w:rsidR="00112405">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112405">
        <w:t xml:space="preserve"> là rỗng, tới </w:t>
      </w:r>
      <w:r w:rsidR="00112405">
        <w:rPr>
          <w:b/>
        </w:rPr>
        <w:t>B6</w:t>
      </w:r>
      <w:r w:rsidR="00112405">
        <w:t>.</w:t>
      </w:r>
      <w:r w:rsidR="00871F69">
        <w:t xml:space="preserve"> Ngoài ra nếu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=K</m:t>
        </m:r>
      </m:oMath>
      <w:r w:rsidR="008C0B1A">
        <w:t xml:space="preserve">, </w:t>
      </w:r>
      <w:r w:rsidR="00E542AE">
        <w:t xml:space="preserve">kết thúc giải thuật vì </w:t>
      </w:r>
      <m:oMath>
        <m:r>
          <w:rPr>
            <w:rFonts w:ascii="Cambria Math" w:hAnsi="Cambria Math"/>
          </w:rPr>
          <m:t>K</m:t>
        </m:r>
      </m:oMath>
      <w:r w:rsidR="00E542AE">
        <w:t xml:space="preserve"> đã có ở trong bảng.</w:t>
      </w:r>
      <w:r w:rsidR="00DC0909">
        <w:t xml:space="preserve"> Nếu không thì</w:t>
      </w:r>
      <w:r w:rsidR="008C0B1A">
        <w:t xml:space="preserve"> quay trở lại </w:t>
      </w:r>
      <w:r w:rsidR="00B740D9">
        <w:rPr>
          <w:b/>
        </w:rPr>
        <w:t>B4</w:t>
      </w:r>
      <w:r w:rsidR="008C0B1A">
        <w:t>.</w:t>
      </w:r>
    </w:p>
    <w:p w14:paraId="6F1A8602" w14:textId="6C59B15E" w:rsidR="00A37760" w:rsidRDefault="00A37760" w:rsidP="00391708">
      <w:r>
        <w:rPr>
          <w:b/>
        </w:rPr>
        <w:t>B6:</w:t>
      </w:r>
      <w:r>
        <w:t xml:space="preserve"> </w:t>
      </w:r>
      <w:r w:rsidR="00514DC2">
        <w:t xml:space="preserve">Nếu </w:t>
      </w:r>
      <m:oMath>
        <m:r>
          <w:rPr>
            <w:rFonts w:ascii="Cambria Math" w:hAnsi="Cambria Math"/>
          </w:rPr>
          <m:t>N= M-1</m:t>
        </m:r>
      </m:oMath>
      <w:r w:rsidR="00327362">
        <w:t>,</w:t>
      </w:r>
      <w:r w:rsidR="00AF1AFC">
        <w:t xml:space="preserve"> kết thúc </w:t>
      </w:r>
      <w:r w:rsidR="00B6689C">
        <w:t>vì tràn bảng</w:t>
      </w:r>
      <w:r w:rsidR="00750D89">
        <w:t xml:space="preserve"> băm</w:t>
      </w:r>
      <w:r w:rsidR="00F51F50">
        <w:t>. Nếu không</w:t>
      </w:r>
      <w:r w:rsidR="00A54973">
        <w:t xml:space="preserve"> đ</w:t>
      </w:r>
      <w:r w:rsidR="00327362">
        <w:t xml:space="preserve">ánh dấu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935A21">
        <w:t xml:space="preserve"> đã được sử dụng, gán </w:t>
      </w:r>
      <m:oMath>
        <m:r>
          <w:rPr>
            <w:rFonts w:ascii="Cambria Math" w:hAnsi="Cambria Math"/>
          </w:rPr>
          <m:t>VALUE</m:t>
        </m:r>
        <m:d>
          <m:dPr>
            <m:begChr m:val="["/>
            <m:endChr m:val="]"/>
            <m:ctrlPr>
              <w:rPr>
                <w:rFonts w:ascii="Cambria Math" w:hAnsi="Cambria Math"/>
                <w:i/>
              </w:rPr>
            </m:ctrlPr>
          </m:dPr>
          <m:e>
            <m:r>
              <w:rPr>
                <w:rFonts w:ascii="Cambria Math" w:hAnsi="Cambria Math"/>
              </w:rPr>
              <m:t>i</m:t>
            </m:r>
          </m:e>
        </m:d>
        <m:r>
          <w:rPr>
            <w:rFonts w:ascii="Cambria Math" w:hAnsi="Cambria Math"/>
          </w:rPr>
          <m:t xml:space="preserve"> ←V</m:t>
        </m:r>
      </m:oMath>
      <w:r w:rsidR="00935A21">
        <w:t xml:space="preserve"> </w:t>
      </w:r>
      <w:r w:rsidR="00054D16">
        <w:t xml:space="preserve"> đặt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 xml:space="preserve"> ← K</m:t>
        </m:r>
      </m:oMath>
      <w:r w:rsidR="00A22096">
        <w:t>.</w:t>
      </w:r>
    </w:p>
    <w:p w14:paraId="6B399505" w14:textId="7ADCA847" w:rsidR="00F852C9" w:rsidRDefault="00F852C9" w:rsidP="00391708">
      <w:r>
        <w:t xml:space="preserve">Hàm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 xml:space="preserve"> được đề nghị là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=1+(K mod </m:t>
        </m:r>
        <m:d>
          <m:dPr>
            <m:ctrlPr>
              <w:rPr>
                <w:rFonts w:ascii="Cambria Math" w:hAnsi="Cambria Math"/>
                <w:i/>
              </w:rPr>
            </m:ctrlPr>
          </m:dPr>
          <m:e>
            <m:r>
              <w:rPr>
                <w:rFonts w:ascii="Cambria Math" w:hAnsi="Cambria Math"/>
              </w:rPr>
              <m:t>M-2</m:t>
            </m:r>
          </m:e>
        </m:d>
        <m:r>
          <w:rPr>
            <w:rFonts w:ascii="Cambria Math" w:hAnsi="Cambria Math"/>
          </w:rPr>
          <m:t>)</m:t>
        </m:r>
      </m:oMath>
      <w:r w:rsidR="00BE7735">
        <w:t>.</w:t>
      </w:r>
    </w:p>
    <w:p w14:paraId="319F6DA0" w14:textId="5624E022" w:rsidR="00F852C9" w:rsidRPr="00A37760" w:rsidRDefault="00F852C9" w:rsidP="00391708">
      <w:r>
        <w:lastRenderedPageBreak/>
        <w:t>Tương tự với c</w:t>
      </w:r>
      <w:r w:rsidR="0046438E">
        <w:t>ác bước thực hiện</w:t>
      </w:r>
      <w:r w:rsidR="0019275D">
        <w:t xml:space="preserve"> tìm kiếm value trong bảng băm.</w:t>
      </w:r>
    </w:p>
    <w:p w14:paraId="36AE52FD" w14:textId="77777777" w:rsidR="004C5C8B" w:rsidRDefault="00550F4E" w:rsidP="004C5C8B">
      <w:r>
        <w:t xml:space="preserve"> </w:t>
      </w:r>
      <w:r w:rsidR="004C5C8B">
        <w:rPr>
          <w:b/>
        </w:rPr>
        <w:t>B1:</w:t>
      </w:r>
      <w:r w:rsidR="004C5C8B">
        <w:t xml:space="preserve"> Gán </w:t>
      </w:r>
      <m:oMath>
        <m:r>
          <w:rPr>
            <w:rFonts w:ascii="Cambria Math" w:hAnsi="Cambria Math"/>
          </w:rPr>
          <m:t>i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4C5C8B">
        <w:t>.</w:t>
      </w:r>
    </w:p>
    <w:p w14:paraId="58B27AF1" w14:textId="34F5447B" w:rsidR="004C5C8B" w:rsidRPr="00D35BEA" w:rsidRDefault="004C5C8B" w:rsidP="004C5C8B">
      <w:r>
        <w:rPr>
          <w:b/>
        </w:rPr>
        <w:t>B2:</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9C7C2A">
        <w:t xml:space="preserve"> được đánh dấu đang sử dụng</w:t>
      </w:r>
      <w:r w:rsidR="00A67C52">
        <w:t>,</w:t>
      </w:r>
      <w:r>
        <w:t xml:space="preserve"> </w:t>
      </w:r>
      <w:r w:rsidR="00277FE4">
        <w:t xml:space="preserve">kiểm tra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 K</m:t>
        </m:r>
      </m:oMath>
      <w:r w:rsidR="00D35BEA">
        <w:t xml:space="preserve">, nếu có nhảy tới </w:t>
      </w:r>
      <w:r w:rsidR="00AC2114">
        <w:t>B7</w:t>
      </w:r>
      <w:r w:rsidR="00D35BEA">
        <w:t>.</w:t>
      </w:r>
      <w:r w:rsidR="009E76E7">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4C44E8">
        <w:t xml:space="preserve"> không được sử dụng, trả về kết quả không tìm thấy value.</w:t>
      </w:r>
    </w:p>
    <w:p w14:paraId="522350E2" w14:textId="77777777" w:rsidR="004C5C8B" w:rsidRDefault="004C5C8B" w:rsidP="004C5C8B">
      <w:r>
        <w:rPr>
          <w:b/>
        </w:rPr>
        <w:t>B3:</w:t>
      </w:r>
      <w:r>
        <w:t xml:space="preserve"> Gán </w:t>
      </w:r>
      <m:oMath>
        <m:r>
          <w:rPr>
            <w:rFonts w:ascii="Cambria Math" w:hAnsi="Cambria Math"/>
          </w:rPr>
          <m:t xml:space="preserve">c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w:t>
      </w:r>
    </w:p>
    <w:p w14:paraId="2FE2C612" w14:textId="22938B57" w:rsidR="004C5C8B" w:rsidRDefault="004C5C8B" w:rsidP="004C5C8B">
      <w:r>
        <w:rPr>
          <w:b/>
        </w:rPr>
        <w:t xml:space="preserve">B4: </w:t>
      </w:r>
      <w:r>
        <w:t xml:space="preserve">Gán </w:t>
      </w:r>
      <m:oMath>
        <m:r>
          <w:rPr>
            <w:rFonts w:ascii="Cambria Math" w:hAnsi="Cambria Math"/>
          </w:rPr>
          <m:t>i ←i-c</m:t>
        </m:r>
      </m:oMath>
      <w:r>
        <w:t xml:space="preserve">, nếu </w:t>
      </w:r>
      <m:oMath>
        <m:r>
          <w:rPr>
            <w:rFonts w:ascii="Cambria Math" w:hAnsi="Cambria Math"/>
          </w:rPr>
          <m:t>i&lt;0</m:t>
        </m:r>
      </m:oMath>
      <w:r>
        <w:t xml:space="preserve"> thì gán </w:t>
      </w:r>
      <m:oMath>
        <m:r>
          <w:rPr>
            <w:rFonts w:ascii="Cambria Math" w:hAnsi="Cambria Math"/>
          </w:rPr>
          <m:t>i ←i+M</m:t>
        </m:r>
      </m:oMath>
      <w:r w:rsidR="00715138">
        <w:t>.</w:t>
      </w:r>
    </w:p>
    <w:p w14:paraId="5CF3EE31" w14:textId="40A07024" w:rsidR="006E129E" w:rsidRPr="006E129E" w:rsidRDefault="006E129E" w:rsidP="004C5C8B">
      <w:r>
        <w:rPr>
          <w:b/>
        </w:rPr>
        <w:t xml:space="preserve">B5: </w:t>
      </w:r>
      <w:r>
        <w:t xml:space="preserve">Kiểm tra </w:t>
      </w:r>
      <m:oMath>
        <m:r>
          <w:rPr>
            <w:rFonts w:ascii="Cambria Math" w:hAnsi="Cambria Math"/>
          </w:rPr>
          <m:t xml:space="preserve">i=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BD2938">
        <w:t xml:space="preserve">, kết thúc </w:t>
      </w:r>
      <w:r w:rsidR="00735092">
        <w:t>trả về kết quả không tìm thấy value.</w:t>
      </w:r>
    </w:p>
    <w:p w14:paraId="29D55D75" w14:textId="60D64653" w:rsidR="004C5C8B" w:rsidRPr="005C0F2A" w:rsidRDefault="006E129E" w:rsidP="004C5C8B">
      <w:r>
        <w:rPr>
          <w:b/>
        </w:rPr>
        <w:t>B6</w:t>
      </w:r>
      <w:r w:rsidR="004C5C8B">
        <w:rPr>
          <w:b/>
        </w:rPr>
        <w:t>:</w:t>
      </w:r>
      <w:r w:rsidR="004C5C8B">
        <w:t xml:space="preserve"> </w:t>
      </w:r>
      <w:r w:rsidR="00AA6BA4">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713B07">
        <w:t xml:space="preserve"> được</w:t>
      </w:r>
      <w:r w:rsidR="00C878A4">
        <w:t xml:space="preserve"> đánh dấu đang sử dụng thì</w:t>
      </w:r>
      <w:r w:rsidR="00EB57EB">
        <w:t xml:space="preserve"> kiểm tra</w:t>
      </w:r>
      <w:r w:rsidR="00713B07">
        <w:t xml:space="preserve"> </w:t>
      </w:r>
      <m:oMath>
        <m:r>
          <w:rPr>
            <w:rFonts w:ascii="Cambria Math" w:hAnsi="Cambria Math"/>
          </w:rPr>
          <m:t>KEY</m:t>
        </m:r>
        <m:d>
          <m:dPr>
            <m:begChr m:val="["/>
            <m:endChr m:val="]"/>
            <m:ctrlPr>
              <w:rPr>
                <w:rFonts w:ascii="Cambria Math" w:hAnsi="Cambria Math"/>
                <w:i/>
              </w:rPr>
            </m:ctrlPr>
          </m:dPr>
          <m:e>
            <m:r>
              <w:rPr>
                <w:rFonts w:ascii="Cambria Math" w:hAnsi="Cambria Math"/>
              </w:rPr>
              <m:t>i</m:t>
            </m:r>
          </m:e>
        </m:d>
        <m:r>
          <w:rPr>
            <w:rFonts w:ascii="Cambria Math" w:hAnsi="Cambria Math"/>
          </w:rPr>
          <m:t>= K</m:t>
        </m:r>
      </m:oMath>
      <w:r w:rsidR="00550430">
        <w:t xml:space="preserve">, nếu có </w:t>
      </w:r>
      <w:r w:rsidR="005C0F2A">
        <w:t xml:space="preserve">thực hiện </w:t>
      </w:r>
      <w:r w:rsidR="004128DC">
        <w:t>B7</w:t>
      </w:r>
      <w:r w:rsidR="005C0F2A">
        <w:t xml:space="preserve">, nếu không quay trở lại </w:t>
      </w:r>
      <w:r w:rsidR="004E16DB">
        <w:t>B4</w:t>
      </w:r>
      <w:r w:rsidR="001E1185">
        <w:t xml:space="preserve">. </w:t>
      </w:r>
      <w:r w:rsidR="003D73BA">
        <w:t xml:space="preserve">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3D73BA">
        <w:t xml:space="preserve"> không được sử dụng, trả về kết quả không tìm thấy value.</w:t>
      </w:r>
    </w:p>
    <w:p w14:paraId="796F1ED4" w14:textId="780C9EA7" w:rsidR="004C5C8B" w:rsidRDefault="00693179" w:rsidP="004C5C8B">
      <w:r>
        <w:rPr>
          <w:b/>
        </w:rPr>
        <w:t>B7</w:t>
      </w:r>
      <w:r w:rsidR="004C5C8B">
        <w:rPr>
          <w:b/>
        </w:rPr>
        <w:t>:</w:t>
      </w:r>
      <w:r w:rsidR="00960446">
        <w:t xml:space="preserve"> Trả</w:t>
      </w:r>
      <w:r w:rsidR="00B65E30">
        <w:t xml:space="preserve"> về </w:t>
      </w:r>
      <m:oMath>
        <m:r>
          <w:rPr>
            <w:rFonts w:ascii="Cambria Math" w:hAnsi="Cambria Math"/>
          </w:rPr>
          <m:t>VALUE</m:t>
        </m:r>
        <m:d>
          <m:dPr>
            <m:begChr m:val="["/>
            <m:endChr m:val="]"/>
            <m:ctrlPr>
              <w:rPr>
                <w:rFonts w:ascii="Cambria Math" w:hAnsi="Cambria Math"/>
                <w:i/>
              </w:rPr>
            </m:ctrlPr>
          </m:dPr>
          <m:e>
            <m:r>
              <w:rPr>
                <w:rFonts w:ascii="Cambria Math" w:hAnsi="Cambria Math"/>
              </w:rPr>
              <m:t>i</m:t>
            </m:r>
          </m:e>
        </m:d>
      </m:oMath>
      <w:r w:rsidR="00B65E30">
        <w:t xml:space="preserve"> là giá trị cần tìm</w:t>
      </w:r>
      <w:r w:rsidR="00960446">
        <w:t>.</w:t>
      </w:r>
    </w:p>
    <w:p w14:paraId="2EC9F934" w14:textId="36BDE717" w:rsidR="00DE7BC8" w:rsidRDefault="00DE7BC8" w:rsidP="004C5C8B">
      <w:r>
        <w:t>Chi tiết về việc áp dụng bảng băm vào trong CSDL sẽ được t</w:t>
      </w:r>
      <w:r w:rsidR="002F0E61">
        <w:t>rình bày trong chương 4.</w:t>
      </w:r>
    </w:p>
    <w:p w14:paraId="58500366" w14:textId="3315E35C" w:rsidR="0054256F" w:rsidRPr="0054256F" w:rsidRDefault="0054256F" w:rsidP="00391708"/>
    <w:p w14:paraId="0E960149" w14:textId="77777777" w:rsidR="002B7979" w:rsidRDefault="002B7979" w:rsidP="00F54850">
      <w:pPr>
        <w:pStyle w:val="u1"/>
        <w:framePr w:w="8617" w:wrap="notBeside" w:y="12"/>
      </w:pPr>
      <w:bookmarkStart w:id="207" w:name="_Toc510882204"/>
      <w:bookmarkStart w:id="208" w:name="_Ref512428284"/>
      <w:bookmarkStart w:id="209" w:name="_Toc533729443"/>
      <w:bookmarkStart w:id="210" w:name="_Toc533729694"/>
      <w:bookmarkStart w:id="211" w:name="_Toc533764023"/>
      <w:r>
        <w:lastRenderedPageBreak/>
        <w:t>Phát triển và triển khai ứng dụng</w:t>
      </w:r>
      <w:bookmarkEnd w:id="207"/>
      <w:bookmarkEnd w:id="208"/>
      <w:bookmarkEnd w:id="209"/>
      <w:bookmarkEnd w:id="210"/>
      <w:bookmarkEnd w:id="211"/>
    </w:p>
    <w:p w14:paraId="584A8B6B" w14:textId="6DEF3518" w:rsidR="005B5342" w:rsidRPr="005B5342" w:rsidRDefault="00944075" w:rsidP="005B5342">
      <w:pPr>
        <w:pStyle w:val="u2"/>
      </w:pPr>
      <w:bookmarkStart w:id="212" w:name="_Toc510882205"/>
      <w:bookmarkStart w:id="213" w:name="_Toc533729444"/>
      <w:bookmarkStart w:id="214" w:name="_Toc533729695"/>
      <w:bookmarkStart w:id="215" w:name="_Toc533764024"/>
      <w:r>
        <w:t>Thiết kế kiến trúc</w:t>
      </w:r>
      <w:bookmarkEnd w:id="212"/>
      <w:bookmarkEnd w:id="213"/>
      <w:bookmarkEnd w:id="214"/>
      <w:bookmarkEnd w:id="215"/>
    </w:p>
    <w:p w14:paraId="58F6A0B0" w14:textId="57421DCC" w:rsidR="00E26EB3" w:rsidRDefault="00E26EB3" w:rsidP="00E26EB3">
      <w:pPr>
        <w:pStyle w:val="u3"/>
      </w:pPr>
      <w:bookmarkStart w:id="216" w:name="_Toc510882207"/>
      <w:bookmarkStart w:id="217" w:name="_Toc533729445"/>
      <w:bookmarkStart w:id="218" w:name="_Toc533729696"/>
      <w:bookmarkStart w:id="219" w:name="_Toc533764025"/>
      <w:r>
        <w:t>Thiết kế tổng quan</w:t>
      </w:r>
      <w:bookmarkEnd w:id="216"/>
      <w:bookmarkEnd w:id="217"/>
      <w:bookmarkEnd w:id="218"/>
      <w:bookmarkEnd w:id="219"/>
    </w:p>
    <w:p w14:paraId="383C0F21" w14:textId="2CE0F7D6" w:rsidR="00FA5D58" w:rsidRPr="00FA5D58" w:rsidRDefault="003A1F20" w:rsidP="00FA5D58">
      <w:r>
        <w:t xml:space="preserve">HQT CSDL </w:t>
      </w:r>
      <w:r w:rsidR="00E20B85">
        <w:t>sẽ bao gồm 2 thành phần chính là: (i)</w:t>
      </w:r>
      <w:r w:rsidR="005D02A3">
        <w:t xml:space="preserve"> phần cơ sở dữ liệu, (ii) phần quản lý các socket kết nối tới server.</w:t>
      </w:r>
    </w:p>
    <w:p w14:paraId="48915066" w14:textId="77777777" w:rsidR="00E82392" w:rsidRPr="00E82392" w:rsidRDefault="00E82392" w:rsidP="00E82392"/>
    <w:p w14:paraId="1808BFF3" w14:textId="6FF48D8F" w:rsidR="00D219BB" w:rsidRDefault="005D02A3" w:rsidP="00017B22">
      <w:pPr>
        <w:keepNext/>
        <w:jc w:val="center"/>
      </w:pPr>
      <w:r>
        <w:rPr>
          <w:noProof/>
        </w:rPr>
        <w:drawing>
          <wp:inline distT="0" distB="0" distL="0" distR="0" wp14:anchorId="13E79E50" wp14:editId="2A3D8133">
            <wp:extent cx="5575935" cy="2337435"/>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ngQuan.PNG"/>
                    <pic:cNvPicPr/>
                  </pic:nvPicPr>
                  <pic:blipFill>
                    <a:blip r:embed="rId22">
                      <a:extLst>
                        <a:ext uri="{28A0092B-C50C-407E-A947-70E740481C1C}">
                          <a14:useLocalDpi xmlns:a14="http://schemas.microsoft.com/office/drawing/2010/main" val="0"/>
                        </a:ext>
                      </a:extLst>
                    </a:blip>
                    <a:stretch>
                      <a:fillRect/>
                    </a:stretch>
                  </pic:blipFill>
                  <pic:spPr>
                    <a:xfrm>
                      <a:off x="0" y="0"/>
                      <a:ext cx="5575935" cy="2337435"/>
                    </a:xfrm>
                    <a:prstGeom prst="rect">
                      <a:avLst/>
                    </a:prstGeom>
                  </pic:spPr>
                </pic:pic>
              </a:graphicData>
            </a:graphic>
          </wp:inline>
        </w:drawing>
      </w:r>
    </w:p>
    <w:p w14:paraId="22B89F07" w14:textId="0538C68D" w:rsidR="00E76AD2" w:rsidRDefault="00D219BB" w:rsidP="00D219BB">
      <w:pPr>
        <w:pStyle w:val="Chuthich"/>
      </w:pPr>
      <w:bookmarkStart w:id="220" w:name="_Ref510800624"/>
      <w:bookmarkStart w:id="221" w:name="_Toc533764054"/>
      <w:r w:rsidRPr="00C969A0">
        <w:rPr>
          <w:b/>
        </w:rPr>
        <w:t xml:space="preserve">Hình </w:t>
      </w:r>
      <w:r w:rsidR="00D3102F">
        <w:rPr>
          <w:b/>
        </w:rPr>
        <w:fldChar w:fldCharType="begin"/>
      </w:r>
      <w:r w:rsidR="00D3102F">
        <w:rPr>
          <w:b/>
        </w:rPr>
        <w:instrText xml:space="preserve"> SEQ Hình \* ARABIC </w:instrText>
      </w:r>
      <w:r w:rsidR="00D3102F">
        <w:rPr>
          <w:b/>
        </w:rPr>
        <w:fldChar w:fldCharType="separate"/>
      </w:r>
      <w:r w:rsidR="007A6767">
        <w:rPr>
          <w:b/>
          <w:noProof/>
        </w:rPr>
        <w:t>11</w:t>
      </w:r>
      <w:r w:rsidR="00D3102F">
        <w:rPr>
          <w:b/>
        </w:rPr>
        <w:fldChar w:fldCharType="end"/>
      </w:r>
      <w:bookmarkEnd w:id="220"/>
      <w:r w:rsidR="00E523C1">
        <w:rPr>
          <w:b/>
        </w:rPr>
        <w:t>.</w:t>
      </w:r>
      <w:r>
        <w:t xml:space="preserve"> </w:t>
      </w:r>
      <w:r w:rsidR="00C94653">
        <w:t>Tổng quan trong HQT CSDL</w:t>
      </w:r>
      <w:bookmarkEnd w:id="221"/>
    </w:p>
    <w:p w14:paraId="5FD66907" w14:textId="508C1E76" w:rsidR="00E523C1" w:rsidRDefault="00E523C1" w:rsidP="00E523C1">
      <w:r>
        <w:t>Trong Hình 8</w:t>
      </w:r>
      <w:r w:rsidR="00CD638D">
        <w:t xml:space="preserve"> là các thành phần của HQT CSDL bao gồm: (i) cơ sở dữ liệu, (ii) các API để giao tiếp với CSDL, (iii) phần bóc tách bản tin sau khi nhận được từ client, (iv) phần quản lý các socket kết nối tới server sử dụng epoll API.</w:t>
      </w:r>
    </w:p>
    <w:p w14:paraId="2A798257" w14:textId="77B9E5E3" w:rsidR="005853CB" w:rsidRDefault="005853CB" w:rsidP="00E523C1">
      <w:r>
        <w:t xml:space="preserve">Client sẽ thực hiện  các yêu cầu lên server gồm có: (i) tìm kiếm, (ii) thêm, (iii) sửa, (iv) xóa trong CSDL. </w:t>
      </w:r>
      <w:r w:rsidR="00F161B2">
        <w:t>Khi có resquest được gửi đến server, epoll API sẽ thông báo cho chương trình có I/O từ client tới, chương trình sẽ bóc tách bản tin được gửi và gọi đến API theo đúng yêu cầu của client</w:t>
      </w:r>
      <w:r w:rsidR="00761E2D">
        <w:t>. Các API sẽ giao tiếp với CSDL và thực hiện các yêu cầu</w:t>
      </w:r>
      <w:r w:rsidR="00F760AE">
        <w:t xml:space="preserve"> rồi trả về </w:t>
      </w:r>
      <w:r w:rsidR="008E7D2B">
        <w:t xml:space="preserve">kết quả cho </w:t>
      </w:r>
      <w:r w:rsidR="006C5E73">
        <w:t>client.</w:t>
      </w:r>
    </w:p>
    <w:p w14:paraId="31B52E66" w14:textId="69A27667" w:rsidR="00410967" w:rsidRDefault="00410967" w:rsidP="00410967">
      <w:pPr>
        <w:pStyle w:val="u3"/>
      </w:pPr>
      <w:bookmarkStart w:id="222" w:name="_Toc533729446"/>
      <w:bookmarkStart w:id="223" w:name="_Toc533729697"/>
      <w:bookmarkStart w:id="224" w:name="_Toc533764026"/>
      <w:r>
        <w:lastRenderedPageBreak/>
        <w:t>Thiết kế trong</w:t>
      </w:r>
      <w:r w:rsidR="00A2483C">
        <w:t xml:space="preserve"> CSDL</w:t>
      </w:r>
      <w:bookmarkEnd w:id="222"/>
      <w:bookmarkEnd w:id="223"/>
      <w:bookmarkEnd w:id="224"/>
    </w:p>
    <w:p w14:paraId="18A52EE7" w14:textId="680BECA3" w:rsidR="00422378" w:rsidRDefault="000B6CBF" w:rsidP="00422378">
      <w:r>
        <w:t>Tương tự như CSDL quan hệ thông thường, CSDL được viết ở trong đề tài bao gồm nhiều bảng (table) và mỗi bảng sẽ bao gồm nhiều trường</w:t>
      </w:r>
      <w:r w:rsidR="00A64FF2">
        <w:t xml:space="preserve"> (field)</w:t>
      </w:r>
      <w:r>
        <w:t>.</w:t>
      </w:r>
      <w:r w:rsidR="00572B30">
        <w:t xml:space="preserve"> </w:t>
      </w:r>
      <w:r w:rsidR="00B32336">
        <w:t>CSDL bao gồm c</w:t>
      </w:r>
      <w:r w:rsidR="00C008E7">
        <w:t xml:space="preserve">ác thành phần: (i) thông tin của CSDL, (ii) các bảng trong CSDL. </w:t>
      </w:r>
      <w:r w:rsidR="00130D21">
        <w:t>Các thành phần được minh họa như hình dưới đây.</w:t>
      </w:r>
    </w:p>
    <w:p w14:paraId="05542D1D" w14:textId="301462EE" w:rsidR="00B32336" w:rsidRDefault="00F66F72" w:rsidP="00623487">
      <w:pPr>
        <w:jc w:val="center"/>
      </w:pPr>
      <w:r>
        <w:rPr>
          <w:noProof/>
        </w:rPr>
        <w:drawing>
          <wp:inline distT="0" distB="0" distL="0" distR="0" wp14:anchorId="527FB4A8" wp14:editId="50F65FEE">
            <wp:extent cx="5575935" cy="3020060"/>
            <wp:effectExtent l="0" t="0" r="5715" b="889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ongQuanCSDL.png"/>
                    <pic:cNvPicPr/>
                  </pic:nvPicPr>
                  <pic:blipFill>
                    <a:blip r:embed="rId23">
                      <a:extLst>
                        <a:ext uri="{28A0092B-C50C-407E-A947-70E740481C1C}">
                          <a14:useLocalDpi xmlns:a14="http://schemas.microsoft.com/office/drawing/2010/main" val="0"/>
                        </a:ext>
                      </a:extLst>
                    </a:blip>
                    <a:stretch>
                      <a:fillRect/>
                    </a:stretch>
                  </pic:blipFill>
                  <pic:spPr>
                    <a:xfrm>
                      <a:off x="0" y="0"/>
                      <a:ext cx="5575935" cy="3020060"/>
                    </a:xfrm>
                    <a:prstGeom prst="rect">
                      <a:avLst/>
                    </a:prstGeom>
                  </pic:spPr>
                </pic:pic>
              </a:graphicData>
            </a:graphic>
          </wp:inline>
        </w:drawing>
      </w:r>
    </w:p>
    <w:p w14:paraId="1924008E" w14:textId="77A8E059" w:rsidR="00A60496" w:rsidRDefault="00A60496" w:rsidP="00A60496">
      <w:pPr>
        <w:pStyle w:val="Chuthich"/>
      </w:pPr>
      <w:bookmarkStart w:id="225" w:name="_Toc533764055"/>
      <w:r w:rsidRPr="00A60496">
        <w:rPr>
          <w:b/>
        </w:rPr>
        <w:t xml:space="preserve">Hình </w:t>
      </w:r>
      <w:r w:rsidRPr="00A60496">
        <w:rPr>
          <w:b/>
        </w:rPr>
        <w:fldChar w:fldCharType="begin"/>
      </w:r>
      <w:r w:rsidRPr="00A60496">
        <w:rPr>
          <w:b/>
        </w:rPr>
        <w:instrText xml:space="preserve"> SEQ Hình \* ARABIC </w:instrText>
      </w:r>
      <w:r w:rsidRPr="00A60496">
        <w:rPr>
          <w:b/>
        </w:rPr>
        <w:fldChar w:fldCharType="separate"/>
      </w:r>
      <w:r w:rsidR="007A6767">
        <w:rPr>
          <w:b/>
          <w:noProof/>
        </w:rPr>
        <w:t>12</w:t>
      </w:r>
      <w:r w:rsidRPr="00A60496">
        <w:rPr>
          <w:b/>
        </w:rPr>
        <w:fldChar w:fldCharType="end"/>
      </w:r>
      <w:r>
        <w:rPr>
          <w:b/>
        </w:rPr>
        <w:t xml:space="preserve">. </w:t>
      </w:r>
      <w:r>
        <w:t>Các thành phần tổng quan trong CSDL</w:t>
      </w:r>
      <w:bookmarkEnd w:id="225"/>
    </w:p>
    <w:p w14:paraId="6A91CEDE" w14:textId="4E7C0CEC" w:rsidR="005075CE" w:rsidRDefault="005075CE" w:rsidP="005075CE">
      <w:r>
        <w:t>Đối với CSDL được thực hiện trong đề tài có các khái niệm sau:</w:t>
      </w:r>
    </w:p>
    <w:p w14:paraId="700730EB" w14:textId="226BB882" w:rsidR="00027C8F" w:rsidRDefault="005075CE" w:rsidP="005075CE">
      <w:r>
        <w:rPr>
          <w:b/>
        </w:rPr>
        <w:t>Bản ghi</w:t>
      </w:r>
      <w:r>
        <w:t xml:space="preserve">: là một tập hợp các giá trị </w:t>
      </w:r>
      <w:r w:rsidR="00DF061F">
        <w:t>của các</w:t>
      </w:r>
      <w:r>
        <w:t xml:space="preserve"> thuộc tính </w:t>
      </w:r>
      <w:r w:rsidR="0048531B">
        <w:t>trong</w:t>
      </w:r>
      <w:r>
        <w:t xml:space="preserve"> một đối tượng cần lưu trữ. </w:t>
      </w:r>
    </w:p>
    <w:p w14:paraId="1B9ECC0C" w14:textId="4FEDCEEC" w:rsidR="005075CE" w:rsidRDefault="005075CE" w:rsidP="005075CE">
      <w:r>
        <w:t xml:space="preserve">Ví dụ: muốn lưu trữ thông tin sinh viên </w:t>
      </w:r>
      <w:r w:rsidR="00027C8F">
        <w:t xml:space="preserve">với thuộc tính như: (i) mã số sinh viên, (ii) tên sinh viên, (iii) lớp. Một sinh viên tên </w:t>
      </w:r>
      <w:r w:rsidR="00C37C15">
        <w:t xml:space="preserve">Nguyễn Văn </w:t>
      </w:r>
      <w:r w:rsidR="00027C8F">
        <w:t>A có mã sinh viên là 1 và học tại lớp CNTT, thì một bản ghi là tập hợp các giá trị {</w:t>
      </w:r>
      <w:r w:rsidR="00C37C15">
        <w:t xml:space="preserve">1, </w:t>
      </w:r>
      <w:r w:rsidR="00B534A1">
        <w:t>Nguyễn Văn A</w:t>
      </w:r>
      <w:r w:rsidR="00027C8F">
        <w:t>, CNTT}</w:t>
      </w:r>
      <w:r w:rsidR="00693866">
        <w:t>.</w:t>
      </w:r>
    </w:p>
    <w:p w14:paraId="2826BE74" w14:textId="5D895022" w:rsidR="00160B96" w:rsidRDefault="00160B96" w:rsidP="005075CE">
      <w:r>
        <w:rPr>
          <w:b/>
        </w:rPr>
        <w:t>Trường</w:t>
      </w:r>
      <w:r>
        <w:t>: là một thuộc tính</w:t>
      </w:r>
      <w:r w:rsidR="00C34E36">
        <w:t xml:space="preserve"> của một đối tượng được lưu trữ.</w:t>
      </w:r>
    </w:p>
    <w:p w14:paraId="77D40110" w14:textId="7E164C09" w:rsidR="0095458C" w:rsidRDefault="00C37C15" w:rsidP="005075CE">
      <w:r>
        <w:t xml:space="preserve">Theo ví dụ trên thì </w:t>
      </w:r>
      <w:r w:rsidR="00F64765">
        <w:rPr>
          <w:i/>
        </w:rPr>
        <w:t>mã số sinh viên, tên sinh viên, lớp</w:t>
      </w:r>
      <w:r w:rsidR="00F64765">
        <w:t xml:space="preserve"> là các </w:t>
      </w:r>
      <w:r w:rsidR="00F64765" w:rsidRPr="00F64765">
        <w:rPr>
          <w:b/>
        </w:rPr>
        <w:t>trường</w:t>
      </w:r>
      <w:r w:rsidR="001D1504">
        <w:t>.</w:t>
      </w:r>
    </w:p>
    <w:p w14:paraId="386FF6F9" w14:textId="2574CB86" w:rsidR="003B6C6A" w:rsidRDefault="003B6C6A" w:rsidP="005075CE">
      <w:r>
        <w:rPr>
          <w:b/>
        </w:rPr>
        <w:t>Giá trị của trường</w:t>
      </w:r>
      <w:r>
        <w:t>: là giá trị một</w:t>
      </w:r>
      <w:r w:rsidR="00D0648E">
        <w:t xml:space="preserve"> của thuộc tính trong đối tượng cần lưu trữ.</w:t>
      </w:r>
    </w:p>
    <w:p w14:paraId="0CB0959F" w14:textId="53FAA0AD" w:rsidR="0096308F" w:rsidRDefault="0096308F" w:rsidP="005075CE">
      <w:r>
        <w:t xml:space="preserve">Theo ví dụ trên thì 1 là giá trị của trường </w:t>
      </w:r>
      <w:r>
        <w:rPr>
          <w:i/>
        </w:rPr>
        <w:t>mã số sinh viên</w:t>
      </w:r>
      <w:r>
        <w:t xml:space="preserve">, Nguyễn Văn A là giá trị của trường </w:t>
      </w:r>
      <w:r>
        <w:rPr>
          <w:i/>
        </w:rPr>
        <w:t>tên sinh viên</w:t>
      </w:r>
      <w:r>
        <w:t xml:space="preserve">, CNTT là giá trị của trường </w:t>
      </w:r>
      <w:r>
        <w:rPr>
          <w:i/>
        </w:rPr>
        <w:t>lớp</w:t>
      </w:r>
      <w:r>
        <w:t>.</w:t>
      </w:r>
    </w:p>
    <w:p w14:paraId="120CF9AA" w14:textId="4C590CBD" w:rsidR="005E13EE" w:rsidRDefault="005E13EE" w:rsidP="005E13EE">
      <w:r>
        <w:rPr>
          <w:b/>
        </w:rPr>
        <w:lastRenderedPageBreak/>
        <w:t>Bảng</w:t>
      </w:r>
      <w:r>
        <w:t xml:space="preserve">: là một tập hợp các bản ghi được </w:t>
      </w:r>
      <w:r w:rsidR="00156530">
        <w:t xml:space="preserve">gộp lại </w:t>
      </w:r>
      <w:r>
        <w:t>với nhau vì nó lưu trữ dữ liệu về một đối tượng.</w:t>
      </w:r>
    </w:p>
    <w:p w14:paraId="50F2EA22" w14:textId="5CE78F0D" w:rsidR="005E13EE" w:rsidRDefault="00465D69" w:rsidP="005075CE">
      <w:r>
        <w:t xml:space="preserve">Ví dụ, khi ta muốn lưu trữ toàn bộ sinh viên trường đại học Bách Khoa Hà Nội theo 3 trường </w:t>
      </w:r>
      <w:r>
        <w:rPr>
          <w:i/>
        </w:rPr>
        <w:t>mã số sinh viên, tên sinh viên, lớp</w:t>
      </w:r>
      <w:r>
        <w:t>.</w:t>
      </w:r>
      <w:r w:rsidR="001B4C1D">
        <w:t xml:space="preserve"> Thì tập các bản ghi lưu trữ toàn bộ sinh viên Bách Khoa theo 3 trường được gọi là một bảng.</w:t>
      </w:r>
      <w:r w:rsidR="00F1284A">
        <w:t xml:space="preserve"> Bảng này có 3 trường và số lượng bản ghi bằng số lượng sinh viên Bách Khoa.</w:t>
      </w:r>
    </w:p>
    <w:p w14:paraId="536B199C" w14:textId="77777777" w:rsidR="009D538A" w:rsidRPr="0096308F" w:rsidRDefault="009D538A" w:rsidP="005075CE"/>
    <w:p w14:paraId="5065B252" w14:textId="056AC852" w:rsidR="00C008E7" w:rsidRDefault="000533D8" w:rsidP="000533D8">
      <w:pPr>
        <w:pStyle w:val="u3"/>
      </w:pPr>
      <w:bookmarkStart w:id="226" w:name="_Toc533729447"/>
      <w:bookmarkStart w:id="227" w:name="_Toc533729698"/>
      <w:bookmarkStart w:id="228" w:name="_Toc533764027"/>
      <w:r>
        <w:t>Cách thức lưu trữ trong CSDL</w:t>
      </w:r>
      <w:bookmarkEnd w:id="226"/>
      <w:bookmarkEnd w:id="227"/>
      <w:bookmarkEnd w:id="228"/>
    </w:p>
    <w:p w14:paraId="6C939C59" w14:textId="7E6E8EBF" w:rsidR="00DD79C2" w:rsidRDefault="000F19B9" w:rsidP="00DD79C2">
      <w:r>
        <w:t>Phần lưu trữ chính trong CSDL là 2 phần</w:t>
      </w:r>
      <w:r w:rsidR="000B632F">
        <w:t xml:space="preserve"> field bucket và</w:t>
      </w:r>
      <w:r>
        <w:t xml:space="preserve"> row bucket.</w:t>
      </w:r>
    </w:p>
    <w:p w14:paraId="7485DF75" w14:textId="2D5EB073" w:rsidR="0055792F" w:rsidRDefault="0055792F" w:rsidP="00DD79C2">
      <w:r>
        <w:t xml:space="preserve">Đối với field bucket sẽ được tổ chức thành một tập các bảng băm, </w:t>
      </w:r>
      <w:r w:rsidR="00F000A4">
        <w:t>với mỗi bảng băm sẽ là tập hợp các giá trị của một trường đến từ nhiều bản ghi khác nhau.</w:t>
      </w:r>
      <w:r w:rsidR="00352711">
        <w:t xml:space="preserve"> Mỗi phần từ trong bảng băm sẽ bao gồm giá trị của </w:t>
      </w:r>
      <w:r w:rsidR="005B7F8C">
        <w:t>trường</w:t>
      </w:r>
      <w:r w:rsidR="00277E6E">
        <w:t xml:space="preserve"> (độ lớn tối đa</w:t>
      </w:r>
      <w:r w:rsidR="00FE1122">
        <w:t xml:space="preserve"> trong CSDL</w:t>
      </w:r>
      <w:r w:rsidR="00277E6E">
        <w:t xml:space="preserve"> 28 byte)</w:t>
      </w:r>
      <w:r w:rsidR="006C13E6">
        <w:t xml:space="preserve">, định danh </w:t>
      </w:r>
      <w:r w:rsidR="006C13E6">
        <w:rPr>
          <w:i/>
        </w:rPr>
        <w:t>bản ghi</w:t>
      </w:r>
      <w:r w:rsidR="006C13E6">
        <w:t xml:space="preserve"> của trường</w:t>
      </w:r>
      <w:r w:rsidR="00277E6E">
        <w:t xml:space="preserve">, </w:t>
      </w:r>
      <w:r w:rsidR="006D5D0F">
        <w:t>độ lớn của giá trị lưu trữ</w:t>
      </w:r>
      <w:r w:rsidR="005B7F8C">
        <w:t>.</w:t>
      </w:r>
    </w:p>
    <w:p w14:paraId="097FAC7E" w14:textId="1A3418F0" w:rsidR="00291A85" w:rsidRDefault="00291A85" w:rsidP="00DD79C2">
      <w:r>
        <w:t>Đối với row bucket là một bảng tham chiếu tới giá trị theo từng trường của từng bảng ghi tới field bucket.</w:t>
      </w:r>
    </w:p>
    <w:p w14:paraId="117B04B8" w14:textId="77777777" w:rsidR="008F4DEE" w:rsidRDefault="008F4DEE" w:rsidP="00DD79C2"/>
    <w:p w14:paraId="7F0660B2" w14:textId="77777777" w:rsidR="005408FA" w:rsidRPr="00DD79C2" w:rsidRDefault="005408FA" w:rsidP="00DD79C2"/>
    <w:p w14:paraId="47F3DB66" w14:textId="77777777" w:rsidR="00411266" w:rsidRPr="00411266" w:rsidRDefault="00411266" w:rsidP="00411266"/>
    <w:p w14:paraId="610B312B" w14:textId="77777777" w:rsidR="00833BBB" w:rsidRDefault="00833BBB" w:rsidP="00833BBB">
      <w:pPr>
        <w:pStyle w:val="u2"/>
      </w:pPr>
      <w:bookmarkStart w:id="229" w:name="_Toc510882209"/>
      <w:bookmarkStart w:id="230" w:name="_Toc533729448"/>
      <w:bookmarkStart w:id="231" w:name="_Toc533729699"/>
      <w:bookmarkStart w:id="232" w:name="_Toc533764028"/>
      <w:r>
        <w:lastRenderedPageBreak/>
        <w:t>Thiết kế chi tiết</w:t>
      </w:r>
      <w:bookmarkEnd w:id="229"/>
      <w:bookmarkEnd w:id="230"/>
      <w:bookmarkEnd w:id="231"/>
      <w:bookmarkEnd w:id="232"/>
    </w:p>
    <w:p w14:paraId="20CB7DC4" w14:textId="5F838D38" w:rsidR="003C7D93" w:rsidRDefault="003C7D93" w:rsidP="003C7D93">
      <w:pPr>
        <w:pStyle w:val="u3"/>
      </w:pPr>
      <w:bookmarkStart w:id="233" w:name="_Toc533729449"/>
      <w:bookmarkStart w:id="234" w:name="_Toc533729700"/>
      <w:bookmarkStart w:id="235" w:name="_Toc533764029"/>
      <w:r>
        <w:t xml:space="preserve">Cấu trúc lữu trữ thông tin của </w:t>
      </w:r>
      <w:r w:rsidR="00A90077">
        <w:t>CSDL</w:t>
      </w:r>
      <w:bookmarkEnd w:id="233"/>
      <w:bookmarkEnd w:id="234"/>
      <w:bookmarkEnd w:id="235"/>
    </w:p>
    <w:p w14:paraId="23B06D6E" w14:textId="07DDED81" w:rsidR="00F23686" w:rsidRDefault="00896E58" w:rsidP="00896E58">
      <w:pPr>
        <w:jc w:val="center"/>
      </w:pPr>
      <w:r>
        <w:rPr>
          <w:noProof/>
        </w:rPr>
        <w:drawing>
          <wp:inline distT="0" distB="0" distL="0" distR="0" wp14:anchorId="497CD136" wp14:editId="522BFAA8">
            <wp:extent cx="3972479" cy="5020376"/>
            <wp:effectExtent l="0" t="0" r="952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_info.PNG"/>
                    <pic:cNvPicPr/>
                  </pic:nvPicPr>
                  <pic:blipFill>
                    <a:blip r:embed="rId24">
                      <a:extLst>
                        <a:ext uri="{28A0092B-C50C-407E-A947-70E740481C1C}">
                          <a14:useLocalDpi xmlns:a14="http://schemas.microsoft.com/office/drawing/2010/main" val="0"/>
                        </a:ext>
                      </a:extLst>
                    </a:blip>
                    <a:stretch>
                      <a:fillRect/>
                    </a:stretch>
                  </pic:blipFill>
                  <pic:spPr>
                    <a:xfrm>
                      <a:off x="0" y="0"/>
                      <a:ext cx="3972479" cy="5020376"/>
                    </a:xfrm>
                    <a:prstGeom prst="rect">
                      <a:avLst/>
                    </a:prstGeom>
                  </pic:spPr>
                </pic:pic>
              </a:graphicData>
            </a:graphic>
          </wp:inline>
        </w:drawing>
      </w:r>
    </w:p>
    <w:p w14:paraId="67ED0FE1" w14:textId="229A5149" w:rsidR="006C2C48" w:rsidRDefault="006C2C48" w:rsidP="006C2C48">
      <w:pPr>
        <w:pStyle w:val="Chuthich"/>
      </w:pPr>
      <w:bookmarkStart w:id="236" w:name="_Toc533764056"/>
      <w:r w:rsidRPr="004F506C">
        <w:rPr>
          <w:b/>
        </w:rPr>
        <w:t xml:space="preserve">Hình </w:t>
      </w:r>
      <w:r w:rsidRPr="004F506C">
        <w:rPr>
          <w:b/>
        </w:rPr>
        <w:fldChar w:fldCharType="begin"/>
      </w:r>
      <w:r w:rsidRPr="004F506C">
        <w:rPr>
          <w:b/>
        </w:rPr>
        <w:instrText xml:space="preserve"> SEQ Hình \* ARABIC </w:instrText>
      </w:r>
      <w:r w:rsidRPr="004F506C">
        <w:rPr>
          <w:b/>
        </w:rPr>
        <w:fldChar w:fldCharType="separate"/>
      </w:r>
      <w:r w:rsidR="007A6767">
        <w:rPr>
          <w:b/>
          <w:noProof/>
        </w:rPr>
        <w:t>13</w:t>
      </w:r>
      <w:r w:rsidRPr="004F506C">
        <w:rPr>
          <w:b/>
        </w:rPr>
        <w:fldChar w:fldCharType="end"/>
      </w:r>
      <w:r>
        <w:t xml:space="preserve">. </w:t>
      </w:r>
      <w:r w:rsidR="004F506C">
        <w:t>Cấu trúc lưu trữ</w:t>
      </w:r>
      <w:r w:rsidR="005232DA">
        <w:t xml:space="preserve"> </w:t>
      </w:r>
      <w:r w:rsidR="003E266C">
        <w:t>thông tin về CSDL</w:t>
      </w:r>
      <w:bookmarkEnd w:id="236"/>
    </w:p>
    <w:p w14:paraId="6EE03C85" w14:textId="10467040" w:rsidR="004904B2" w:rsidRPr="004904B2" w:rsidRDefault="004904B2" w:rsidP="001E1A34">
      <w:r>
        <w:t>Khi một cơ sở dữ liệu được mở ra hoặc khởi tạo, việc đầu tiên chương trình thực hiện là đọc các thông tin về cơ sở dữ liệu, bao gồm có 4 trường chính:</w:t>
      </w:r>
    </w:p>
    <w:p w14:paraId="53145030" w14:textId="4D1F5331" w:rsidR="001E1A34" w:rsidRDefault="0039470E" w:rsidP="001E1A34">
      <w:r>
        <w:rPr>
          <w:b/>
        </w:rPr>
        <w:t>Tên cơ sở dữ liệu:</w:t>
      </w:r>
      <w:r w:rsidR="0039783B">
        <w:rPr>
          <w:b/>
        </w:rPr>
        <w:t xml:space="preserve"> </w:t>
      </w:r>
      <w:r w:rsidR="0039783B">
        <w:t xml:space="preserve">trường này có độ </w:t>
      </w:r>
      <w:r w:rsidR="00E41416">
        <w:t>l</w:t>
      </w:r>
      <w:r w:rsidR="003A7160">
        <w:t>ớn</w:t>
      </w:r>
      <w:r w:rsidR="0039783B">
        <w:t xml:space="preserve"> </w:t>
      </w:r>
      <w:r w:rsidR="005246B3">
        <w:t xml:space="preserve">là 32 </w:t>
      </w:r>
      <w:r w:rsidR="00E420D6">
        <w:t>byte</w:t>
      </w:r>
      <w:r w:rsidR="005246B3">
        <w:t xml:space="preserve"> chứa tên CSDL. </w:t>
      </w:r>
    </w:p>
    <w:p w14:paraId="65843794" w14:textId="243E1F38" w:rsidR="00E420D6" w:rsidRDefault="00E420D6" w:rsidP="001E1A34">
      <w:r>
        <w:rPr>
          <w:b/>
        </w:rPr>
        <w:t>Số</w:t>
      </w:r>
      <w:r>
        <w:t xml:space="preserve"> </w:t>
      </w:r>
      <w:r>
        <w:rPr>
          <w:b/>
        </w:rPr>
        <w:t>lượng bảng trong CSDL:</w:t>
      </w:r>
      <w:r>
        <w:t xml:space="preserve"> trường </w:t>
      </w:r>
      <w:r w:rsidR="007E3944">
        <w:t>này có độ lơn là 4 byte, chỉ ra số bảng mà CSDL đang có.</w:t>
      </w:r>
    </w:p>
    <w:p w14:paraId="7E405F50" w14:textId="6FE4F63A" w:rsidR="003F251B" w:rsidRDefault="00D9553D" w:rsidP="001E1A34">
      <w:r>
        <w:rPr>
          <w:b/>
        </w:rPr>
        <w:lastRenderedPageBreak/>
        <w:t>Vị trí của các bảng trong CSDL</w:t>
      </w:r>
      <w:r>
        <w:t>: trường này là các vùng nhớ 8 byte liên tiếp nhằm chỉ ra địa chỉ</w:t>
      </w:r>
      <w:r w:rsidR="00DC4BBB">
        <w:t xml:space="preserve"> </w:t>
      </w:r>
      <w:r>
        <w:t>của bảng được lưu trữ trong CSDL.</w:t>
      </w:r>
      <w:r w:rsidR="0090420E">
        <w:t xml:space="preserve"> </w:t>
      </w:r>
      <w:r w:rsidR="009E3674">
        <w:t xml:space="preserve">(do giới hạn số lượng bảng tối đa trong một CSDL là 64 nên trường này có độ </w:t>
      </w:r>
      <w:r w:rsidR="00D51F90">
        <w:t>lớn</w:t>
      </w:r>
      <w:r w:rsidR="009E3674">
        <w:t xml:space="preserve"> là 64*8)</w:t>
      </w:r>
    </w:p>
    <w:p w14:paraId="69B36441" w14:textId="0DC7CCF3" w:rsidR="0090420E" w:rsidRPr="0090420E" w:rsidRDefault="0090420E" w:rsidP="001E1A34">
      <w:r>
        <w:rPr>
          <w:b/>
        </w:rPr>
        <w:t>Vị trí cuối cùng của CSDL:</w:t>
      </w:r>
      <w:r>
        <w:t xml:space="preserve"> trường này </w:t>
      </w:r>
      <w:r w:rsidR="00E00E2C">
        <w:t>có độ l</w:t>
      </w:r>
      <w:r w:rsidR="00351B4B">
        <w:t>ớ</w:t>
      </w:r>
      <w:r w:rsidR="00E00E2C">
        <w:t>n là 8 byte</w:t>
      </w:r>
      <w:r w:rsidR="00CF3401">
        <w:t xml:space="preserve"> chỉ ra địa chỉ của điểm cuối tại CSDL.</w:t>
      </w:r>
    </w:p>
    <w:p w14:paraId="7C3BE2C2" w14:textId="61AF1B92" w:rsidR="00896E58" w:rsidRDefault="00896E58" w:rsidP="00896E58">
      <w:pPr>
        <w:pStyle w:val="u3"/>
      </w:pPr>
      <w:bookmarkStart w:id="237" w:name="_Toc533729450"/>
      <w:bookmarkStart w:id="238" w:name="_Toc533729701"/>
      <w:bookmarkStart w:id="239" w:name="_Toc533764030"/>
      <w:r>
        <w:t>Cấu trúc lưu trữ trong bảng</w:t>
      </w:r>
      <w:bookmarkEnd w:id="237"/>
      <w:bookmarkEnd w:id="238"/>
      <w:bookmarkEnd w:id="239"/>
    </w:p>
    <w:p w14:paraId="15C18F0D" w14:textId="1CEEDDC9" w:rsidR="0008058B" w:rsidRPr="0008058B" w:rsidRDefault="0008058B" w:rsidP="0008058B">
      <w:r>
        <w:t xml:space="preserve">Sau khi đọc được thông tin về CSDL, chương trình sẽ dựa vào các địa chỉ lấy ra được từ trường </w:t>
      </w:r>
      <w:r>
        <w:rPr>
          <w:i/>
        </w:rPr>
        <w:t xml:space="preserve">vị trí </w:t>
      </w:r>
      <w:r w:rsidR="00CC63F7">
        <w:rPr>
          <w:i/>
        </w:rPr>
        <w:t>của</w:t>
      </w:r>
      <w:r>
        <w:rPr>
          <w:i/>
        </w:rPr>
        <w:t xml:space="preserve"> bảng trong CSDL</w:t>
      </w:r>
      <w:r>
        <w:t xml:space="preserve"> để trỏ tới các bảng trong CSDL. </w:t>
      </w:r>
      <w:r w:rsidR="006019AF">
        <w:t>Dưới đây là cấu trúc lưu trữ các bảng trong CSDL.</w:t>
      </w:r>
    </w:p>
    <w:p w14:paraId="51B30905" w14:textId="523EA8B1" w:rsidR="00896E58" w:rsidRDefault="00FB07E1" w:rsidP="00FB07E1">
      <w:pPr>
        <w:jc w:val="center"/>
      </w:pPr>
      <w:r>
        <w:rPr>
          <w:noProof/>
        </w:rPr>
        <w:drawing>
          <wp:inline distT="0" distB="0" distL="0" distR="0" wp14:anchorId="16F3C5C4" wp14:editId="4AFDB764">
            <wp:extent cx="2708376" cy="44771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able.PNG"/>
                    <pic:cNvPicPr/>
                  </pic:nvPicPr>
                  <pic:blipFill>
                    <a:blip r:embed="rId25">
                      <a:extLst>
                        <a:ext uri="{28A0092B-C50C-407E-A947-70E740481C1C}">
                          <a14:useLocalDpi xmlns:a14="http://schemas.microsoft.com/office/drawing/2010/main" val="0"/>
                        </a:ext>
                      </a:extLst>
                    </a:blip>
                    <a:stretch>
                      <a:fillRect/>
                    </a:stretch>
                  </pic:blipFill>
                  <pic:spPr>
                    <a:xfrm>
                      <a:off x="0" y="0"/>
                      <a:ext cx="2728434" cy="4510266"/>
                    </a:xfrm>
                    <a:prstGeom prst="rect">
                      <a:avLst/>
                    </a:prstGeom>
                  </pic:spPr>
                </pic:pic>
              </a:graphicData>
            </a:graphic>
          </wp:inline>
        </w:drawing>
      </w:r>
    </w:p>
    <w:p w14:paraId="48DA5DA6" w14:textId="3A9081CC" w:rsidR="00DA0BC2" w:rsidRDefault="00457F7F" w:rsidP="00457F7F">
      <w:pPr>
        <w:pStyle w:val="Chuthich"/>
      </w:pPr>
      <w:bookmarkStart w:id="240" w:name="_Toc533764057"/>
      <w:r w:rsidRPr="00457F7F">
        <w:rPr>
          <w:b/>
        </w:rPr>
        <w:t xml:space="preserve">Hình </w:t>
      </w:r>
      <w:r w:rsidRPr="00457F7F">
        <w:rPr>
          <w:b/>
        </w:rPr>
        <w:fldChar w:fldCharType="begin"/>
      </w:r>
      <w:r w:rsidRPr="00457F7F">
        <w:rPr>
          <w:b/>
        </w:rPr>
        <w:instrText xml:space="preserve"> SEQ Hình \* ARABIC </w:instrText>
      </w:r>
      <w:r w:rsidRPr="00457F7F">
        <w:rPr>
          <w:b/>
        </w:rPr>
        <w:fldChar w:fldCharType="separate"/>
      </w:r>
      <w:r w:rsidR="007A6767">
        <w:rPr>
          <w:b/>
          <w:noProof/>
        </w:rPr>
        <w:t>14</w:t>
      </w:r>
      <w:r w:rsidRPr="00457F7F">
        <w:rPr>
          <w:b/>
        </w:rPr>
        <w:fldChar w:fldCharType="end"/>
      </w:r>
      <w:r>
        <w:rPr>
          <w:b/>
        </w:rPr>
        <w:t xml:space="preserve">. </w:t>
      </w:r>
      <w:r w:rsidR="00F769E6">
        <w:t>Cấu trúc lưu trữ trong</w:t>
      </w:r>
      <w:r w:rsidR="006828A0">
        <w:t xml:space="preserve"> một</w:t>
      </w:r>
      <w:r w:rsidR="00F769E6">
        <w:t xml:space="preserve"> bảng</w:t>
      </w:r>
      <w:bookmarkEnd w:id="240"/>
    </w:p>
    <w:p w14:paraId="5DAC608A" w14:textId="07BB6993" w:rsidR="00E42A02" w:rsidRDefault="00F30F17" w:rsidP="00E42A02">
      <w:r>
        <w:t>Mỗi vùng nhớ lưu trữ của một bảng sẽ gồm 3 thành phần chính là:</w:t>
      </w:r>
    </w:p>
    <w:p w14:paraId="3BCDEA98" w14:textId="56FC26F8" w:rsidR="00F30F17" w:rsidRDefault="00046D91" w:rsidP="00E42A02">
      <w:r>
        <w:rPr>
          <w:b/>
        </w:rPr>
        <w:t>Thông tin về bảng</w:t>
      </w:r>
      <w:r w:rsidR="0089107B">
        <w:rPr>
          <w:b/>
        </w:rPr>
        <w:t>:</w:t>
      </w:r>
      <w:r>
        <w:t xml:space="preserve"> </w:t>
      </w:r>
      <w:r w:rsidR="00A07142">
        <w:t>là tập hợp các thông tin của bảng như: tên, các trường, v.v…</w:t>
      </w:r>
    </w:p>
    <w:p w14:paraId="0A69231F" w14:textId="6248C18E" w:rsidR="004D1506" w:rsidRDefault="004D1506" w:rsidP="00E42A02">
      <w:r>
        <w:rPr>
          <w:b/>
        </w:rPr>
        <w:lastRenderedPageBreak/>
        <w:t>Row bucket:</w:t>
      </w:r>
      <w:r>
        <w:t xml:space="preserve"> </w:t>
      </w:r>
      <w:r w:rsidR="00C42D68">
        <w:t>v</w:t>
      </w:r>
      <w:r w:rsidR="00577577">
        <w:t xml:space="preserve">ùng nhớ tương tự </w:t>
      </w:r>
      <w:r w:rsidR="00C94AB2">
        <w:t xml:space="preserve">như một bảng trong CSDL quan hệ </w:t>
      </w:r>
      <w:r w:rsidR="00577577">
        <w:t xml:space="preserve">thông thường như thay vì lưu trữ các giá trị thì nó sẽ lưu trữ địa chỉ mà sẽ trỏ tới giá </w:t>
      </w:r>
      <w:r w:rsidR="000B61EC">
        <w:t>trị</w:t>
      </w:r>
      <w:r w:rsidR="00455B02">
        <w:t xml:space="preserve"> của các trường</w:t>
      </w:r>
      <w:r w:rsidR="000B61EC">
        <w:t xml:space="preserve"> </w:t>
      </w:r>
      <w:r w:rsidR="00455B02">
        <w:t>trong bản từng bản ghi của bảng.</w:t>
      </w:r>
    </w:p>
    <w:p w14:paraId="2D0D5149" w14:textId="1367658C" w:rsidR="00BE21B9" w:rsidRDefault="00BE21B9" w:rsidP="00E42A02">
      <w:r>
        <w:rPr>
          <w:b/>
        </w:rPr>
        <w:t>Fi</w:t>
      </w:r>
      <w:r w:rsidR="00757D1C">
        <w:rPr>
          <w:b/>
        </w:rPr>
        <w:t>eld bucket:</w:t>
      </w:r>
      <w:r w:rsidR="00757D1C">
        <w:t xml:space="preserve"> </w:t>
      </w:r>
      <w:r w:rsidR="00C42D68">
        <w:t>vùng nhớ</w:t>
      </w:r>
      <w:r w:rsidR="00A50DDE">
        <w:t xml:space="preserve"> lưu trữ dữ liệu theo các dạng cột</w:t>
      </w:r>
      <w:r w:rsidR="003F5E11">
        <w:t>, chi tiết được mô trong hình 14</w:t>
      </w:r>
      <w:r w:rsidR="00A50DDE">
        <w:t>.</w:t>
      </w:r>
    </w:p>
    <w:p w14:paraId="51F5FB48" w14:textId="0E030840" w:rsidR="00FF0F23" w:rsidRPr="00757D1C" w:rsidRDefault="00473FB5" w:rsidP="00E42A02">
      <w:r>
        <w:t>Dưới đây là cấu t</w:t>
      </w:r>
      <w:r w:rsidR="00685143">
        <w:t>rúc lưu trữ các thông tin về bảng</w:t>
      </w:r>
      <w:r w:rsidR="001C5EFA">
        <w:t>:</w:t>
      </w:r>
      <w:r w:rsidR="00751C6F">
        <w:t xml:space="preserve"> </w:t>
      </w:r>
    </w:p>
    <w:p w14:paraId="44FA7E4C" w14:textId="03AC39AE" w:rsidR="00FB07E1" w:rsidRDefault="00FB07E1" w:rsidP="00FB07E1">
      <w:pPr>
        <w:jc w:val="center"/>
      </w:pPr>
      <w:r>
        <w:rPr>
          <w:noProof/>
        </w:rPr>
        <w:drawing>
          <wp:inline distT="0" distB="0" distL="0" distR="0" wp14:anchorId="651C6C11" wp14:editId="3000B525">
            <wp:extent cx="3905795" cy="546811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able_info.PNG"/>
                    <pic:cNvPicPr/>
                  </pic:nvPicPr>
                  <pic:blipFill>
                    <a:blip r:embed="rId26">
                      <a:extLst>
                        <a:ext uri="{28A0092B-C50C-407E-A947-70E740481C1C}">
                          <a14:useLocalDpi xmlns:a14="http://schemas.microsoft.com/office/drawing/2010/main" val="0"/>
                        </a:ext>
                      </a:extLst>
                    </a:blip>
                    <a:stretch>
                      <a:fillRect/>
                    </a:stretch>
                  </pic:blipFill>
                  <pic:spPr>
                    <a:xfrm>
                      <a:off x="0" y="0"/>
                      <a:ext cx="3905795" cy="5468113"/>
                    </a:xfrm>
                    <a:prstGeom prst="rect">
                      <a:avLst/>
                    </a:prstGeom>
                  </pic:spPr>
                </pic:pic>
              </a:graphicData>
            </a:graphic>
          </wp:inline>
        </w:drawing>
      </w:r>
    </w:p>
    <w:p w14:paraId="012D81FC" w14:textId="4D8CC487" w:rsidR="000055F6" w:rsidRDefault="004A05BD" w:rsidP="004A05BD">
      <w:pPr>
        <w:pStyle w:val="Chuthich"/>
      </w:pPr>
      <w:bookmarkStart w:id="241" w:name="_Toc533764058"/>
      <w:r w:rsidRPr="004A05BD">
        <w:rPr>
          <w:b/>
        </w:rPr>
        <w:t xml:space="preserve">Hình </w:t>
      </w:r>
      <w:r w:rsidRPr="004A05BD">
        <w:rPr>
          <w:b/>
        </w:rPr>
        <w:fldChar w:fldCharType="begin"/>
      </w:r>
      <w:r w:rsidRPr="004A05BD">
        <w:rPr>
          <w:b/>
        </w:rPr>
        <w:instrText xml:space="preserve"> SEQ Hình \* ARABIC </w:instrText>
      </w:r>
      <w:r w:rsidRPr="004A05BD">
        <w:rPr>
          <w:b/>
        </w:rPr>
        <w:fldChar w:fldCharType="separate"/>
      </w:r>
      <w:r w:rsidR="007A6767">
        <w:rPr>
          <w:b/>
          <w:noProof/>
        </w:rPr>
        <w:t>15</w:t>
      </w:r>
      <w:r w:rsidRPr="004A05BD">
        <w:rPr>
          <w:b/>
        </w:rPr>
        <w:fldChar w:fldCharType="end"/>
      </w:r>
      <w:r>
        <w:rPr>
          <w:b/>
        </w:rPr>
        <w:t xml:space="preserve">. </w:t>
      </w:r>
      <w:r>
        <w:t xml:space="preserve">Cấu trúc lưu trữ thông tin </w:t>
      </w:r>
      <w:r w:rsidR="003857FC">
        <w:t>về bảng trong CSDL</w:t>
      </w:r>
      <w:bookmarkEnd w:id="241"/>
    </w:p>
    <w:p w14:paraId="6D9A9BA5" w14:textId="11FB4A4A" w:rsidR="004E66BA" w:rsidRPr="00BB24A8" w:rsidRDefault="003F21CB" w:rsidP="004E66BA">
      <w:r>
        <w:rPr>
          <w:b/>
        </w:rPr>
        <w:t>Định danh của bảng:</w:t>
      </w:r>
      <w:r w:rsidR="00BB24A8">
        <w:rPr>
          <w:b/>
        </w:rPr>
        <w:t xml:space="preserve"> </w:t>
      </w:r>
      <w:r w:rsidR="00BB24A8">
        <w:t>đây là một số nguyên duy nhất giúp định danh các bảng trong CSDL.</w:t>
      </w:r>
    </w:p>
    <w:p w14:paraId="04688702" w14:textId="3531F0D2" w:rsidR="003F21CB" w:rsidRPr="00B9618D" w:rsidRDefault="003F21CB" w:rsidP="004E66BA">
      <w:r>
        <w:rPr>
          <w:b/>
        </w:rPr>
        <w:t>Tên bảng:</w:t>
      </w:r>
      <w:r w:rsidR="00B9618D">
        <w:rPr>
          <w:b/>
        </w:rPr>
        <w:t xml:space="preserve"> </w:t>
      </w:r>
      <w:r w:rsidR="00B9618D">
        <w:t>tên của bảng trong CSDL</w:t>
      </w:r>
      <w:r w:rsidR="007761A5">
        <w:t>.</w:t>
      </w:r>
    </w:p>
    <w:p w14:paraId="717BA353" w14:textId="10DEAAE9" w:rsidR="003F21CB" w:rsidRPr="00CD100A" w:rsidRDefault="009076C9" w:rsidP="004E66BA">
      <w:r>
        <w:rPr>
          <w:b/>
        </w:rPr>
        <w:lastRenderedPageBreak/>
        <w:t>Số lượng trường trong bảng:</w:t>
      </w:r>
      <w:r w:rsidR="00CD100A">
        <w:rPr>
          <w:b/>
        </w:rPr>
        <w:t xml:space="preserve"> </w:t>
      </w:r>
      <w:r w:rsidR="00C1036B">
        <w:t>là một số nguyên dương độ lớn 1 byte</w:t>
      </w:r>
      <w:r w:rsidR="00CD100A">
        <w:t xml:space="preserve"> chỉ ra số lượng các trường ở trong bảng.</w:t>
      </w:r>
    </w:p>
    <w:p w14:paraId="6EB2F4F3" w14:textId="2B73CD21" w:rsidR="009076C9" w:rsidRPr="00D23826" w:rsidRDefault="009076C9" w:rsidP="004E66BA">
      <w:r>
        <w:rPr>
          <w:b/>
        </w:rPr>
        <w:t>Thông tin các trường trong bảng:</w:t>
      </w:r>
      <w:r w:rsidR="004C7153">
        <w:rPr>
          <w:b/>
        </w:rPr>
        <w:t xml:space="preserve"> </w:t>
      </w:r>
      <w:r w:rsidR="00D23826">
        <w:t xml:space="preserve">là một chuỗi các vùng nhớ chỉ ra thông tin của trường như: tên trường, vị trí của trường trong Field bucket. </w:t>
      </w:r>
    </w:p>
    <w:p w14:paraId="1DF4B3E5" w14:textId="7BDED475" w:rsidR="009076C9" w:rsidRDefault="009076C9" w:rsidP="004E66BA">
      <w:r>
        <w:rPr>
          <w:b/>
        </w:rPr>
        <w:t>Số lượng hàng trong bảng:</w:t>
      </w:r>
      <w:r w:rsidR="00E172C1">
        <w:rPr>
          <w:b/>
        </w:rPr>
        <w:t xml:space="preserve"> </w:t>
      </w:r>
      <w:r w:rsidR="009E461A">
        <w:t xml:space="preserve">chỉ ra hiện tại trong </w:t>
      </w:r>
      <w:r w:rsidR="001075C6">
        <w:t>bảng đang có bao nhiêu bản ghi</w:t>
      </w:r>
      <w:r w:rsidR="002A3DC5">
        <w:t xml:space="preserve"> ( một hàng tương đương với một bản ghi)</w:t>
      </w:r>
      <w:r w:rsidR="001075C6">
        <w:t>.</w:t>
      </w:r>
    </w:p>
    <w:p w14:paraId="63726D3A" w14:textId="77777777" w:rsidR="002261D3" w:rsidRDefault="002261D3" w:rsidP="002261D3">
      <w:r>
        <w:t>Dưới đây là cấu trúc lưu trữ của field bucket:</w:t>
      </w:r>
    </w:p>
    <w:p w14:paraId="37D547E0" w14:textId="77777777" w:rsidR="002261D3" w:rsidRDefault="002261D3" w:rsidP="002261D3">
      <w:pPr>
        <w:jc w:val="center"/>
      </w:pPr>
      <w:r>
        <w:rPr>
          <w:noProof/>
        </w:rPr>
        <w:drawing>
          <wp:inline distT="0" distB="0" distL="0" distR="0" wp14:anchorId="2586587B" wp14:editId="2DFD300A">
            <wp:extent cx="5575935" cy="3056890"/>
            <wp:effectExtent l="0" t="0" r="5715" b="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eld_bucket.png"/>
                    <pic:cNvPicPr/>
                  </pic:nvPicPr>
                  <pic:blipFill>
                    <a:blip r:embed="rId27">
                      <a:extLst>
                        <a:ext uri="{28A0092B-C50C-407E-A947-70E740481C1C}">
                          <a14:useLocalDpi xmlns:a14="http://schemas.microsoft.com/office/drawing/2010/main" val="0"/>
                        </a:ext>
                      </a:extLst>
                    </a:blip>
                    <a:stretch>
                      <a:fillRect/>
                    </a:stretch>
                  </pic:blipFill>
                  <pic:spPr>
                    <a:xfrm>
                      <a:off x="0" y="0"/>
                      <a:ext cx="5575935" cy="3056890"/>
                    </a:xfrm>
                    <a:prstGeom prst="rect">
                      <a:avLst/>
                    </a:prstGeom>
                  </pic:spPr>
                </pic:pic>
              </a:graphicData>
            </a:graphic>
          </wp:inline>
        </w:drawing>
      </w:r>
    </w:p>
    <w:p w14:paraId="0C33353E" w14:textId="758D828A" w:rsidR="002261D3" w:rsidRPr="00A87A02" w:rsidRDefault="00D16EF1" w:rsidP="00D16EF1">
      <w:pPr>
        <w:pStyle w:val="Chuthich"/>
      </w:pPr>
      <w:bookmarkStart w:id="242" w:name="_Toc533764059"/>
      <w:r w:rsidRPr="00D16EF1">
        <w:rPr>
          <w:b/>
        </w:rPr>
        <w:t xml:space="preserve">Hình </w:t>
      </w:r>
      <w:r w:rsidRPr="00D16EF1">
        <w:rPr>
          <w:b/>
        </w:rPr>
        <w:fldChar w:fldCharType="begin"/>
      </w:r>
      <w:r w:rsidRPr="00D16EF1">
        <w:rPr>
          <w:b/>
        </w:rPr>
        <w:instrText xml:space="preserve"> SEQ Hình \* ARABIC </w:instrText>
      </w:r>
      <w:r w:rsidRPr="00D16EF1">
        <w:rPr>
          <w:b/>
        </w:rPr>
        <w:fldChar w:fldCharType="separate"/>
      </w:r>
      <w:r w:rsidR="007A6767">
        <w:rPr>
          <w:b/>
          <w:noProof/>
        </w:rPr>
        <w:t>16</w:t>
      </w:r>
      <w:r w:rsidRPr="00D16EF1">
        <w:rPr>
          <w:b/>
        </w:rPr>
        <w:fldChar w:fldCharType="end"/>
      </w:r>
      <w:r>
        <w:rPr>
          <w:b/>
        </w:rPr>
        <w:t>.</w:t>
      </w:r>
      <w:r w:rsidR="00F7454E">
        <w:rPr>
          <w:b/>
        </w:rPr>
        <w:t xml:space="preserve"> </w:t>
      </w:r>
      <w:r w:rsidR="002261D3">
        <w:t>Cấu trúc lưu trữ trong field bucket</w:t>
      </w:r>
      <w:bookmarkEnd w:id="242"/>
    </w:p>
    <w:p w14:paraId="243033E9" w14:textId="1D74471D" w:rsidR="00976A8C" w:rsidRDefault="00403536" w:rsidP="002261D3">
      <w:r>
        <w:t>Một field bucket sẽ chịu trách nhiệm lưu trữ dữ liệu.</w:t>
      </w:r>
      <w:r w:rsidR="00EC5C89">
        <w:t xml:space="preserve"> Nó g</w:t>
      </w:r>
      <w:r w:rsidR="0003711D">
        <w:t>ồm N bảng băm, trong đó N là số lượng các trường</w:t>
      </w:r>
      <w:r w:rsidR="005C26AD">
        <w:t xml:space="preserve"> (thuộc tính) có</w:t>
      </w:r>
      <w:r w:rsidR="0003711D">
        <w:t xml:space="preserve"> trong bảng.</w:t>
      </w:r>
      <w:r w:rsidR="0092259E">
        <w:t xml:space="preserve"> Mỗi bảng băm tương ứng với</w:t>
      </w:r>
      <w:r w:rsidR="00B07B82">
        <w:t xml:space="preserve"> tập các giá trị trong</w:t>
      </w:r>
      <w:r w:rsidR="0092259E">
        <w:t xml:space="preserve"> một trường</w:t>
      </w:r>
      <w:r w:rsidR="00D947D3">
        <w:t xml:space="preserve"> của các bản ghi trong CSDL</w:t>
      </w:r>
      <w:r w:rsidR="0092259E">
        <w:t>.</w:t>
      </w:r>
      <w:r w:rsidR="00E8219B">
        <w:t xml:space="preserve"> </w:t>
      </w:r>
    </w:p>
    <w:p w14:paraId="4ACF2487" w14:textId="0674D692" w:rsidR="008E7373" w:rsidRDefault="008E7373" w:rsidP="004E66BA"/>
    <w:p w14:paraId="4B584FBE" w14:textId="15F8086A" w:rsidR="008F60F6" w:rsidRDefault="008F60F6" w:rsidP="004E66BA"/>
    <w:p w14:paraId="67677C8F" w14:textId="77777777" w:rsidR="008F60F6" w:rsidRDefault="008F60F6" w:rsidP="004E66BA"/>
    <w:p w14:paraId="56BD6432" w14:textId="77777777" w:rsidR="002F2FB1" w:rsidRDefault="002F2FB1" w:rsidP="004E66BA"/>
    <w:p w14:paraId="661A2F7F" w14:textId="77777777" w:rsidR="008E7373" w:rsidRDefault="008E7373" w:rsidP="004E66BA"/>
    <w:p w14:paraId="27B62A88" w14:textId="07B92DAE" w:rsidR="001F03DF" w:rsidRPr="001E15F3" w:rsidRDefault="001E15F3" w:rsidP="004E66BA">
      <w:r>
        <w:lastRenderedPageBreak/>
        <w:t>Dưới đây là cấu trúc lưu trữ của 1 row bucket</w:t>
      </w:r>
      <w:r w:rsidR="009C54B1">
        <w:t>:</w:t>
      </w:r>
    </w:p>
    <w:p w14:paraId="5EB7A4F7" w14:textId="435E053F" w:rsidR="000A6D75" w:rsidRDefault="00950CDA" w:rsidP="00FB07E1">
      <w:pPr>
        <w:jc w:val="center"/>
      </w:pPr>
      <w:r>
        <w:rPr>
          <w:noProof/>
        </w:rPr>
        <w:drawing>
          <wp:inline distT="0" distB="0" distL="0" distR="0" wp14:anchorId="08FC20C0" wp14:editId="65A72545">
            <wp:extent cx="5575935" cy="4488180"/>
            <wp:effectExtent l="0" t="0" r="5715" b="762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w_bucket.png"/>
                    <pic:cNvPicPr/>
                  </pic:nvPicPr>
                  <pic:blipFill>
                    <a:blip r:embed="rId28">
                      <a:extLst>
                        <a:ext uri="{28A0092B-C50C-407E-A947-70E740481C1C}">
                          <a14:useLocalDpi xmlns:a14="http://schemas.microsoft.com/office/drawing/2010/main" val="0"/>
                        </a:ext>
                      </a:extLst>
                    </a:blip>
                    <a:stretch>
                      <a:fillRect/>
                    </a:stretch>
                  </pic:blipFill>
                  <pic:spPr>
                    <a:xfrm>
                      <a:off x="0" y="0"/>
                      <a:ext cx="5575935" cy="4488180"/>
                    </a:xfrm>
                    <a:prstGeom prst="rect">
                      <a:avLst/>
                    </a:prstGeom>
                  </pic:spPr>
                </pic:pic>
              </a:graphicData>
            </a:graphic>
          </wp:inline>
        </w:drawing>
      </w:r>
    </w:p>
    <w:p w14:paraId="7F744D21" w14:textId="77777777" w:rsidR="00D16EF1" w:rsidRDefault="00D16EF1" w:rsidP="007B7BBB">
      <w:pPr>
        <w:pStyle w:val="Chuthich"/>
        <w:rPr>
          <w:b/>
        </w:rPr>
      </w:pPr>
    </w:p>
    <w:p w14:paraId="71E619DE" w14:textId="25EAE7E1" w:rsidR="005107C9" w:rsidRPr="00241865" w:rsidRDefault="003000D0" w:rsidP="003000D0">
      <w:pPr>
        <w:pStyle w:val="Chuthich"/>
      </w:pPr>
      <w:bookmarkStart w:id="243" w:name="_Toc533764060"/>
      <w:r w:rsidRPr="003000D0">
        <w:rPr>
          <w:b/>
        </w:rPr>
        <w:t xml:space="preserve">Hình </w:t>
      </w:r>
      <w:r w:rsidRPr="003000D0">
        <w:rPr>
          <w:b/>
        </w:rPr>
        <w:fldChar w:fldCharType="begin"/>
      </w:r>
      <w:r w:rsidRPr="003000D0">
        <w:rPr>
          <w:b/>
        </w:rPr>
        <w:instrText xml:space="preserve"> SEQ Hình \* ARABIC </w:instrText>
      </w:r>
      <w:r w:rsidRPr="003000D0">
        <w:rPr>
          <w:b/>
        </w:rPr>
        <w:fldChar w:fldCharType="separate"/>
      </w:r>
      <w:r w:rsidR="007A6767">
        <w:rPr>
          <w:b/>
          <w:noProof/>
        </w:rPr>
        <w:t>17</w:t>
      </w:r>
      <w:r w:rsidRPr="003000D0">
        <w:rPr>
          <w:b/>
        </w:rPr>
        <w:fldChar w:fldCharType="end"/>
      </w:r>
      <w:r>
        <w:t xml:space="preserve">. </w:t>
      </w:r>
      <w:r w:rsidR="00241865">
        <w:t>Cấu trúc lưu trữ thông tin các trường theo hàng trong CSDL</w:t>
      </w:r>
      <w:bookmarkEnd w:id="243"/>
    </w:p>
    <w:p w14:paraId="2E27540E" w14:textId="3BCDD70D" w:rsidR="0063433E" w:rsidRDefault="0063433E" w:rsidP="00D24C63">
      <w:r>
        <w:t xml:space="preserve">Row bucket sẽ không </w:t>
      </w:r>
      <w:r w:rsidR="00BF5A42">
        <w:t>nhận</w:t>
      </w:r>
      <w:r>
        <w:t xml:space="preserve"> trách nhiệm lưu trữ dữ liệu, mà nó là một </w:t>
      </w:r>
      <w:r w:rsidR="00C059E7">
        <w:t>vùng nhớ giúp cho chương trình nhận biết vị trí của dữ liệu trong một bản ghi được lưu trữ ở đâu trong field bucket.</w:t>
      </w:r>
    </w:p>
    <w:p w14:paraId="26322B74" w14:textId="6B9429E1" w:rsidR="00FB07E1" w:rsidRDefault="00950CDA" w:rsidP="00D24C63">
      <w:r>
        <w:t xml:space="preserve">Row bucket là cấu trúc lưu trữ tương tự như một bảng trong CSDL quan hệ, </w:t>
      </w:r>
      <w:r w:rsidR="001D1685">
        <w:t>với mỗi hàng ở trong hình 13 sẽ tương đương với một bản ghi</w:t>
      </w:r>
      <w:r w:rsidR="00447431">
        <w:t xml:space="preserve"> trong CSDL bình thường.</w:t>
      </w:r>
      <w:r w:rsidR="00657BED">
        <w:t xml:space="preserve"> </w:t>
      </w:r>
      <w:r w:rsidR="00FC137D">
        <w:t>Mỗi hàng sẽ là một tập các địa chỉ trỏ tới các vùng nhớ lưu trữ</w:t>
      </w:r>
      <w:r w:rsidR="001D1685">
        <w:t xml:space="preserve"> </w:t>
      </w:r>
      <w:r w:rsidR="00FC137D">
        <w:t>giá trị trong bản ghi.</w:t>
      </w:r>
    </w:p>
    <w:p w14:paraId="20CA8C49" w14:textId="31C582CC" w:rsidR="003F6B65" w:rsidRDefault="00AD7EFB" w:rsidP="00AD7EFB">
      <w:pPr>
        <w:pStyle w:val="u3"/>
      </w:pPr>
      <w:bookmarkStart w:id="244" w:name="_Toc533729451"/>
      <w:bookmarkStart w:id="245" w:name="_Toc533729702"/>
      <w:bookmarkStart w:id="246" w:name="_Toc533764031"/>
      <w:r>
        <w:lastRenderedPageBreak/>
        <w:t>Hàm băm trong CSDL</w:t>
      </w:r>
      <w:bookmarkEnd w:id="244"/>
      <w:bookmarkEnd w:id="245"/>
      <w:bookmarkEnd w:id="246"/>
    </w:p>
    <w:p w14:paraId="01378FEC" w14:textId="610DFE93" w:rsidR="00832D9A" w:rsidRDefault="00CB11E5" w:rsidP="00832D9A">
      <w:r>
        <w:t>Trong CSDL được xây dựng, các giá trị được lưu trữ theo các bảng băm tương ứng với từng trường</w:t>
      </w:r>
      <w:r w:rsidR="0099730C">
        <w:t xml:space="preserve">. Khi muốn thực hiện các hành động: (i) tìm kiếm, (ii) thêm, (iii) sửa, (iv) xóa. Thì cần phải băm các giá trị đó để tìm ra được vùng nhớ lưu trữ của giá trị. </w:t>
      </w:r>
    </w:p>
    <w:p w14:paraId="70EC45F6" w14:textId="07225B61" w:rsidR="00DC0311" w:rsidRDefault="00822664" w:rsidP="00832D9A">
      <w:r>
        <w:t>Trong bảng băm của CSDL được xây dựng sử dụng double hashing với hàm băm dựa theo đề xuất của Donald Knuth</w:t>
      </w:r>
      <w:r w:rsidR="00E50918">
        <w:t xml:space="preserve"> được trình bày tổng quát tại chương 3</w:t>
      </w:r>
      <w:r>
        <w:t>.</w:t>
      </w:r>
    </w:p>
    <w:p w14:paraId="3D672338" w14:textId="1F9E491E" w:rsidR="00E50918" w:rsidRDefault="00E50918" w:rsidP="00832D9A">
      <w:r>
        <w:t>Cụ thể trong CSDL</w:t>
      </w:r>
      <w:r w:rsidR="00C16EA8">
        <w:t>:</w:t>
      </w:r>
    </w:p>
    <w:p w14:paraId="1667CE61" w14:textId="022DB635" w:rsidR="003B06DE" w:rsidRDefault="006D7B1B" w:rsidP="00832D9A">
      <w:r>
        <w:t>Đối với CSDL</w:t>
      </w:r>
      <w:r w:rsidR="003B06DE">
        <w:t xml:space="preserve">, </w:t>
      </w:r>
      <m:oMath>
        <m:r>
          <w:rPr>
            <w:rFonts w:ascii="Cambria Math" w:hAnsi="Cambria Math"/>
          </w:rPr>
          <m:t>K</m:t>
        </m:r>
      </m:oMath>
      <w:r w:rsidR="005308E4">
        <w:t xml:space="preserve"> (key)</w:t>
      </w:r>
      <w:r w:rsidR="003B06DE">
        <w:t xml:space="preserve"> cũng là </w:t>
      </w:r>
      <m:oMath>
        <m:r>
          <w:rPr>
            <w:rFonts w:ascii="Cambria Math" w:hAnsi="Cambria Math"/>
          </w:rPr>
          <m:t>V</m:t>
        </m:r>
      </m:oMath>
      <w:r w:rsidR="00ED71AB">
        <w:t xml:space="preserve"> (value)</w:t>
      </w:r>
      <w:r w:rsidR="003B06DE">
        <w:t xml:space="preserve"> được lưu trữ. </w:t>
      </w:r>
      <w:r w:rsidR="005308E4">
        <w:t xml:space="preserve">Giả sử </w:t>
      </w:r>
      <m:oMath>
        <m:r>
          <w:rPr>
            <w:rFonts w:ascii="Cambria Math" w:hAnsi="Cambria Math"/>
          </w:rPr>
          <m:t>K</m:t>
        </m:r>
      </m:oMath>
      <w:r w:rsidR="005308E4">
        <w:t xml:space="preserve"> có độ</w:t>
      </w:r>
      <w:r w:rsidR="001D670D">
        <w:t xml:space="preserve"> lớn </w:t>
      </w:r>
      <m:oMath>
        <m:r>
          <w:rPr>
            <w:rFonts w:ascii="Cambria Math" w:hAnsi="Cambria Math"/>
          </w:rPr>
          <m:t>n</m:t>
        </m:r>
      </m:oMath>
      <w:r w:rsidR="001D670D">
        <w:t xml:space="preserve"> byte</w:t>
      </w:r>
      <w:r w:rsidR="00C92B56">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EF6D60">
        <w:t xml:space="preserve"> là giá trị tại byte thứ </w:t>
      </w:r>
      <m:oMath>
        <m:r>
          <w:rPr>
            <w:rFonts w:ascii="Cambria Math" w:hAnsi="Cambria Math"/>
          </w:rPr>
          <m:t>i</m:t>
        </m:r>
      </m:oMath>
      <w:r w:rsidR="00EF6D60">
        <w:t xml:space="preserve"> của </w:t>
      </w:r>
      <m:oMath>
        <m:r>
          <w:rPr>
            <w:rFonts w:ascii="Cambria Math" w:hAnsi="Cambria Math"/>
          </w:rPr>
          <m:t>K</m:t>
        </m:r>
      </m:oMath>
      <w:r w:rsidR="00EF6D60">
        <w:t>.</w:t>
      </w:r>
      <w:r w:rsidR="0049517F">
        <w:t xml:space="preserve"> </w:t>
      </w:r>
      <m:oMath>
        <m:r>
          <w:rPr>
            <w:rFonts w:ascii="Cambria Math" w:hAnsi="Cambria Math"/>
          </w:rPr>
          <m:t>table_size</m:t>
        </m:r>
      </m:oMath>
      <w:r w:rsidR="0049517F">
        <w:t xml:space="preserve"> là độ lớn của bảng băm</w:t>
      </w:r>
      <w:r w:rsidR="008B777F">
        <w:t>.</w:t>
      </w:r>
    </w:p>
    <w:p w14:paraId="2CB20F14" w14:textId="17919737" w:rsidR="00C16EA8" w:rsidRDefault="00C16EA8" w:rsidP="00832D9A">
      <w:r>
        <w:t xml:space="preserve">Hàm băm thứ nhất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 xml:space="preserve">: </w:t>
      </w:r>
    </w:p>
    <w:p w14:paraId="4762E27C" w14:textId="1EC65516" w:rsidR="00385B08" w:rsidRDefault="00385B08" w:rsidP="00832D9A">
      <w:r>
        <w:t>Với</w:t>
      </w:r>
    </w:p>
    <w:p w14:paraId="39BAF560" w14:textId="1F714A0C" w:rsidR="00385B08" w:rsidRDefault="004F0A9B" w:rsidP="00832D9A">
      <m:oMathPara>
        <m:oMath>
          <m:sSub>
            <m:sSubPr>
              <m:ctrlPr>
                <w:rPr>
                  <w:rFonts w:ascii="Cambria Math" w:hAnsi="Cambria Math"/>
                  <w:i/>
                </w:rPr>
              </m:ctrlPr>
            </m:sSubPr>
            <m:e>
              <m:r>
                <w:rPr>
                  <w:rFonts w:ascii="Cambria Math" w:hAnsi="Cambria Math"/>
                </w:rPr>
                <m:t>h</m:t>
              </m:r>
            </m:e>
            <m:sub>
              <m:r>
                <w:rPr>
                  <w:rFonts w:ascii="Cambria Math" w:hAnsi="Cambria Math"/>
                </w:rPr>
                <m:t>val</m:t>
              </m:r>
            </m:sub>
          </m:sSub>
          <m:r>
            <w:rPr>
              <w:rFonts w:ascii="Cambria Math" w:hAnsi="Cambria Math"/>
            </w:rPr>
            <m:t xml:space="preserve">= n . </m:t>
          </m:r>
          <m:sSup>
            <m:sSupPr>
              <m:ctrlPr>
                <w:rPr>
                  <w:rFonts w:ascii="Cambria Math" w:hAnsi="Cambria Math"/>
                  <w:i/>
                </w:rPr>
              </m:ctrlPr>
            </m:sSupPr>
            <m:e>
              <m:r>
                <w:rPr>
                  <w:rFonts w:ascii="Cambria Math" w:hAnsi="Cambria Math"/>
                </w:rPr>
                <m:t>16</m:t>
              </m:r>
            </m:e>
            <m:sup>
              <m:r>
                <w:rPr>
                  <w:rFonts w:ascii="Cambria Math" w:hAnsi="Cambria Math"/>
                </w:rPr>
                <m:t>n</m:t>
              </m:r>
            </m:sup>
          </m:s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 xml:space="preserve">( </m:t>
                  </m:r>
                  <m:sSup>
                    <m:sSupPr>
                      <m:ctrlPr>
                        <w:rPr>
                          <w:rFonts w:ascii="Cambria Math" w:hAnsi="Cambria Math"/>
                          <w:i/>
                        </w:rPr>
                      </m:ctrlPr>
                    </m:sSupPr>
                    <m:e>
                      <m:r>
                        <w:rPr>
                          <w:rFonts w:ascii="Cambria Math" w:hAnsi="Cambria Math"/>
                        </w:rPr>
                        <m:t>16</m:t>
                      </m:r>
                    </m:e>
                    <m:sup>
                      <m:r>
                        <w:rPr>
                          <w:rFonts w:ascii="Cambria Math" w:hAnsi="Cambria Math"/>
                        </w:rPr>
                        <m:t>i</m:t>
                      </m:r>
                    </m:sup>
                  </m:sSup>
                  <m:r>
                    <w:rPr>
                      <w:rFonts w:ascii="Cambria Math" w:hAnsi="Cambria Math"/>
                    </w:rPr>
                    <m:t>. K</m:t>
                  </m:r>
                </m:e>
                <m:sub>
                  <m:r>
                    <w:rPr>
                      <w:rFonts w:ascii="Cambria Math" w:hAnsi="Cambria Math"/>
                    </w:rPr>
                    <m:t>i</m:t>
                  </m:r>
                </m:sub>
              </m:sSub>
              <m:r>
                <w:rPr>
                  <w:rFonts w:ascii="Cambria Math" w:hAnsi="Cambria Math"/>
                </w:rPr>
                <m:t>)</m:t>
              </m:r>
            </m:e>
          </m:nary>
        </m:oMath>
      </m:oMathPara>
    </w:p>
    <w:p w14:paraId="79C6844D" w14:textId="65E2D6C9" w:rsidR="00744F3F" w:rsidRPr="00B6069C" w:rsidRDefault="004F0A9B" w:rsidP="00832D9A">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val</m:t>
              </m:r>
            </m:sub>
          </m:sSub>
          <m:r>
            <w:rPr>
              <w:rFonts w:ascii="Cambria Math" w:hAnsi="Cambria Math"/>
            </w:rPr>
            <m:t xml:space="preserve"> mod table_size)+1</m:t>
          </m:r>
        </m:oMath>
      </m:oMathPara>
    </w:p>
    <w:p w14:paraId="4A56CB2A" w14:textId="77777777" w:rsidR="00B6069C" w:rsidRPr="00B9763D" w:rsidRDefault="00B6069C" w:rsidP="00B6069C">
      <w:pPr>
        <w:jc w:val="center"/>
      </w:pPr>
    </w:p>
    <w:p w14:paraId="748B747E" w14:textId="2CC4F6E6" w:rsidR="004D0304" w:rsidRDefault="00B9763D" w:rsidP="00832D9A">
      <w:r>
        <w:t xml:space="preserve">Hàm băm thứ hai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rsidR="004D0304">
        <w:tab/>
      </w:r>
      <w:r w:rsidR="004D0304">
        <w:tab/>
      </w:r>
      <w:r w:rsidR="004D0304">
        <w:tab/>
      </w:r>
    </w:p>
    <w:p w14:paraId="0AC07C3E" w14:textId="6E7F4172" w:rsidR="00BA7F16" w:rsidRDefault="00BA7F16" w:rsidP="00832D9A">
      <w:r>
        <w:t>Với</w:t>
      </w:r>
      <w:r w:rsidR="004D0304">
        <w:t>, index là giá trị của lần băm trước nếu tiếp tục thực hiện băm</w:t>
      </w:r>
      <w:r w:rsidR="00AF01C7">
        <w:t>.</w:t>
      </w:r>
    </w:p>
    <w:p w14:paraId="502EC193" w14:textId="02323162" w:rsidR="004D0304" w:rsidRDefault="004D0304" w:rsidP="00832D9A">
      <m:oMathPara>
        <m:oMath>
          <m:r>
            <w:rPr>
              <w:rFonts w:ascii="Cambria Math" w:hAnsi="Cambria Math"/>
            </w:rPr>
            <m:t xml:space="preserve">index=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 xml:space="preserve">                       nếu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 được thực hiện lần đầu</m:t>
                  </m:r>
                </m:e>
                <m:e>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 của lần băm trước</m:t>
                  </m:r>
                </m:e>
              </m:eqArr>
            </m:e>
          </m:d>
        </m:oMath>
      </m:oMathPara>
    </w:p>
    <w:p w14:paraId="3D4AF634" w14:textId="6A1D23AE" w:rsidR="00BA7F16" w:rsidRDefault="004F0A9B" w:rsidP="00832D9A">
      <m:oMathPara>
        <m:oMath>
          <m:sSub>
            <m:sSubPr>
              <m:ctrlPr>
                <w:rPr>
                  <w:rFonts w:ascii="Cambria Math" w:hAnsi="Cambria Math"/>
                  <w:i/>
                </w:rPr>
              </m:ctrlPr>
            </m:sSubPr>
            <m:e>
              <m:r>
                <w:rPr>
                  <w:rFonts w:ascii="Cambria Math" w:hAnsi="Cambria Math"/>
                </w:rPr>
                <m:t>h</m:t>
              </m:r>
            </m:e>
            <m:sub>
              <m:r>
                <w:rPr>
                  <w:rFonts w:ascii="Cambria Math" w:hAnsi="Cambria Math"/>
                </w:rPr>
                <m:t>val2</m:t>
              </m:r>
            </m:sub>
          </m:sSub>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val</m:t>
              </m:r>
            </m:sub>
          </m:sSub>
          <m:r>
            <w:rPr>
              <w:rFonts w:ascii="Cambria Math" w:hAnsi="Cambria Math"/>
            </w:rPr>
            <m:t xml:space="preserve"> mod </m:t>
          </m:r>
          <m:d>
            <m:dPr>
              <m:ctrlPr>
                <w:rPr>
                  <w:rFonts w:ascii="Cambria Math" w:hAnsi="Cambria Math"/>
                  <w:i/>
                </w:rPr>
              </m:ctrlPr>
            </m:dPr>
            <m:e>
              <m:r>
                <w:rPr>
                  <w:rFonts w:ascii="Cambria Math" w:hAnsi="Cambria Math"/>
                </w:rPr>
                <m:t>table_size-2</m:t>
              </m:r>
            </m:e>
          </m:d>
          <m:r>
            <w:rPr>
              <w:rFonts w:ascii="Cambria Math" w:hAnsi="Cambria Math"/>
            </w:rPr>
            <m:t xml:space="preserve"> )</m:t>
          </m:r>
        </m:oMath>
      </m:oMathPara>
    </w:p>
    <w:p w14:paraId="54888B26" w14:textId="237C8966" w:rsidR="00BA7F16" w:rsidRPr="00221A78" w:rsidRDefault="004F0A9B" w:rsidP="00832D9A">
      <m:oMathPara>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table_size+index-</m:t>
                  </m:r>
                  <m:sSub>
                    <m:sSubPr>
                      <m:ctrlPr>
                        <w:rPr>
                          <w:rFonts w:ascii="Cambria Math" w:hAnsi="Cambria Math"/>
                          <w:i/>
                        </w:rPr>
                      </m:ctrlPr>
                    </m:sSubPr>
                    <m:e>
                      <m:r>
                        <w:rPr>
                          <w:rFonts w:ascii="Cambria Math" w:hAnsi="Cambria Math"/>
                        </w:rPr>
                        <m:t>h</m:t>
                      </m:r>
                    </m:e>
                    <m:sub>
                      <m:r>
                        <w:rPr>
                          <w:rFonts w:ascii="Cambria Math" w:hAnsi="Cambria Math"/>
                        </w:rPr>
                        <m:t>val2</m:t>
                      </m:r>
                    </m:sub>
                  </m:sSub>
                </m:e>
                <m:e>
                  <m:r>
                    <w:rPr>
                      <w:rFonts w:ascii="Cambria Math" w:hAnsi="Cambria Math"/>
                    </w:rPr>
                    <m:t>index-</m:t>
                  </m:r>
                  <m:sSub>
                    <m:sSubPr>
                      <m:ctrlPr>
                        <w:rPr>
                          <w:rFonts w:ascii="Cambria Math" w:hAnsi="Cambria Math"/>
                          <w:i/>
                        </w:rPr>
                      </m:ctrlPr>
                    </m:sSubPr>
                    <m:e>
                      <m:r>
                        <w:rPr>
                          <w:rFonts w:ascii="Cambria Math" w:hAnsi="Cambria Math"/>
                        </w:rPr>
                        <m:t>h</m:t>
                      </m:r>
                    </m:e>
                    <m:sub>
                      <m:r>
                        <w:rPr>
                          <w:rFonts w:ascii="Cambria Math" w:hAnsi="Cambria Math"/>
                        </w:rPr>
                        <m:t>val2</m:t>
                      </m:r>
                    </m:sub>
                  </m:sSub>
                </m:e>
              </m:eqArr>
            </m:e>
          </m:d>
        </m:oMath>
      </m:oMathPara>
    </w:p>
    <w:p w14:paraId="331E0D5C" w14:textId="77777777" w:rsidR="0066673A" w:rsidRDefault="0066673A" w:rsidP="00832D9A"/>
    <w:p w14:paraId="7BAFDF6C" w14:textId="7487BD34" w:rsidR="00221A78" w:rsidRDefault="00DD1F73" w:rsidP="00832D9A">
      <w:r>
        <w:t>Giả sử khi có một giá trị</w:t>
      </w:r>
      <w:r w:rsidR="0066673A">
        <w:t xml:space="preserve"> A</w:t>
      </w:r>
      <w:r>
        <w:t xml:space="preserve"> của một trường cần được thêm </w:t>
      </w:r>
      <w:r w:rsidR="0066673A">
        <w:t>vào trong CSDL, bảng băm</w:t>
      </w:r>
      <w:r w:rsidR="00293BA4">
        <w:t xml:space="preserve"> </w:t>
      </w:r>
      <m:oMath>
        <m:r>
          <w:rPr>
            <w:rFonts w:ascii="Cambria Math" w:hAnsi="Cambria Math"/>
          </w:rPr>
          <m:t>TABLE</m:t>
        </m:r>
      </m:oMath>
      <w:r w:rsidR="0066673A">
        <w:t xml:space="preserve"> của trường đó sẽ được thêm vào phần tử A này</w:t>
      </w:r>
      <w:r w:rsidR="005104B2">
        <w:t xml:space="preserve">, với </w:t>
      </w:r>
      <m:oMath>
        <m:r>
          <w:rPr>
            <w:rFonts w:ascii="Cambria Math" w:hAnsi="Cambria Math"/>
          </w:rPr>
          <m:t>N</m:t>
        </m:r>
      </m:oMath>
      <w:r w:rsidR="00E01A87">
        <w:t xml:space="preserve"> là số phần tử đã được lưu trữ trong bảng băm, </w:t>
      </w:r>
      <m:oMath>
        <m:r>
          <w:rPr>
            <w:rFonts w:ascii="Cambria Math" w:hAnsi="Cambria Math"/>
          </w:rPr>
          <m:t>M</m:t>
        </m:r>
      </m:oMath>
      <w:r w:rsidR="00E01A87">
        <w:t xml:space="preserve"> là độ lớn của bảng băm</w:t>
      </w:r>
      <w:r w:rsidR="0066673A">
        <w:t>. Dưới đây là các bước thực hiện:</w:t>
      </w:r>
    </w:p>
    <w:p w14:paraId="06230331" w14:textId="77777777" w:rsidR="006B0DB0" w:rsidRDefault="006B0DB0" w:rsidP="00832D9A"/>
    <w:p w14:paraId="4F2A7F3B" w14:textId="32D17ED8" w:rsidR="006B0DB0" w:rsidRDefault="006B0DB0" w:rsidP="006B0DB0">
      <w:r>
        <w:rPr>
          <w:b/>
        </w:rPr>
        <w:t>B1:</w:t>
      </w:r>
      <w:r>
        <w:t xml:space="preserve"> Gán </w:t>
      </w:r>
      <m:oMath>
        <m:r>
          <w:rPr>
            <w:rFonts w:ascii="Cambria Math" w:hAnsi="Cambria Math"/>
          </w:rPr>
          <m:t>index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w:t>
      </w:r>
    </w:p>
    <w:p w14:paraId="2C5FC849" w14:textId="12541A10" w:rsidR="006B0DB0" w:rsidRDefault="006B0DB0" w:rsidP="006B0DB0">
      <w:r>
        <w:rPr>
          <w:b/>
        </w:rPr>
        <w:t>B2:</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index</m:t>
            </m:r>
          </m:e>
        </m:d>
      </m:oMath>
      <w:r>
        <w:t xml:space="preserve"> là rỗng, đi tới </w:t>
      </w:r>
      <w:r>
        <w:rPr>
          <w:b/>
        </w:rPr>
        <w:t>B6</w:t>
      </w:r>
      <w:r>
        <w:t xml:space="preserve">. </w:t>
      </w:r>
      <w:r w:rsidR="00321B6C">
        <w:t xml:space="preserve">Ngoài ra nếu </w:t>
      </w:r>
      <m:oMath>
        <m:r>
          <w:rPr>
            <w:rFonts w:ascii="Cambria Math" w:hAnsi="Cambria Math"/>
          </w:rPr>
          <m:t>KEY</m:t>
        </m:r>
        <m:d>
          <m:dPr>
            <m:begChr m:val="["/>
            <m:endChr m:val="]"/>
            <m:ctrlPr>
              <w:rPr>
                <w:rFonts w:ascii="Cambria Math" w:hAnsi="Cambria Math"/>
                <w:i/>
              </w:rPr>
            </m:ctrlPr>
          </m:dPr>
          <m:e>
            <m:r>
              <w:rPr>
                <w:rFonts w:ascii="Cambria Math" w:hAnsi="Cambria Math"/>
              </w:rPr>
              <m:t>index</m:t>
            </m:r>
          </m:e>
        </m:d>
        <m:r>
          <w:rPr>
            <w:rFonts w:ascii="Cambria Math" w:hAnsi="Cambria Math"/>
          </w:rPr>
          <m:t xml:space="preserve">= </m:t>
        </m:r>
      </m:oMath>
      <w:r w:rsidR="00321B6C">
        <w:t>A</w:t>
      </w:r>
      <w:r w:rsidR="0097698A">
        <w:t>,</w:t>
      </w:r>
      <w:r w:rsidR="00321B6C">
        <w:t xml:space="preserve"> trả về lỗi vì đã tồn tại A trong bảng băm</w:t>
      </w:r>
      <w:r>
        <w:t>.</w:t>
      </w:r>
    </w:p>
    <w:p w14:paraId="3F01B754" w14:textId="65529705" w:rsidR="006B0DB0" w:rsidRDefault="006B0DB0" w:rsidP="006B0DB0">
      <w:r>
        <w:rPr>
          <w:b/>
        </w:rPr>
        <w:t>B3:</w:t>
      </w:r>
      <w:r>
        <w:t xml:space="preserve"> Gán </w:t>
      </w:r>
      <m:oMath>
        <m:r>
          <w:rPr>
            <w:rFonts w:ascii="Cambria Math" w:hAnsi="Cambria Math"/>
          </w:rPr>
          <m:t xml:space="preserve">index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w:t>
      </w:r>
    </w:p>
    <w:p w14:paraId="3FE2F09A" w14:textId="39AA790D" w:rsidR="006B0DB0" w:rsidRDefault="006B0DB0" w:rsidP="006B0DB0">
      <w:r>
        <w:rPr>
          <w:b/>
        </w:rPr>
        <w:t>B</w:t>
      </w:r>
      <w:r w:rsidR="007B0541">
        <w:rPr>
          <w:b/>
        </w:rPr>
        <w:t>4</w:t>
      </w:r>
      <w:r>
        <w:rPr>
          <w:b/>
        </w:rPr>
        <w:t>:</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t xml:space="preserve"> là rỗng, tới </w:t>
      </w:r>
      <w:r>
        <w:rPr>
          <w:b/>
        </w:rPr>
        <w:t>B</w:t>
      </w:r>
      <w:r w:rsidR="00C2233A">
        <w:rPr>
          <w:b/>
        </w:rPr>
        <w:t>5</w:t>
      </w:r>
      <w:r>
        <w:t xml:space="preserve">. </w:t>
      </w:r>
      <w:r w:rsidR="00CD16E9">
        <w:t xml:space="preserve">Ngoài ra nếu </w:t>
      </w:r>
      <m:oMath>
        <m:r>
          <w:rPr>
            <w:rFonts w:ascii="Cambria Math" w:hAnsi="Cambria Math"/>
          </w:rPr>
          <m:t>KEY</m:t>
        </m:r>
        <m:d>
          <m:dPr>
            <m:begChr m:val="["/>
            <m:endChr m:val="]"/>
            <m:ctrlPr>
              <w:rPr>
                <w:rFonts w:ascii="Cambria Math" w:hAnsi="Cambria Math"/>
                <w:i/>
              </w:rPr>
            </m:ctrlPr>
          </m:dPr>
          <m:e>
            <m:r>
              <w:rPr>
                <w:rFonts w:ascii="Cambria Math" w:hAnsi="Cambria Math"/>
              </w:rPr>
              <m:t>index</m:t>
            </m:r>
          </m:e>
        </m:d>
        <m:r>
          <w:rPr>
            <w:rFonts w:ascii="Cambria Math" w:hAnsi="Cambria Math"/>
          </w:rPr>
          <m:t>=K</m:t>
        </m:r>
      </m:oMath>
      <w:r w:rsidR="009C7158" w:rsidRPr="009C7158">
        <w:t xml:space="preserve"> </w:t>
      </w:r>
      <w:r w:rsidR="009C7158">
        <w:t>trả về lỗi vì đã tồn tại A trong bảng băm</w:t>
      </w:r>
      <w:r>
        <w:t xml:space="preserve">. </w:t>
      </w:r>
      <w:r w:rsidR="00FF1223">
        <w:t>Nếu không thì</w:t>
      </w:r>
      <w:r>
        <w:t xml:space="preserve"> quay trở lại </w:t>
      </w:r>
      <w:r>
        <w:rPr>
          <w:b/>
        </w:rPr>
        <w:t>B4</w:t>
      </w:r>
      <w:r>
        <w:t>.</w:t>
      </w:r>
    </w:p>
    <w:p w14:paraId="00350AAF" w14:textId="450FDB56" w:rsidR="006B0DB0" w:rsidRDefault="006B0DB0" w:rsidP="006B0DB0">
      <w:r>
        <w:rPr>
          <w:b/>
        </w:rPr>
        <w:t>B</w:t>
      </w:r>
      <w:r w:rsidR="00F86FFB">
        <w:rPr>
          <w:b/>
        </w:rPr>
        <w:t>5</w:t>
      </w:r>
      <w:r>
        <w:rPr>
          <w:b/>
        </w:rPr>
        <w:t>:</w:t>
      </w:r>
      <w:r>
        <w:t xml:space="preserve"> Nếu </w:t>
      </w:r>
      <m:oMath>
        <m:r>
          <w:rPr>
            <w:rFonts w:ascii="Cambria Math" w:hAnsi="Cambria Math"/>
          </w:rPr>
          <m:t>N= M</m:t>
        </m:r>
      </m:oMath>
      <w:r>
        <w:t xml:space="preserve">, kết thúc vì tràn bảng băm. Nếu không đánh dấu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t xml:space="preserve"> đã được sử dụng</w:t>
      </w:r>
      <w:r w:rsidR="00F11195">
        <w:t xml:space="preserve">, </w:t>
      </w:r>
      <w:r w:rsidR="001C11FA">
        <w:t xml:space="preserve">thêm A vào trong phần tử </w:t>
      </w:r>
      <m:oMath>
        <m:r>
          <w:rPr>
            <w:rFonts w:ascii="Cambria Math" w:hAnsi="Cambria Math"/>
          </w:rPr>
          <m:t>TABLE</m:t>
        </m:r>
        <m:d>
          <m:dPr>
            <m:begChr m:val="["/>
            <m:endChr m:val="]"/>
            <m:ctrlPr>
              <w:rPr>
                <w:rFonts w:ascii="Cambria Math" w:hAnsi="Cambria Math"/>
                <w:i/>
              </w:rPr>
            </m:ctrlPr>
          </m:dPr>
          <m:e>
            <m:r>
              <w:rPr>
                <w:rFonts w:ascii="Cambria Math" w:hAnsi="Cambria Math"/>
              </w:rPr>
              <m:t>i</m:t>
            </m:r>
          </m:e>
        </m:d>
      </m:oMath>
      <w:r w:rsidR="001C11FA">
        <w:t xml:space="preserve"> của bảng băm.</w:t>
      </w:r>
    </w:p>
    <w:p w14:paraId="0C5E5ED1" w14:textId="1B6832F9" w:rsidR="00D71A9A" w:rsidRDefault="00D71A9A" w:rsidP="006B0DB0"/>
    <w:p w14:paraId="07783308" w14:textId="7E2C60AE" w:rsidR="00D71A9A" w:rsidRDefault="00024B2E" w:rsidP="006B0DB0">
      <w:r>
        <w:t>Tương tự, khi ta muốn tìm kiếm phần tử có giá trị A ở trong bảng:</w:t>
      </w:r>
    </w:p>
    <w:p w14:paraId="7A76EA8C" w14:textId="0A1CBE34" w:rsidR="000C644B" w:rsidRDefault="000C644B" w:rsidP="000C644B">
      <w:r>
        <w:rPr>
          <w:b/>
        </w:rPr>
        <w:t>B1:</w:t>
      </w:r>
      <w:r>
        <w:t xml:space="preserve"> </w:t>
      </w:r>
      <w:r w:rsidR="00EA75B7">
        <w:t xml:space="preserve">Gán </w:t>
      </w:r>
      <m:oMath>
        <m:r>
          <w:rPr>
            <w:rFonts w:ascii="Cambria Math" w:hAnsi="Cambria Math"/>
          </w:rPr>
          <m:t>index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rsidR="00EA75B7">
        <w:t>.</w:t>
      </w:r>
    </w:p>
    <w:p w14:paraId="3F10E695" w14:textId="4366603B" w:rsidR="000C644B" w:rsidRPr="00D35BEA" w:rsidRDefault="000C644B" w:rsidP="000C644B">
      <w:r>
        <w:rPr>
          <w:b/>
        </w:rPr>
        <w:t>B2:</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 xml:space="preserve">index </m:t>
            </m:r>
          </m:e>
        </m:d>
      </m:oMath>
      <w:r>
        <w:t xml:space="preserve"> được đánh dấu đang sử dụng, kiểm tra </w:t>
      </w:r>
      <m:oMath>
        <m:r>
          <w:rPr>
            <w:rFonts w:ascii="Cambria Math" w:hAnsi="Cambria Math"/>
          </w:rPr>
          <m:t>KEY</m:t>
        </m:r>
        <m:d>
          <m:dPr>
            <m:begChr m:val="["/>
            <m:endChr m:val="]"/>
            <m:ctrlPr>
              <w:rPr>
                <w:rFonts w:ascii="Cambria Math" w:hAnsi="Cambria Math"/>
                <w:i/>
              </w:rPr>
            </m:ctrlPr>
          </m:dPr>
          <m:e>
            <m:r>
              <w:rPr>
                <w:rFonts w:ascii="Cambria Math" w:hAnsi="Cambria Math"/>
              </w:rPr>
              <m:t xml:space="preserve">index </m:t>
            </m:r>
          </m:e>
        </m:d>
        <m:r>
          <w:rPr>
            <w:rFonts w:ascii="Cambria Math" w:hAnsi="Cambria Math"/>
          </w:rPr>
          <m:t>=</m:t>
        </m:r>
      </m:oMath>
      <w:r w:rsidR="00765673">
        <w:t xml:space="preserve"> A</w:t>
      </w:r>
      <w:r>
        <w:t>, nếu có nhảy tới B</w:t>
      </w:r>
      <w:r w:rsidR="00A40F32">
        <w:t>6</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 xml:space="preserve">index </m:t>
            </m:r>
          </m:e>
        </m:d>
      </m:oMath>
      <w:r>
        <w:t xml:space="preserve"> không được sử dụng, trả về kết quả không tìm thấy </w:t>
      </w:r>
      <w:r w:rsidR="00AA4D20">
        <w:t>A trong bảng băm</w:t>
      </w:r>
      <w:r>
        <w:t>.</w:t>
      </w:r>
    </w:p>
    <w:p w14:paraId="496ED71C" w14:textId="2521F292" w:rsidR="000C644B" w:rsidRDefault="000C644B" w:rsidP="000C644B">
      <w:r>
        <w:rPr>
          <w:b/>
        </w:rPr>
        <w:t>B3:</w:t>
      </w:r>
      <w:r>
        <w:t xml:space="preserve"> Gán </w:t>
      </w:r>
      <m:oMath>
        <m:r>
          <w:rPr>
            <w:rFonts w:ascii="Cambria Math" w:hAnsi="Cambria Math"/>
          </w:rPr>
          <m:t xml:space="preserve">index ←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K</m:t>
            </m:r>
          </m:e>
        </m:d>
      </m:oMath>
      <w:r>
        <w:t>.</w:t>
      </w:r>
    </w:p>
    <w:p w14:paraId="3C3F19F9" w14:textId="63A3A066" w:rsidR="000C644B" w:rsidRPr="006E129E" w:rsidRDefault="000C644B" w:rsidP="000C644B">
      <w:r>
        <w:rPr>
          <w:b/>
        </w:rPr>
        <w:t>B</w:t>
      </w:r>
      <w:r w:rsidR="00680591">
        <w:rPr>
          <w:b/>
        </w:rPr>
        <w:t>4</w:t>
      </w:r>
      <w:r>
        <w:rPr>
          <w:b/>
        </w:rPr>
        <w:t xml:space="preserve">: </w:t>
      </w:r>
      <w:r>
        <w:t>Kiểm tra</w:t>
      </w:r>
      <w:r w:rsidR="00A553D5">
        <w:t xml:space="preserve"> </w:t>
      </w:r>
      <m:oMath>
        <m:r>
          <w:rPr>
            <w:rFonts w:ascii="Cambria Math" w:hAnsi="Cambria Math"/>
          </w:rPr>
          <m:t xml:space="preserve">index =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oMath>
      <w:r>
        <w:t>, kết thúc trả về kết quả không tìm thấy value.</w:t>
      </w:r>
    </w:p>
    <w:p w14:paraId="5BD44643" w14:textId="299D2280" w:rsidR="000C644B" w:rsidRPr="005C0F2A" w:rsidRDefault="000C644B" w:rsidP="000C644B">
      <w:r>
        <w:rPr>
          <w:b/>
        </w:rPr>
        <w:t>B</w:t>
      </w:r>
      <w:r w:rsidR="00FF5F97">
        <w:rPr>
          <w:b/>
        </w:rPr>
        <w:t>5</w:t>
      </w:r>
      <w:r>
        <w:rPr>
          <w:b/>
        </w:rPr>
        <w:t>:</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index</m:t>
            </m:r>
          </m:e>
        </m:d>
      </m:oMath>
      <w:r>
        <w:t xml:space="preserve"> được đánh dấu đang sử dụng thì kiểm tra </w:t>
      </w:r>
      <m:oMath>
        <m:r>
          <w:rPr>
            <w:rFonts w:ascii="Cambria Math" w:hAnsi="Cambria Math"/>
          </w:rPr>
          <m:t>KEY</m:t>
        </m:r>
        <m:d>
          <m:dPr>
            <m:begChr m:val="["/>
            <m:endChr m:val="]"/>
            <m:ctrlPr>
              <w:rPr>
                <w:rFonts w:ascii="Cambria Math" w:hAnsi="Cambria Math"/>
                <w:i/>
              </w:rPr>
            </m:ctrlPr>
          </m:dPr>
          <m:e>
            <m:r>
              <w:rPr>
                <w:rFonts w:ascii="Cambria Math" w:hAnsi="Cambria Math"/>
              </w:rPr>
              <m:t xml:space="preserve">index </m:t>
            </m:r>
          </m:e>
        </m:d>
        <m:r>
          <w:rPr>
            <w:rFonts w:ascii="Cambria Math" w:hAnsi="Cambria Math"/>
          </w:rPr>
          <m:t>= K</m:t>
        </m:r>
      </m:oMath>
      <w:r>
        <w:t>, nếu có thực hiện B</w:t>
      </w:r>
      <w:r w:rsidR="00304559">
        <w:t>6</w:t>
      </w:r>
      <w:r>
        <w:t>, nếu không quay trở lại B</w:t>
      </w:r>
      <w:r w:rsidR="00304559">
        <w:t>3</w:t>
      </w:r>
      <w:r>
        <w:t xml:space="preserve">. Nếu </w:t>
      </w:r>
      <m:oMath>
        <m:r>
          <w:rPr>
            <w:rFonts w:ascii="Cambria Math" w:hAnsi="Cambria Math"/>
          </w:rPr>
          <m:t>TABLE</m:t>
        </m:r>
        <m:d>
          <m:dPr>
            <m:begChr m:val="["/>
            <m:endChr m:val="]"/>
            <m:ctrlPr>
              <w:rPr>
                <w:rFonts w:ascii="Cambria Math" w:hAnsi="Cambria Math"/>
                <w:i/>
              </w:rPr>
            </m:ctrlPr>
          </m:dPr>
          <m:e>
            <m:r>
              <w:rPr>
                <w:rFonts w:ascii="Cambria Math" w:hAnsi="Cambria Math"/>
              </w:rPr>
              <m:t>index</m:t>
            </m:r>
          </m:e>
        </m:d>
      </m:oMath>
      <w:r>
        <w:t xml:space="preserve"> không được sử dụng, trả về kết quả không tìm thấy value.</w:t>
      </w:r>
    </w:p>
    <w:p w14:paraId="79986C40" w14:textId="21E9B1C5" w:rsidR="000C644B" w:rsidRDefault="000C644B" w:rsidP="000C644B">
      <w:r>
        <w:rPr>
          <w:b/>
        </w:rPr>
        <w:t>B</w:t>
      </w:r>
      <w:r w:rsidR="00304559">
        <w:rPr>
          <w:b/>
        </w:rPr>
        <w:t>6</w:t>
      </w:r>
      <w:r>
        <w:rPr>
          <w:b/>
        </w:rPr>
        <w:t>:</w:t>
      </w:r>
      <w:r>
        <w:t xml:space="preserve"> Trả về </w:t>
      </w:r>
      <m:oMath>
        <m:r>
          <w:rPr>
            <w:rFonts w:ascii="Cambria Math" w:hAnsi="Cambria Math"/>
          </w:rPr>
          <m:t>TABLE</m:t>
        </m:r>
        <m:d>
          <m:dPr>
            <m:begChr m:val="["/>
            <m:endChr m:val="]"/>
            <m:ctrlPr>
              <w:rPr>
                <w:rFonts w:ascii="Cambria Math" w:hAnsi="Cambria Math"/>
                <w:i/>
              </w:rPr>
            </m:ctrlPr>
          </m:dPr>
          <m:e>
            <m:r>
              <w:rPr>
                <w:rFonts w:ascii="Cambria Math" w:hAnsi="Cambria Math"/>
              </w:rPr>
              <m:t>index</m:t>
            </m:r>
          </m:e>
        </m:d>
      </m:oMath>
      <w:r w:rsidR="006C6406">
        <w:t xml:space="preserve"> </w:t>
      </w:r>
      <w:r>
        <w:t xml:space="preserve"> là giá trị cần tìm.</w:t>
      </w:r>
      <w:r w:rsidR="00D47D14">
        <w:t xml:space="preserve"> </w:t>
      </w:r>
    </w:p>
    <w:p w14:paraId="0785F763" w14:textId="77777777" w:rsidR="00AE60F6" w:rsidRDefault="00AE60F6" w:rsidP="006B0DB0"/>
    <w:p w14:paraId="14ADF1EF" w14:textId="77777777" w:rsidR="0066673A" w:rsidRPr="00832D9A" w:rsidRDefault="0066673A" w:rsidP="00832D9A"/>
    <w:p w14:paraId="79C71CEA" w14:textId="24F10744" w:rsidR="00833BBB" w:rsidRDefault="00833BBB" w:rsidP="00833BBB">
      <w:pPr>
        <w:pStyle w:val="u2"/>
      </w:pPr>
      <w:bookmarkStart w:id="247" w:name="_Toc510882213"/>
      <w:bookmarkStart w:id="248" w:name="_Toc533729452"/>
      <w:bookmarkStart w:id="249" w:name="_Toc533729703"/>
      <w:bookmarkStart w:id="250" w:name="_Toc533764032"/>
      <w:r>
        <w:lastRenderedPageBreak/>
        <w:t>Xây dựng ứng dụng</w:t>
      </w:r>
      <w:bookmarkEnd w:id="247"/>
      <w:bookmarkEnd w:id="248"/>
      <w:bookmarkEnd w:id="249"/>
      <w:bookmarkEnd w:id="250"/>
    </w:p>
    <w:p w14:paraId="4DB08E93" w14:textId="31A80F05" w:rsidR="00396901" w:rsidRPr="00396901" w:rsidRDefault="00916F82" w:rsidP="00916F82">
      <w:pPr>
        <w:pStyle w:val="u3"/>
      </w:pPr>
      <w:bookmarkStart w:id="251" w:name="_Toc533729453"/>
      <w:bookmarkStart w:id="252" w:name="_Toc533729704"/>
      <w:bookmarkStart w:id="253" w:name="_Toc533764033"/>
      <w:r>
        <w:t>Thư viện và công cụ sử dụng</w:t>
      </w:r>
      <w:bookmarkEnd w:id="251"/>
      <w:bookmarkEnd w:id="252"/>
      <w:bookmarkEnd w:id="253"/>
    </w:p>
    <w:p w14:paraId="1C96E5F3" w14:textId="295C4919" w:rsidR="00782882" w:rsidRDefault="0040438D" w:rsidP="0040438D">
      <w:pPr>
        <w:pStyle w:val="Chuthich"/>
      </w:pPr>
      <w:bookmarkStart w:id="254" w:name="_Toc533728929"/>
      <w:bookmarkStart w:id="255" w:name="_Toc533764062"/>
      <w:r w:rsidRPr="0040438D">
        <w:rPr>
          <w:b/>
        </w:rPr>
        <w:t xml:space="preserve">Bảng </w:t>
      </w:r>
      <w:r w:rsidRPr="0040438D">
        <w:rPr>
          <w:b/>
        </w:rPr>
        <w:fldChar w:fldCharType="begin"/>
      </w:r>
      <w:r w:rsidRPr="0040438D">
        <w:rPr>
          <w:b/>
        </w:rPr>
        <w:instrText xml:space="preserve"> SEQ Bảng \* ARABIC </w:instrText>
      </w:r>
      <w:r w:rsidRPr="0040438D">
        <w:rPr>
          <w:b/>
        </w:rPr>
        <w:fldChar w:fldCharType="separate"/>
      </w:r>
      <w:r w:rsidR="007A6767">
        <w:rPr>
          <w:b/>
          <w:noProof/>
        </w:rPr>
        <w:t>2</w:t>
      </w:r>
      <w:r w:rsidRPr="0040438D">
        <w:rPr>
          <w:b/>
        </w:rPr>
        <w:fldChar w:fldCharType="end"/>
      </w:r>
      <w:r>
        <w:t xml:space="preserve">. </w:t>
      </w:r>
      <w:r w:rsidR="00782882">
        <w:t>Danh sách thư viện và công cụ sử dụng</w:t>
      </w:r>
      <w:bookmarkEnd w:id="254"/>
      <w:bookmarkEnd w:id="255"/>
    </w:p>
    <w:tbl>
      <w:tblPr>
        <w:tblW w:w="0" w:type="auto"/>
        <w:tblInd w:w="108" w:type="dxa"/>
        <w:tblBorders>
          <w:top w:val="single" w:sz="4" w:space="0" w:color="7F7F7F"/>
          <w:bottom w:val="single" w:sz="4" w:space="0" w:color="7F7F7F"/>
        </w:tblBorders>
        <w:tblLook w:val="04A0" w:firstRow="1" w:lastRow="0" w:firstColumn="1" w:lastColumn="0" w:noHBand="0" w:noVBand="1"/>
      </w:tblPr>
      <w:tblGrid>
        <w:gridCol w:w="2291"/>
        <w:gridCol w:w="2633"/>
        <w:gridCol w:w="3749"/>
      </w:tblGrid>
      <w:tr w:rsidR="005A5649" w14:paraId="6EA0A379" w14:textId="77777777" w:rsidTr="00B3772B">
        <w:tc>
          <w:tcPr>
            <w:tcW w:w="2441" w:type="dxa"/>
            <w:tcBorders>
              <w:bottom w:val="single" w:sz="4" w:space="0" w:color="7F7F7F"/>
            </w:tcBorders>
            <w:shd w:val="clear" w:color="auto" w:fill="auto"/>
          </w:tcPr>
          <w:p w14:paraId="6400689A" w14:textId="77777777" w:rsidR="00782882" w:rsidRPr="005A5649" w:rsidRDefault="00782882" w:rsidP="005A5649">
            <w:pPr>
              <w:spacing w:line="240" w:lineRule="auto"/>
              <w:rPr>
                <w:b/>
                <w:bCs/>
              </w:rPr>
            </w:pPr>
            <w:r w:rsidRPr="005A5649">
              <w:rPr>
                <w:b/>
                <w:bCs/>
              </w:rPr>
              <w:t>Mục đích</w:t>
            </w:r>
          </w:p>
        </w:tc>
        <w:tc>
          <w:tcPr>
            <w:tcW w:w="2831" w:type="dxa"/>
            <w:tcBorders>
              <w:bottom w:val="single" w:sz="4" w:space="0" w:color="7F7F7F"/>
            </w:tcBorders>
            <w:shd w:val="clear" w:color="auto" w:fill="auto"/>
          </w:tcPr>
          <w:p w14:paraId="7EB9C72A" w14:textId="77777777" w:rsidR="00782882" w:rsidRPr="005A5649" w:rsidRDefault="00782882" w:rsidP="005A5649">
            <w:pPr>
              <w:spacing w:line="240" w:lineRule="auto"/>
              <w:rPr>
                <w:b/>
                <w:bCs/>
              </w:rPr>
            </w:pPr>
            <w:r w:rsidRPr="005A5649">
              <w:rPr>
                <w:b/>
                <w:bCs/>
              </w:rPr>
              <w:t>Công cụ</w:t>
            </w:r>
          </w:p>
        </w:tc>
        <w:tc>
          <w:tcPr>
            <w:tcW w:w="3401" w:type="dxa"/>
            <w:tcBorders>
              <w:bottom w:val="single" w:sz="4" w:space="0" w:color="7F7F7F"/>
            </w:tcBorders>
            <w:shd w:val="clear" w:color="auto" w:fill="auto"/>
          </w:tcPr>
          <w:p w14:paraId="381A93B0" w14:textId="77777777" w:rsidR="00782882" w:rsidRPr="005A5649" w:rsidRDefault="00782882" w:rsidP="005A5649">
            <w:pPr>
              <w:spacing w:line="240" w:lineRule="auto"/>
              <w:rPr>
                <w:b/>
                <w:bCs/>
              </w:rPr>
            </w:pPr>
            <w:r w:rsidRPr="005A5649">
              <w:rPr>
                <w:b/>
                <w:bCs/>
              </w:rPr>
              <w:t>Địa chỉ URL</w:t>
            </w:r>
          </w:p>
        </w:tc>
      </w:tr>
      <w:tr w:rsidR="005A5649" w14:paraId="01B2BF3B" w14:textId="77777777" w:rsidTr="00B3772B">
        <w:tc>
          <w:tcPr>
            <w:tcW w:w="2441" w:type="dxa"/>
            <w:tcBorders>
              <w:top w:val="single" w:sz="4" w:space="0" w:color="7F7F7F"/>
              <w:bottom w:val="single" w:sz="4" w:space="0" w:color="7F7F7F"/>
            </w:tcBorders>
            <w:shd w:val="clear" w:color="auto" w:fill="auto"/>
          </w:tcPr>
          <w:p w14:paraId="23AC3F50" w14:textId="77777777" w:rsidR="00782882" w:rsidRPr="003E1C49" w:rsidRDefault="00782882" w:rsidP="005A5649">
            <w:pPr>
              <w:spacing w:line="240" w:lineRule="auto"/>
              <w:rPr>
                <w:bCs/>
              </w:rPr>
            </w:pPr>
            <w:r w:rsidRPr="003E1C49">
              <w:rPr>
                <w:bCs/>
              </w:rPr>
              <w:t>IDE lập trình</w:t>
            </w:r>
          </w:p>
        </w:tc>
        <w:tc>
          <w:tcPr>
            <w:tcW w:w="2831" w:type="dxa"/>
            <w:tcBorders>
              <w:top w:val="single" w:sz="4" w:space="0" w:color="7F7F7F"/>
              <w:bottom w:val="single" w:sz="4" w:space="0" w:color="7F7F7F"/>
            </w:tcBorders>
            <w:shd w:val="clear" w:color="auto" w:fill="auto"/>
          </w:tcPr>
          <w:p w14:paraId="22059856" w14:textId="5BE5C6D5" w:rsidR="00782882" w:rsidRPr="005A5649" w:rsidRDefault="006869F8" w:rsidP="005A5649">
            <w:pPr>
              <w:spacing w:line="240" w:lineRule="auto"/>
            </w:pPr>
            <w:r>
              <w:t>Visual Studio Code</w:t>
            </w:r>
          </w:p>
        </w:tc>
        <w:tc>
          <w:tcPr>
            <w:tcW w:w="3401" w:type="dxa"/>
            <w:tcBorders>
              <w:top w:val="single" w:sz="4" w:space="0" w:color="7F7F7F"/>
              <w:bottom w:val="single" w:sz="4" w:space="0" w:color="7F7F7F"/>
            </w:tcBorders>
            <w:shd w:val="clear" w:color="auto" w:fill="auto"/>
          </w:tcPr>
          <w:p w14:paraId="4BB1DE87" w14:textId="6D5A8274" w:rsidR="00782882" w:rsidRPr="005A5649" w:rsidRDefault="003A2B2F" w:rsidP="005A5649">
            <w:pPr>
              <w:spacing w:line="240" w:lineRule="auto"/>
            </w:pPr>
            <w:r w:rsidRPr="003A2B2F">
              <w:t>https://code.visualstudio.com/</w:t>
            </w:r>
          </w:p>
        </w:tc>
      </w:tr>
      <w:tr w:rsidR="0034788A" w14:paraId="1C343A25" w14:textId="77777777" w:rsidTr="00B3772B">
        <w:tc>
          <w:tcPr>
            <w:tcW w:w="2441" w:type="dxa"/>
            <w:tcBorders>
              <w:top w:val="single" w:sz="4" w:space="0" w:color="7F7F7F"/>
              <w:bottom w:val="single" w:sz="4" w:space="0" w:color="7F7F7F"/>
            </w:tcBorders>
            <w:shd w:val="clear" w:color="auto" w:fill="auto"/>
          </w:tcPr>
          <w:p w14:paraId="46FF4083" w14:textId="53CA24A7" w:rsidR="0034788A" w:rsidRPr="003E1C49" w:rsidRDefault="0034788A" w:rsidP="005A5649">
            <w:pPr>
              <w:spacing w:line="240" w:lineRule="auto"/>
              <w:rPr>
                <w:bCs/>
              </w:rPr>
            </w:pPr>
            <w:r>
              <w:rPr>
                <w:bCs/>
              </w:rPr>
              <w:t>Thư viện</w:t>
            </w:r>
          </w:p>
        </w:tc>
        <w:tc>
          <w:tcPr>
            <w:tcW w:w="2831" w:type="dxa"/>
            <w:tcBorders>
              <w:top w:val="single" w:sz="4" w:space="0" w:color="7F7F7F"/>
              <w:bottom w:val="single" w:sz="4" w:space="0" w:color="7F7F7F"/>
            </w:tcBorders>
            <w:shd w:val="clear" w:color="auto" w:fill="auto"/>
          </w:tcPr>
          <w:p w14:paraId="495ACEAF" w14:textId="63894412" w:rsidR="0034788A" w:rsidRDefault="0034788A" w:rsidP="005A5649">
            <w:pPr>
              <w:spacing w:line="240" w:lineRule="auto"/>
            </w:pPr>
            <w:r>
              <w:t>glibc</w:t>
            </w:r>
          </w:p>
        </w:tc>
        <w:tc>
          <w:tcPr>
            <w:tcW w:w="3401" w:type="dxa"/>
            <w:tcBorders>
              <w:top w:val="single" w:sz="4" w:space="0" w:color="7F7F7F"/>
              <w:bottom w:val="single" w:sz="4" w:space="0" w:color="7F7F7F"/>
            </w:tcBorders>
            <w:shd w:val="clear" w:color="auto" w:fill="auto"/>
          </w:tcPr>
          <w:p w14:paraId="3BB7FB66" w14:textId="6ADC744E" w:rsidR="0034788A" w:rsidRPr="003A2B2F" w:rsidRDefault="00FD21F9" w:rsidP="005A5649">
            <w:pPr>
              <w:spacing w:line="240" w:lineRule="auto"/>
            </w:pPr>
            <w:r w:rsidRPr="00FD21F9">
              <w:t>https://www.gnu.org/software/libc/</w:t>
            </w:r>
          </w:p>
        </w:tc>
      </w:tr>
      <w:tr w:rsidR="00235550" w14:paraId="26C40BBB" w14:textId="77777777" w:rsidTr="00B3772B">
        <w:tc>
          <w:tcPr>
            <w:tcW w:w="2441" w:type="dxa"/>
            <w:tcBorders>
              <w:top w:val="single" w:sz="4" w:space="0" w:color="7F7F7F"/>
              <w:bottom w:val="single" w:sz="4" w:space="0" w:color="7F7F7F"/>
            </w:tcBorders>
            <w:shd w:val="clear" w:color="auto" w:fill="auto"/>
          </w:tcPr>
          <w:p w14:paraId="0907A100" w14:textId="7C8E2908" w:rsidR="00235550" w:rsidRDefault="00235550" w:rsidP="005A5649">
            <w:pPr>
              <w:spacing w:line="240" w:lineRule="auto"/>
              <w:rPr>
                <w:bCs/>
              </w:rPr>
            </w:pPr>
            <w:r>
              <w:rPr>
                <w:bCs/>
              </w:rPr>
              <w:t>Build chương trình</w:t>
            </w:r>
          </w:p>
        </w:tc>
        <w:tc>
          <w:tcPr>
            <w:tcW w:w="2831" w:type="dxa"/>
            <w:tcBorders>
              <w:top w:val="single" w:sz="4" w:space="0" w:color="7F7F7F"/>
              <w:bottom w:val="single" w:sz="4" w:space="0" w:color="7F7F7F"/>
            </w:tcBorders>
            <w:shd w:val="clear" w:color="auto" w:fill="auto"/>
          </w:tcPr>
          <w:p w14:paraId="04B837F9" w14:textId="56306E7A" w:rsidR="00235550" w:rsidRDefault="00235550" w:rsidP="005A5649">
            <w:pPr>
              <w:spacing w:line="240" w:lineRule="auto"/>
            </w:pPr>
            <w:r>
              <w:t>GNU make</w:t>
            </w:r>
          </w:p>
        </w:tc>
        <w:tc>
          <w:tcPr>
            <w:tcW w:w="3401" w:type="dxa"/>
            <w:tcBorders>
              <w:top w:val="single" w:sz="4" w:space="0" w:color="7F7F7F"/>
              <w:bottom w:val="single" w:sz="4" w:space="0" w:color="7F7F7F"/>
            </w:tcBorders>
            <w:shd w:val="clear" w:color="auto" w:fill="auto"/>
          </w:tcPr>
          <w:p w14:paraId="2A47FD10" w14:textId="6E7AD4AF" w:rsidR="00235550" w:rsidRPr="00FD21F9" w:rsidRDefault="00235550" w:rsidP="005A5649">
            <w:pPr>
              <w:spacing w:line="240" w:lineRule="auto"/>
            </w:pPr>
            <w:r w:rsidRPr="00235550">
              <w:t>https://www.gnu.org/software/make/</w:t>
            </w:r>
          </w:p>
        </w:tc>
      </w:tr>
      <w:tr w:rsidR="00A9711E" w14:paraId="3B2EFE4E" w14:textId="77777777" w:rsidTr="00B3772B">
        <w:tc>
          <w:tcPr>
            <w:tcW w:w="2441" w:type="dxa"/>
            <w:tcBorders>
              <w:top w:val="single" w:sz="4" w:space="0" w:color="7F7F7F"/>
              <w:bottom w:val="single" w:sz="4" w:space="0" w:color="7F7F7F"/>
            </w:tcBorders>
            <w:shd w:val="clear" w:color="auto" w:fill="auto"/>
          </w:tcPr>
          <w:p w14:paraId="359900E4" w14:textId="70C29BE6" w:rsidR="00A9711E" w:rsidRDefault="00A9711E" w:rsidP="005A5649">
            <w:pPr>
              <w:spacing w:line="240" w:lineRule="auto"/>
              <w:rPr>
                <w:bCs/>
              </w:rPr>
            </w:pPr>
            <w:r>
              <w:rPr>
                <w:bCs/>
              </w:rPr>
              <w:t>Quản lý source code</w:t>
            </w:r>
          </w:p>
        </w:tc>
        <w:tc>
          <w:tcPr>
            <w:tcW w:w="2831" w:type="dxa"/>
            <w:tcBorders>
              <w:top w:val="single" w:sz="4" w:space="0" w:color="7F7F7F"/>
              <w:bottom w:val="single" w:sz="4" w:space="0" w:color="7F7F7F"/>
            </w:tcBorders>
            <w:shd w:val="clear" w:color="auto" w:fill="auto"/>
          </w:tcPr>
          <w:p w14:paraId="52821811" w14:textId="77777777" w:rsidR="00A9711E" w:rsidRDefault="00A9711E" w:rsidP="005A5649">
            <w:pPr>
              <w:spacing w:line="240" w:lineRule="auto"/>
            </w:pPr>
            <w:r>
              <w:t>Git</w:t>
            </w:r>
          </w:p>
          <w:p w14:paraId="49C3FDB3" w14:textId="7159E393" w:rsidR="003465E2" w:rsidRDefault="003465E2" w:rsidP="005A5649">
            <w:pPr>
              <w:spacing w:line="240" w:lineRule="auto"/>
            </w:pPr>
            <w:r>
              <w:t>github</w:t>
            </w:r>
          </w:p>
        </w:tc>
        <w:tc>
          <w:tcPr>
            <w:tcW w:w="3401" w:type="dxa"/>
            <w:tcBorders>
              <w:top w:val="single" w:sz="4" w:space="0" w:color="7F7F7F"/>
              <w:bottom w:val="single" w:sz="4" w:space="0" w:color="7F7F7F"/>
            </w:tcBorders>
            <w:shd w:val="clear" w:color="auto" w:fill="auto"/>
          </w:tcPr>
          <w:p w14:paraId="1EDA9EB5" w14:textId="12FF103C" w:rsidR="00A9711E" w:rsidRPr="00360AEC" w:rsidRDefault="003465E2" w:rsidP="005A5649">
            <w:pPr>
              <w:spacing w:line="240" w:lineRule="auto"/>
            </w:pPr>
            <w:r w:rsidRPr="00C910D1">
              <w:t>https://git-scm.com/</w:t>
            </w:r>
          </w:p>
          <w:p w14:paraId="7EE891D1" w14:textId="52CDF20D" w:rsidR="00EC6B04" w:rsidRPr="00235550" w:rsidRDefault="00EC6B04" w:rsidP="005A5649">
            <w:pPr>
              <w:spacing w:line="240" w:lineRule="auto"/>
            </w:pPr>
            <w:r w:rsidRPr="00C910D1">
              <w:t>https://github.com/dangviethung096</w:t>
            </w:r>
          </w:p>
        </w:tc>
      </w:tr>
    </w:tbl>
    <w:p w14:paraId="5362B8F7" w14:textId="5CD26268" w:rsidR="007F0510" w:rsidRDefault="007F0510" w:rsidP="00587574">
      <w:pPr>
        <w:pStyle w:val="u3"/>
      </w:pPr>
      <w:bookmarkStart w:id="256" w:name="_Toc533729454"/>
      <w:bookmarkStart w:id="257" w:name="_Toc533729705"/>
      <w:bookmarkStart w:id="258" w:name="_Toc533764034"/>
      <w:r>
        <w:t>Kết quả đạt được</w:t>
      </w:r>
      <w:bookmarkEnd w:id="256"/>
      <w:bookmarkEnd w:id="257"/>
      <w:bookmarkEnd w:id="258"/>
    </w:p>
    <w:p w14:paraId="711694F4" w14:textId="77777777" w:rsidR="001453D0" w:rsidRDefault="001F604C" w:rsidP="00942234">
      <w:r>
        <w:t>Từ ý tưởng đặt ra ở chương 2 cùng với lý thuyết, kết hợp với các công nghệ được trình bày ở chương 3 và thiết kế trong chương 4. Em đã xây dựng mô hình HQT CSDL theo dạng cột.</w:t>
      </w:r>
      <w:r w:rsidR="002C44C4">
        <w:t xml:space="preserve"> Trong đó HQT CSDL sử dụng mô hình client-server thực hiện các thao tác.</w:t>
      </w:r>
      <w:r w:rsidR="00B62783">
        <w:t xml:space="preserve"> </w:t>
      </w:r>
    </w:p>
    <w:p w14:paraId="56C74873" w14:textId="29FE5C2D" w:rsidR="00BA38A5" w:rsidRDefault="00B62783" w:rsidP="00942234">
      <w:r>
        <w:t>Mã nguồn của HQT CSDL</w:t>
      </w:r>
      <w:r w:rsidR="001453D0">
        <w:t xml:space="preserve"> </w:t>
      </w:r>
      <w:r w:rsidR="00626C36">
        <w:t>được xây dựng là:</w:t>
      </w:r>
    </w:p>
    <w:p w14:paraId="0E160A86" w14:textId="3EC008A4" w:rsidR="00942234" w:rsidRDefault="00BA38A5" w:rsidP="00942234">
      <w:r>
        <w:rPr>
          <w:b/>
        </w:rPr>
        <w:t>P</w:t>
      </w:r>
      <w:r w:rsidRPr="00BA38A5">
        <w:rPr>
          <w:b/>
        </w:rPr>
        <w:t>hía server</w:t>
      </w:r>
      <w:r>
        <w:t>:</w:t>
      </w:r>
      <w:r w:rsidR="00DF5980">
        <w:t xml:space="preserve"> </w:t>
      </w:r>
      <w:r w:rsidR="002416CF" w:rsidRPr="00C910D1">
        <w:t>https://github.com/dangviethung096/DatabaseServer</w:t>
      </w:r>
    </w:p>
    <w:p w14:paraId="57490577" w14:textId="797A00F9" w:rsidR="00685DEF" w:rsidRDefault="002416CF" w:rsidP="00942234">
      <w:r>
        <w:rPr>
          <w:b/>
        </w:rPr>
        <w:t xml:space="preserve">Phía client: </w:t>
      </w:r>
      <w:r w:rsidR="00C910D1">
        <w:rPr>
          <w:b/>
        </w:rPr>
        <w:t xml:space="preserve"> </w:t>
      </w:r>
      <w:r w:rsidR="00F5391A" w:rsidRPr="00C910D1">
        <w:t>https://github.com/dangviethung096/database_client</w:t>
      </w:r>
    </w:p>
    <w:p w14:paraId="4FABC238" w14:textId="3E5C9D33" w:rsidR="007F0510" w:rsidRDefault="007E07BE" w:rsidP="007F0510">
      <w:pPr>
        <w:pStyle w:val="u3"/>
      </w:pPr>
      <w:bookmarkStart w:id="259" w:name="_Toc533729455"/>
      <w:bookmarkStart w:id="260" w:name="_Toc533729706"/>
      <w:bookmarkStart w:id="261" w:name="_Toc533764035"/>
      <w:r>
        <w:t xml:space="preserve">Minh hoạ </w:t>
      </w:r>
      <w:r w:rsidR="00587574">
        <w:t>các</w:t>
      </w:r>
      <w:r>
        <w:t xml:space="preserve"> chức năng chính</w:t>
      </w:r>
      <w:bookmarkEnd w:id="259"/>
      <w:bookmarkEnd w:id="260"/>
      <w:bookmarkEnd w:id="261"/>
    </w:p>
    <w:p w14:paraId="1D5C3042" w14:textId="20AA8CCB" w:rsidR="00AA1F2E" w:rsidRDefault="00AA1F2E" w:rsidP="007F0510">
      <w:r>
        <w:t>Trong HQT CSDL được xây dựng</w:t>
      </w:r>
      <w:r w:rsidR="008B1547">
        <w:t>, nó hỗ trợ 4 chức năng cơ bản trong việc lưu trữ đó là:</w:t>
      </w:r>
      <w:r w:rsidR="0013362D">
        <w:t xml:space="preserve"> (i) thêm, (ii) tìm kiếm, (iii) sửa , (iv) xóa. </w:t>
      </w:r>
    </w:p>
    <w:p w14:paraId="49E7F8E6" w14:textId="06F69B70" w:rsidR="0013362D" w:rsidRDefault="0013362D" w:rsidP="007F0510">
      <w:r>
        <w:t xml:space="preserve">Muốn thực hiện 4 </w:t>
      </w:r>
      <w:r w:rsidR="000B6501">
        <w:t xml:space="preserve">chức năng </w:t>
      </w:r>
      <w:r>
        <w:t>này, người sử dụng sẽ kết nối tới server thông qua một địa chỉ IP được xác định từ đầu. Sau đó người dùng sẽ nhập các lệnh theo cú pháp SQL để thực hiện 4 chức năng này.</w:t>
      </w:r>
    </w:p>
    <w:p w14:paraId="3DB5CED6" w14:textId="536EBE6E" w:rsidR="005F3550" w:rsidRDefault="005F3550" w:rsidP="007F0510">
      <w:r>
        <w:t>Dưới đây là hình minh họa của 4 chức năng:</w:t>
      </w:r>
    </w:p>
    <w:p w14:paraId="1EBFBCB6" w14:textId="77777777" w:rsidR="00CC0997" w:rsidRDefault="00481403" w:rsidP="006F3980">
      <w:pPr>
        <w:pStyle w:val="u1"/>
        <w:framePr w:w="7284" w:wrap="notBeside" w:y="-2"/>
      </w:pPr>
      <w:bookmarkStart w:id="262" w:name="_Toc510882216"/>
      <w:bookmarkStart w:id="263" w:name="_Ref512428104"/>
      <w:bookmarkStart w:id="264" w:name="_Ref512461958"/>
      <w:bookmarkStart w:id="265" w:name="_Ref512461966"/>
      <w:bookmarkStart w:id="266" w:name="_Toc533729457"/>
      <w:bookmarkStart w:id="267" w:name="_Toc533729708"/>
      <w:bookmarkStart w:id="268" w:name="_Toc533764036"/>
      <w:r>
        <w:lastRenderedPageBreak/>
        <w:t>Các giải pháp và đóng góp nổi bật</w:t>
      </w:r>
      <w:bookmarkEnd w:id="262"/>
      <w:bookmarkEnd w:id="263"/>
      <w:bookmarkEnd w:id="264"/>
      <w:bookmarkEnd w:id="265"/>
      <w:bookmarkEnd w:id="266"/>
      <w:bookmarkEnd w:id="267"/>
      <w:bookmarkEnd w:id="268"/>
    </w:p>
    <w:p w14:paraId="4B45D233" w14:textId="0F30EF5A" w:rsidR="002A6241" w:rsidRDefault="002A6241" w:rsidP="002A6241">
      <w:pPr>
        <w:pStyle w:val="u2"/>
      </w:pPr>
      <w:bookmarkStart w:id="269" w:name="_Toc533729458"/>
      <w:bookmarkStart w:id="270" w:name="_Toc533729709"/>
      <w:bookmarkStart w:id="271" w:name="_Toc533764037"/>
      <w:r>
        <w:t>CSDL tổ chức theo cột</w:t>
      </w:r>
      <w:bookmarkEnd w:id="269"/>
      <w:bookmarkEnd w:id="270"/>
      <w:bookmarkEnd w:id="271"/>
    </w:p>
    <w:p w14:paraId="34E068CE" w14:textId="1E48B7B1" w:rsidR="00E33FAD" w:rsidRDefault="00D00E22" w:rsidP="00E33FAD">
      <w:r>
        <w:t xml:space="preserve">Hiện này, rất nhiều bài toán trong thực tế cần các xử lý phân tích theo thời gian thực (OLAP – Online analytical processing) </w:t>
      </w:r>
      <w:r w:rsidR="0077325E">
        <w:t>với độ phức tạp lớn</w:t>
      </w:r>
      <w:r w:rsidR="00EE2B99">
        <w:t xml:space="preserve"> và làm việc trên một tập dữ liệu</w:t>
      </w:r>
      <w:r w:rsidR="0077325E">
        <w:t xml:space="preserve"> có thể lên tới hàng </w:t>
      </w:r>
      <w:r w:rsidR="005D002D">
        <w:t>Petabyte</w:t>
      </w:r>
      <w:r w:rsidR="00EE2B99">
        <w:t xml:space="preserve">. </w:t>
      </w:r>
      <w:r w:rsidR="00FF1277">
        <w:t>Nhưng để giải quyết các bài toán đó, chỉ cần lấy ra một số dữ liệu của một trường nhất định</w:t>
      </w:r>
      <w:r w:rsidR="00F012D9">
        <w:t>, đối với đa phần CSDL truyền thống được tổ chức theo hàng, phải thực hiện duyệt CSDL mà chỉ lấy ra một phần dữ liệu của hàng</w:t>
      </w:r>
      <w:r w:rsidR="008F2306">
        <w:t>. Điều này có dẫn tới việc đọc các dữ liệu không cần thiết và vừa làm giảm hiệu năng của CSDL.</w:t>
      </w:r>
    </w:p>
    <w:p w14:paraId="635AFE73" w14:textId="08F3889E" w:rsidR="00E33FAD" w:rsidRPr="00E33FAD" w:rsidRDefault="0036678F" w:rsidP="00E33FAD">
      <w:r>
        <w:t xml:space="preserve">Giải </w:t>
      </w:r>
      <w:r w:rsidR="005518C1">
        <w:t>pháp</w:t>
      </w:r>
      <w:r>
        <w:t xml:space="preserve"> được đưa ra khi ở đây là sử dụng một CSDL mà dữ liệu sẽ được phân bố theo </w:t>
      </w:r>
      <w:r w:rsidRPr="0036678F">
        <w:rPr>
          <w:b/>
        </w:rPr>
        <w:t>dạng cột</w:t>
      </w:r>
      <w:r>
        <w:t xml:space="preserve"> thay vì theo dạng hàng như truyền thống.</w:t>
      </w:r>
      <w:r w:rsidR="00E83624">
        <w:t xml:space="preserve"> Như vậy, khi thực hiện tìm kiếm mà chỉ quan tâm </w:t>
      </w:r>
      <w:r w:rsidR="00C24821">
        <w:t>đến các giá trị trên một trường trong bảng, CSDL lưu trữ theo dạng cột giúp loại bỏ việc đọc các dữ liệu không cần thiết đồng thời tăng tốc độ tìm kiếm.</w:t>
      </w:r>
    </w:p>
    <w:p w14:paraId="652DA6D2" w14:textId="5CC62693" w:rsidR="00921745" w:rsidRDefault="00F53326" w:rsidP="00921745">
      <w:pPr>
        <w:pStyle w:val="u2"/>
      </w:pPr>
      <w:bookmarkStart w:id="272" w:name="_Toc533729459"/>
      <w:bookmarkStart w:id="273" w:name="_Toc533729710"/>
      <w:bookmarkStart w:id="274" w:name="_Toc533764038"/>
      <w:r>
        <w:t>Sử dụng bảng băm trong việc lưu trữ</w:t>
      </w:r>
      <w:bookmarkEnd w:id="272"/>
      <w:bookmarkEnd w:id="273"/>
      <w:bookmarkEnd w:id="274"/>
    </w:p>
    <w:p w14:paraId="38C2BA68" w14:textId="2AAA638D" w:rsidR="00483315" w:rsidRDefault="00AE6A21" w:rsidP="00483315">
      <w:r>
        <w:t>Với CSDL được tổ chức theo dạng cột tức là các giá trị trong cùng một trường trong bảng được lưu trữ thành một nhóm</w:t>
      </w:r>
      <w:r w:rsidR="006E398D">
        <w:t>, thực hiện lưu trữ các giá trị theo thứ tự liên tiếp thì khi thực hiện các thao tác như tìm kiếm phải thực hiện duyệt và kiểm tra từng giá trị được lưu trong vùng nhớ của trường đó.</w:t>
      </w:r>
    </w:p>
    <w:p w14:paraId="65B9E180" w14:textId="6AD30D52" w:rsidR="00E11A43" w:rsidRDefault="00E11A43" w:rsidP="00483315">
      <w:r>
        <w:t xml:space="preserve">Để thực hiện tăng tốc trong việc tìm kiếm vùng nhớ lưu trữ các giá trị trong một trường, </w:t>
      </w:r>
      <w:r w:rsidR="002E504C">
        <w:t xml:space="preserve">cần tổ chức </w:t>
      </w:r>
      <w:r w:rsidR="006A4280">
        <w:t>các giá trị</w:t>
      </w:r>
      <w:r w:rsidR="002E504C">
        <w:t xml:space="preserve"> của một trường theo một</w:t>
      </w:r>
      <w:r w:rsidR="009C1637">
        <w:t xml:space="preserve"> dạng </w:t>
      </w:r>
      <w:r w:rsidR="009C1637">
        <w:rPr>
          <w:i/>
        </w:rPr>
        <w:t>cấu trúc dữ liệu</w:t>
      </w:r>
      <w:r w:rsidR="009C1637">
        <w:t xml:space="preserve"> đặc biệt. Và cấu trúc dữ liệu được sử dụng ở đây là bảng băm. </w:t>
      </w:r>
      <w:r w:rsidR="00EB38B1">
        <w:t xml:space="preserve">Bảng băm có nhưng ưu điểm như: </w:t>
      </w:r>
      <w:r w:rsidR="004C4B1F">
        <w:t xml:space="preserve">(i) tốc độ tìm kiếm hiệu quả với một hàm băm thích hợp, (ii) </w:t>
      </w:r>
      <w:r w:rsidR="00A05F84">
        <w:t>dễ dàng triển khai với chi phí thấp.</w:t>
      </w:r>
    </w:p>
    <w:p w14:paraId="247DFFAC" w14:textId="5B426544" w:rsidR="00EB38B1" w:rsidRPr="00245B7A" w:rsidRDefault="00EB38B1" w:rsidP="00483315">
      <w:r>
        <w:t xml:space="preserve">Với việc lựa chọn bảng băm thì lại xuất hiện thêm vấn đề đó là xử lý </w:t>
      </w:r>
      <w:r>
        <w:rPr>
          <w:i/>
        </w:rPr>
        <w:t>đụng độ</w:t>
      </w:r>
      <w:r>
        <w:t xml:space="preserve"> trong hàm băm. Để giải quyết vấn đề này</w:t>
      </w:r>
      <w:r w:rsidR="00A43F0C">
        <w:t>, CSDL trong đề tà</w:t>
      </w:r>
      <w:r w:rsidR="00772BF6">
        <w:t xml:space="preserve">i đã sử dụng double hashing với hàm băm </w:t>
      </w:r>
      <w:r w:rsidR="00772BF6">
        <w:lastRenderedPageBreak/>
        <w:t xml:space="preserve">được đề cập tới trong quyển sách </w:t>
      </w:r>
      <w:r w:rsidR="00772BF6" w:rsidRPr="00391708">
        <w:rPr>
          <w:i/>
        </w:rPr>
        <w:t>The Art of Computer Programming</w:t>
      </w:r>
      <w:r w:rsidR="00772BF6">
        <w:rPr>
          <w:i/>
        </w:rPr>
        <w:t xml:space="preserve"> volume 3</w:t>
      </w:r>
      <w:r w:rsidR="00772BF6">
        <w:t xml:space="preserve"> của Donald Knuth. </w:t>
      </w:r>
      <w:r w:rsidR="00245B7A">
        <w:t xml:space="preserve">Chi tiết về việc triển khai hàm băm được mô tả trong chương 4 tại phần </w:t>
      </w:r>
      <w:r w:rsidR="00245B7A">
        <w:rPr>
          <w:i/>
        </w:rPr>
        <w:t>thiết kế chi tiết</w:t>
      </w:r>
      <w:r w:rsidR="00245B7A">
        <w:t xml:space="preserve">. </w:t>
      </w:r>
    </w:p>
    <w:p w14:paraId="1457BB38" w14:textId="31633906" w:rsidR="006E3880" w:rsidRDefault="008E6A3B" w:rsidP="0089183D">
      <w:pPr>
        <w:pStyle w:val="u2"/>
      </w:pPr>
      <w:bookmarkStart w:id="275" w:name="_Toc533729460"/>
      <w:bookmarkStart w:id="276" w:name="_Toc533729711"/>
      <w:bookmarkStart w:id="277" w:name="_Toc533764039"/>
      <w:r>
        <w:t>Thiết kế theo mô hình client-server</w:t>
      </w:r>
      <w:bookmarkEnd w:id="275"/>
      <w:bookmarkEnd w:id="276"/>
      <w:bookmarkEnd w:id="277"/>
    </w:p>
    <w:p w14:paraId="468F5B3E" w14:textId="422230CF" w:rsidR="00C66B78" w:rsidRDefault="00C66B78" w:rsidP="00C66B78">
      <w:r>
        <w:t>Với sự phát triển mạnh mẽ của công nghệ mạng, việc truyền tải thông tin giữa các máy tính tại các vị trí cách xa nhau không còn là rào cản.</w:t>
      </w:r>
      <w:r w:rsidR="005306C4">
        <w:t xml:space="preserve"> </w:t>
      </w:r>
      <w:r w:rsidR="00641FF3">
        <w:t>Từ đó</w:t>
      </w:r>
      <w:r w:rsidR="00B0768E">
        <w:t xml:space="preserve"> để</w:t>
      </w:r>
      <w:r w:rsidR="00641FF3">
        <w:t xml:space="preserve"> có thể tận dụng sức mạnh của nhiều máy tính tại các vị trí cách xa </w:t>
      </w:r>
      <w:r w:rsidR="00B0768E">
        <w:t xml:space="preserve">nhau, </w:t>
      </w:r>
      <w:r w:rsidR="003E6F3F">
        <w:t xml:space="preserve">mô hình phân tán đã ra đời. Các CSDL phân tán </w:t>
      </w:r>
      <w:r w:rsidR="00745A1E">
        <w:t>có rất nhiều ưu điểm như: (i) tăng hiệu năng của hệ thống khi có nhiều máy chạy cùng lúc, (ii) tăng độ tin cậy vì khi một máy ngừng hoạt động đã có các máy còn lại h</w:t>
      </w:r>
      <w:r w:rsidR="000318DA">
        <w:t xml:space="preserve">ỗ trợ, (iii) phòng chống mất mát dữ liệu khi dữ liệu được lưu trữ ở trên nhiều máy, (iv) giảm chi phí vì sử dụng nhiều máy tính thay vì phải đầu tư một máy tính cực mạnh để đạt hiệu năng tương đương. </w:t>
      </w:r>
      <w:r w:rsidR="006133B3">
        <w:t>Đối với CSDL được lưu trữ theo dạng h</w:t>
      </w:r>
      <w:r w:rsidR="008B06E1">
        <w:t>àng việc thiết kế theo hướng kiến trúc phân tán là khó khăn, ngược lại đối với CSDL theo dạng cột có thể đưa ra phương án phân tán hệ thống dễ dàng hơn.</w:t>
      </w:r>
    </w:p>
    <w:p w14:paraId="2F2BE6CB" w14:textId="556B9817" w:rsidR="004872AA" w:rsidRDefault="008848DC" w:rsidP="00C66B78">
      <w:r>
        <w:t>Cùng với đó là sự phổ cập của máy tính và internet</w:t>
      </w:r>
      <w:r w:rsidR="004872AA">
        <w:t>, các dịch vụ</w:t>
      </w:r>
      <w:r>
        <w:t xml:space="preserve">, </w:t>
      </w:r>
      <w:r w:rsidR="004872AA">
        <w:t xml:space="preserve">chương trình thay vì phải thực hiện trên chính máy tính của người dùng thì bây giờ các máy tính server được tận dụng để tăng tốc </w:t>
      </w:r>
      <w:r w:rsidR="00484896">
        <w:t>hiệu năng</w:t>
      </w:r>
      <w:r w:rsidR="004872AA">
        <w:t>, máy tính</w:t>
      </w:r>
      <w:r w:rsidR="00F1546B">
        <w:t xml:space="preserve"> của người dùng tương đương với thiết bị đầu cuối</w:t>
      </w:r>
      <w:r w:rsidR="00B92E46">
        <w:t xml:space="preserve"> chỉ thực hiện đặt ra yêu cầu và trả về kết quả. </w:t>
      </w:r>
    </w:p>
    <w:p w14:paraId="3634D832" w14:textId="16D9E3F1" w:rsidR="00AE3945" w:rsidRDefault="00AE3945" w:rsidP="00C66B78">
      <w:r>
        <w:t>HQT CSDL được thiết kế theo mô hình client-server, với phía server chịu trách nhiệm quản lý kết nối từ client, gọi đến các API của CSDL theo yêu cầu client</w:t>
      </w:r>
      <w:r w:rsidR="0052656D">
        <w:t xml:space="preserve"> và trả về kết quả.</w:t>
      </w:r>
      <w:r w:rsidR="00B17F6F">
        <w:t xml:space="preserve"> Phía client sẽ chịu trách nhiệm đọc các lệnh theo ngôn ngữ SQL</w:t>
      </w:r>
      <w:r w:rsidR="00332CE9">
        <w:t>,</w:t>
      </w:r>
      <w:r w:rsidR="00B17F6F">
        <w:t xml:space="preserve"> thông dịch nó ra thành lệnh và gửi đến server</w:t>
      </w:r>
      <w:r w:rsidR="00486235">
        <w:t>.</w:t>
      </w:r>
    </w:p>
    <w:p w14:paraId="51C13FA0" w14:textId="6EE495CA" w:rsidR="004B2D19" w:rsidRDefault="004B2D19" w:rsidP="00C66B78">
      <w:r>
        <w:t>Vì vậy</w:t>
      </w:r>
      <w:r w:rsidR="00F07754">
        <w:t xml:space="preserve"> epoll API quản lý socket trên server đã được lựa chọn, ưu điểm</w:t>
      </w:r>
      <w:r w:rsidR="00F51000">
        <w:t xml:space="preserve"> là nó có thể quản lý số lượng kết nối lớn với hiệu năng cao. </w:t>
      </w:r>
      <w:r w:rsidR="0014380A">
        <w:t>Chi tiết so sánh với các mô hình quản lý khác được đề cập tại chương 3.</w:t>
      </w:r>
    </w:p>
    <w:p w14:paraId="5F3383A9" w14:textId="77777777" w:rsidR="009B4D6C" w:rsidRPr="00230F73" w:rsidRDefault="009B4D6C" w:rsidP="00AD1BD8">
      <w:pPr>
        <w:pStyle w:val="u1"/>
        <w:framePr w:w="7699" w:wrap="notBeside" w:y="-7"/>
        <w:rPr>
          <w:lang w:val="vi-VN"/>
        </w:rPr>
      </w:pPr>
      <w:bookmarkStart w:id="278" w:name="_Toc510882217"/>
      <w:bookmarkStart w:id="279" w:name="_Toc533729461"/>
      <w:bookmarkStart w:id="280" w:name="_Toc533729712"/>
      <w:bookmarkStart w:id="281" w:name="_Toc533764040"/>
      <w:r w:rsidRPr="00230F73">
        <w:rPr>
          <w:lang w:val="vi-VN"/>
        </w:rPr>
        <w:lastRenderedPageBreak/>
        <w:t>Kết luận và hướng phát triển</w:t>
      </w:r>
      <w:bookmarkEnd w:id="278"/>
      <w:bookmarkEnd w:id="279"/>
      <w:bookmarkEnd w:id="280"/>
      <w:bookmarkEnd w:id="281"/>
    </w:p>
    <w:p w14:paraId="564ED730" w14:textId="65A57BB9" w:rsidR="00D6037E" w:rsidRDefault="00D6037E" w:rsidP="00D6037E">
      <w:pPr>
        <w:pStyle w:val="u2"/>
      </w:pPr>
      <w:bookmarkStart w:id="282" w:name="_Toc510882218"/>
      <w:bookmarkStart w:id="283" w:name="_Toc533729462"/>
      <w:bookmarkStart w:id="284" w:name="_Toc533729713"/>
      <w:bookmarkStart w:id="285" w:name="_Toc533764041"/>
      <w:r>
        <w:t>Kết luận</w:t>
      </w:r>
      <w:bookmarkEnd w:id="282"/>
      <w:bookmarkEnd w:id="283"/>
      <w:bookmarkEnd w:id="284"/>
      <w:bookmarkEnd w:id="285"/>
    </w:p>
    <w:p w14:paraId="18884CB0" w14:textId="4C6F50B9" w:rsidR="00792F93" w:rsidRDefault="001F0C73" w:rsidP="00792F93">
      <w:r>
        <w:t xml:space="preserve">Qua việc thực hiện thiết kế và triển khai HQT CSDL theo dạng cột, em thấy mình học hỏi được nhiều </w:t>
      </w:r>
      <w:r w:rsidR="00D23707">
        <w:t>kiến thức</w:t>
      </w:r>
      <w:r>
        <w:t xml:space="preserve"> trong HQT CSDL. </w:t>
      </w:r>
      <w:r w:rsidR="008C566B">
        <w:t xml:space="preserve">Nắm bắt được </w:t>
      </w:r>
      <w:r w:rsidR="003B6E67">
        <w:t>các vấn đề, ưu</w:t>
      </w:r>
      <w:r w:rsidR="008A3950">
        <w:t xml:space="preserve"> điểm, </w:t>
      </w:r>
      <w:r w:rsidR="003B6E67">
        <w:t xml:space="preserve">nhược điểm của các HQT CSDL với cách lưu trữ dữ liệu khác nhau. </w:t>
      </w:r>
    </w:p>
    <w:p w14:paraId="0DAF6C63" w14:textId="30718A45" w:rsidR="00585BC1" w:rsidRPr="00792F93" w:rsidRDefault="00585BC1" w:rsidP="00792F93">
      <w:r>
        <w:t>Tuy nhiên trong HQT CSDL trong đề tài còn rất nhiều thiếu sót</w:t>
      </w:r>
      <w:r w:rsidR="000E33B3">
        <w:t xml:space="preserve"> về chức năng và</w:t>
      </w:r>
      <w:r w:rsidR="00DB39B2">
        <w:t xml:space="preserve"> chưa</w:t>
      </w:r>
      <w:r w:rsidR="000E33B3">
        <w:t xml:space="preserve"> đạt được các tính chất cần thiết của một HQT CSDL điển hình. </w:t>
      </w:r>
      <w:r w:rsidR="00090759">
        <w:t>Khi mà nó mới chỉ hỗ trợ các hàm cơ bản trong lưu trữ</w:t>
      </w:r>
      <w:r w:rsidR="00CD10B6">
        <w:t xml:space="preserve"> là tìm kiếm, thêm, sửa, xóa</w:t>
      </w:r>
      <w:r w:rsidR="00090759">
        <w:t xml:space="preserve"> (CRUD – Create, Read, Update, Delete)</w:t>
      </w:r>
      <w:r w:rsidR="00374157">
        <w:t>.</w:t>
      </w:r>
      <w:r w:rsidR="00AB76AD">
        <w:t xml:space="preserve"> </w:t>
      </w:r>
    </w:p>
    <w:p w14:paraId="5EE53412" w14:textId="733D90F2" w:rsidR="00D6037E" w:rsidRDefault="00D6037E" w:rsidP="00D6037E">
      <w:pPr>
        <w:pStyle w:val="u2"/>
      </w:pPr>
      <w:bookmarkStart w:id="286" w:name="_Toc510882219"/>
      <w:bookmarkStart w:id="287" w:name="_Toc533729463"/>
      <w:bookmarkStart w:id="288" w:name="_Toc533729714"/>
      <w:bookmarkStart w:id="289" w:name="_Toc533764042"/>
      <w:r>
        <w:t>Hướng phát triển</w:t>
      </w:r>
      <w:bookmarkEnd w:id="286"/>
      <w:bookmarkEnd w:id="287"/>
      <w:bookmarkEnd w:id="288"/>
      <w:bookmarkEnd w:id="289"/>
    </w:p>
    <w:p w14:paraId="1BEE9146" w14:textId="59BB7E96" w:rsidR="00876559" w:rsidRPr="00876559" w:rsidRDefault="00876559" w:rsidP="00876559">
      <w:r>
        <w:t xml:space="preserve">Hướng phát </w:t>
      </w:r>
      <w:r w:rsidR="00EF451D">
        <w:t>triển</w:t>
      </w:r>
      <w:r>
        <w:t>:</w:t>
      </w:r>
    </w:p>
    <w:p w14:paraId="53B85DCC" w14:textId="6DED7B06" w:rsidR="00876559" w:rsidRDefault="00876559" w:rsidP="00876559">
      <w:r>
        <w:rPr>
          <w:b/>
        </w:rPr>
        <w:t>Hoàn thiện HQT CSDL:</w:t>
      </w:r>
      <w:r>
        <w:t xml:space="preserve"> đối với HQT CSDL trong đề tài, cần hoàn thiện các tính năng cần thiết</w:t>
      </w:r>
      <w:r w:rsidR="00AF3340">
        <w:t xml:space="preserve"> như </w:t>
      </w:r>
    </w:p>
    <w:p w14:paraId="4A95924F" w14:textId="6894827E" w:rsidR="004A4E74" w:rsidRDefault="00E90C34" w:rsidP="00876559">
      <w:r>
        <w:rPr>
          <w:b/>
        </w:rPr>
        <w:t>Nâng cao b</w:t>
      </w:r>
      <w:r w:rsidR="004A4E74">
        <w:rPr>
          <w:b/>
        </w:rPr>
        <w:t xml:space="preserve">ảo mật: </w:t>
      </w:r>
      <w:r w:rsidR="004A4E74">
        <w:t>vì sử dụng theo mô hình client-server nên CSDL có thể bị tấn công</w:t>
      </w:r>
      <w:r w:rsidR="00D00C61">
        <w:t>, đánh cắp dữ liệu</w:t>
      </w:r>
      <w:r w:rsidR="004A4E74">
        <w:t xml:space="preserve"> bởi các máy tính khác, vì vậy để đảm bảo vấn đề bảo mật, </w:t>
      </w:r>
      <w:r w:rsidR="00D00C61">
        <w:t xml:space="preserve">cần thay thế các sử dụng các socket thông thường như hiện tại bằng các socket </w:t>
      </w:r>
      <w:r w:rsidR="00A149D0">
        <w:t xml:space="preserve">tuân theo chuẩn bảo mật như: </w:t>
      </w:r>
      <w:r w:rsidR="00A149D0" w:rsidRPr="00A149D0">
        <w:t>Secure Sockets Layer</w:t>
      </w:r>
      <w:r w:rsidR="00A149D0">
        <w:t xml:space="preserve"> (SSL), </w:t>
      </w:r>
      <w:r w:rsidR="00A149D0" w:rsidRPr="00A149D0">
        <w:t>Transport Layer Security</w:t>
      </w:r>
      <w:r w:rsidR="00A149D0">
        <w:t xml:space="preserve"> (TLS).</w:t>
      </w:r>
    </w:p>
    <w:p w14:paraId="0F7F4611" w14:textId="7F4C6103" w:rsidR="00EF451D" w:rsidRPr="00532096" w:rsidRDefault="00532096" w:rsidP="00876559">
      <w:r>
        <w:rPr>
          <w:b/>
        </w:rPr>
        <w:t>Phân tán:</w:t>
      </w:r>
      <w:r>
        <w:t xml:space="preserve"> CSDL trong đề tài sử dụng mô hình client - server, từ đó có thể xây dựng lên thành </w:t>
      </w:r>
      <w:r w:rsidR="00914E29">
        <w:t xml:space="preserve">HQT CSDL phân tán </w:t>
      </w:r>
      <w:r w:rsidR="00C00564">
        <w:t>với nhiều lợi ích như năng cao hiệu năng.</w:t>
      </w:r>
    </w:p>
    <w:p w14:paraId="7FA2D92E" w14:textId="77777777" w:rsidR="00F923B3" w:rsidRDefault="00F923B3" w:rsidP="00AF72F6">
      <w:pPr>
        <w:pStyle w:val="u1"/>
        <w:framePr w:wrap="notBeside"/>
        <w:numPr>
          <w:ilvl w:val="0"/>
          <w:numId w:val="0"/>
        </w:numPr>
      </w:pPr>
      <w:bookmarkStart w:id="290" w:name="_Toc510882220"/>
      <w:bookmarkStart w:id="291" w:name="_Toc533729464"/>
      <w:bookmarkStart w:id="292" w:name="_Toc533729715"/>
      <w:bookmarkStart w:id="293" w:name="_Toc533764043"/>
      <w:r>
        <w:lastRenderedPageBreak/>
        <w:t>Tài liệu tham khảo</w:t>
      </w:r>
      <w:bookmarkEnd w:id="290"/>
      <w:bookmarkEnd w:id="291"/>
      <w:bookmarkEnd w:id="292"/>
      <w:bookmarkEnd w:id="293"/>
    </w:p>
    <w:p w14:paraId="63776832" w14:textId="293002FC" w:rsidR="00130595" w:rsidRDefault="001D79A6" w:rsidP="001367B7">
      <w:pPr>
        <w:pStyle w:val="TLTK"/>
      </w:pPr>
      <w:bookmarkStart w:id="294" w:name="_Ref510859949"/>
      <w:r w:rsidRPr="001D79A6">
        <w:t>Guy Harrison</w:t>
      </w:r>
      <w:r w:rsidR="00130595">
        <w:t xml:space="preserve">, </w:t>
      </w:r>
      <w:r w:rsidR="001367B7">
        <w:t>Next Generation Databases</w:t>
      </w:r>
      <w:r w:rsidR="00130595">
        <w:t xml:space="preserve">, </w:t>
      </w:r>
      <w:r w:rsidR="00A45F4B">
        <w:t>Apress</w:t>
      </w:r>
      <w:r w:rsidR="00130595">
        <w:t xml:space="preserve">, </w:t>
      </w:r>
      <w:r w:rsidR="00115C59">
        <w:t>2015</w:t>
      </w:r>
      <w:r w:rsidR="00130595">
        <w:t>.</w:t>
      </w:r>
      <w:bookmarkEnd w:id="294"/>
      <w:r w:rsidR="00130595">
        <w:t xml:space="preserve"> </w:t>
      </w:r>
    </w:p>
    <w:p w14:paraId="76E53042" w14:textId="184D6095" w:rsidR="00130595" w:rsidRDefault="003624E5" w:rsidP="003624E5">
      <w:pPr>
        <w:pStyle w:val="TLTK"/>
      </w:pPr>
      <w:bookmarkStart w:id="295" w:name="_Ref510859912"/>
      <w:r w:rsidRPr="003624E5">
        <w:t>Michael Kerrisk</w:t>
      </w:r>
      <w:r w:rsidR="00130595">
        <w:t xml:space="preserve">, </w:t>
      </w:r>
      <w:r w:rsidR="00CF1638" w:rsidRPr="00CF1638">
        <w:t>The Linux Programming Interface: A Linux and UNIX System Programming Handbook</w:t>
      </w:r>
      <w:r w:rsidR="00130595">
        <w:t xml:space="preserve">, </w:t>
      </w:r>
      <w:r w:rsidR="009F661D">
        <w:t>No Starch Press</w:t>
      </w:r>
      <w:r w:rsidR="00130595">
        <w:t xml:space="preserve">, </w:t>
      </w:r>
      <w:r w:rsidR="003612AD">
        <w:t>2010</w:t>
      </w:r>
      <w:r w:rsidR="00130595">
        <w:t>.</w:t>
      </w:r>
      <w:bookmarkEnd w:id="295"/>
      <w:r w:rsidR="00130595">
        <w:t xml:space="preserve"> </w:t>
      </w:r>
    </w:p>
    <w:p w14:paraId="68514756" w14:textId="58E602A3" w:rsidR="000031A3" w:rsidRDefault="00B41D81" w:rsidP="0025545E">
      <w:pPr>
        <w:pStyle w:val="TLTK"/>
        <w:sectPr w:rsidR="000031A3" w:rsidSect="006D6690">
          <w:footerReference w:type="default" r:id="rId29"/>
          <w:pgSz w:w="11900" w:h="16840"/>
          <w:pgMar w:top="1134" w:right="1134" w:bottom="1134" w:left="1985" w:header="851" w:footer="1247" w:gutter="0"/>
          <w:pgNumType w:start="1"/>
          <w:cols w:space="708"/>
          <w:docGrid w:linePitch="360"/>
        </w:sectPr>
      </w:pPr>
      <w:r w:rsidRPr="00B41D81">
        <w:t>Donald E</w:t>
      </w:r>
      <w:r>
        <w:t>.</w:t>
      </w:r>
      <w:r w:rsidRPr="00B41D81">
        <w:t xml:space="preserve"> Knuth</w:t>
      </w:r>
      <w:r>
        <w:t xml:space="preserve">, </w:t>
      </w:r>
      <w:r w:rsidRPr="00B41D81">
        <w:t>The Art of Computer Programming: Volume 3: Sorting and Searching (2nd Edition)</w:t>
      </w:r>
      <w:r w:rsidR="00F85D64">
        <w:t xml:space="preserve">, </w:t>
      </w:r>
      <w:r w:rsidR="00FF3078" w:rsidRPr="00FF3078">
        <w:t>Addison-Wesley Professional</w:t>
      </w:r>
      <w:r w:rsidR="00FE7C85">
        <w:t xml:space="preserve">, </w:t>
      </w:r>
      <w:r w:rsidR="00A67617">
        <w:t>199</w:t>
      </w:r>
      <w:r w:rsidR="00E44474">
        <w:t>8</w:t>
      </w:r>
    </w:p>
    <w:p w14:paraId="64E0B9DA" w14:textId="77777777" w:rsidR="00BB2183" w:rsidRPr="00162525" w:rsidRDefault="00BB2183" w:rsidP="003F42BD">
      <w:pPr>
        <w:pStyle w:val="u7"/>
        <w:numPr>
          <w:ilvl w:val="0"/>
          <w:numId w:val="0"/>
        </w:numPr>
      </w:pPr>
    </w:p>
    <w:sectPr w:rsidR="00BB2183" w:rsidRPr="00162525" w:rsidSect="00385D18">
      <w:footerReference w:type="default" r:id="rId30"/>
      <w:pgSz w:w="11900" w:h="16840"/>
      <w:pgMar w:top="1134" w:right="1134" w:bottom="1134" w:left="1985" w:header="851" w:footer="1247" w:gutter="0"/>
      <w:pgNumType w:start="1" w:chapStyle="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44CCD" w14:textId="77777777" w:rsidR="004F0A9B" w:rsidRDefault="004F0A9B" w:rsidP="00045F16">
      <w:pPr>
        <w:spacing w:before="0" w:after="0" w:line="240" w:lineRule="auto"/>
      </w:pPr>
      <w:r>
        <w:separator/>
      </w:r>
    </w:p>
  </w:endnote>
  <w:endnote w:type="continuationSeparator" w:id="0">
    <w:p w14:paraId="17F2EE91" w14:textId="77777777" w:rsidR="004F0A9B" w:rsidRDefault="004F0A9B" w:rsidP="00045F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charset w:val="00"/>
    <w:family w:val="modern"/>
    <w:pitch w:val="fixed"/>
    <w:sig w:usb0="E10002FF" w:usb1="4000FCFF" w:usb2="00000009"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B5E71" w14:textId="77777777" w:rsidR="003F42BD" w:rsidRDefault="003F42BD" w:rsidP="006C075D">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end"/>
    </w:r>
  </w:p>
  <w:p w14:paraId="6D630118" w14:textId="77777777" w:rsidR="003F42BD" w:rsidRDefault="003F42BD" w:rsidP="006D6690">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2F566" w14:textId="77777777" w:rsidR="003F42BD" w:rsidRDefault="003F42BD"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xvi</w:t>
    </w:r>
    <w:r>
      <w:rPr>
        <w:rStyle w:val="Strang"/>
      </w:rPr>
      <w:fldChar w:fldCharType="end"/>
    </w:r>
  </w:p>
  <w:p w14:paraId="7B1D0731" w14:textId="77777777" w:rsidR="003F42BD" w:rsidRDefault="003F42BD" w:rsidP="006D6690">
    <w:pPr>
      <w:pStyle w:val="Chntrang"/>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860A0" w14:textId="77777777" w:rsidR="003F42BD" w:rsidRDefault="003F42BD"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11</w:t>
    </w:r>
    <w:r>
      <w:rPr>
        <w:rStyle w:val="Strang"/>
      </w:rPr>
      <w:fldChar w:fldCharType="end"/>
    </w:r>
  </w:p>
  <w:p w14:paraId="645FB948" w14:textId="77777777" w:rsidR="003F42BD" w:rsidRDefault="003F42BD" w:rsidP="006D6690">
    <w:pPr>
      <w:pStyle w:val="Chntrang"/>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6930B" w14:textId="77777777" w:rsidR="003F42BD" w:rsidRDefault="003F42BD" w:rsidP="00301514">
    <w:pPr>
      <w:pStyle w:val="Chntrang"/>
      <w:framePr w:wrap="none" w:vAnchor="text" w:hAnchor="margin" w:xAlign="right" w:y="1"/>
      <w:rPr>
        <w:rStyle w:val="Strang"/>
      </w:rPr>
    </w:pPr>
    <w:r>
      <w:rPr>
        <w:rStyle w:val="Strang"/>
      </w:rPr>
      <w:fldChar w:fldCharType="begin"/>
    </w:r>
    <w:r>
      <w:rPr>
        <w:rStyle w:val="Strang"/>
      </w:rPr>
      <w:instrText xml:space="preserve"> PAGE </w:instrText>
    </w:r>
    <w:r>
      <w:rPr>
        <w:rStyle w:val="Strang"/>
      </w:rPr>
      <w:fldChar w:fldCharType="separate"/>
    </w:r>
    <w:r>
      <w:rPr>
        <w:rStyle w:val="Strang"/>
        <w:noProof/>
      </w:rPr>
      <w:t>E-7</w:t>
    </w:r>
    <w:r>
      <w:rPr>
        <w:rStyle w:val="Strang"/>
      </w:rPr>
      <w:fldChar w:fldCharType="end"/>
    </w:r>
  </w:p>
  <w:p w14:paraId="6363F5D2" w14:textId="77777777" w:rsidR="003F42BD" w:rsidRDefault="003F42BD" w:rsidP="006D6690">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8AD17" w14:textId="77777777" w:rsidR="004F0A9B" w:rsidRDefault="004F0A9B" w:rsidP="00045F16">
      <w:pPr>
        <w:spacing w:before="0" w:after="0" w:line="240" w:lineRule="auto"/>
      </w:pPr>
      <w:r>
        <w:separator/>
      </w:r>
    </w:p>
  </w:footnote>
  <w:footnote w:type="continuationSeparator" w:id="0">
    <w:p w14:paraId="33ABE50C" w14:textId="77777777" w:rsidR="004F0A9B" w:rsidRDefault="004F0A9B" w:rsidP="00045F1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52E7"/>
    <w:multiLevelType w:val="hybridMultilevel"/>
    <w:tmpl w:val="6784D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D0A56"/>
    <w:multiLevelType w:val="hybridMultilevel"/>
    <w:tmpl w:val="5B0C47B0"/>
    <w:lvl w:ilvl="0" w:tplc="847899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ED3AEA"/>
    <w:multiLevelType w:val="hybridMultilevel"/>
    <w:tmpl w:val="A3DC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87DC3"/>
    <w:multiLevelType w:val="hybridMultilevel"/>
    <w:tmpl w:val="6E961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3774B"/>
    <w:multiLevelType w:val="hybridMultilevel"/>
    <w:tmpl w:val="B960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B4819"/>
    <w:multiLevelType w:val="hybridMultilevel"/>
    <w:tmpl w:val="D226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0172D9"/>
    <w:multiLevelType w:val="hybridMultilevel"/>
    <w:tmpl w:val="83A0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6F0056"/>
    <w:multiLevelType w:val="hybridMultilevel"/>
    <w:tmpl w:val="7CE851A4"/>
    <w:lvl w:ilvl="0" w:tplc="EC6221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06549"/>
    <w:multiLevelType w:val="hybridMultilevel"/>
    <w:tmpl w:val="22FA5DB2"/>
    <w:lvl w:ilvl="0" w:tplc="94EC9A0C">
      <w:start w:val="1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A24537"/>
    <w:multiLevelType w:val="hybridMultilevel"/>
    <w:tmpl w:val="ECC8694C"/>
    <w:lvl w:ilvl="0" w:tplc="85EC38B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23D41"/>
    <w:multiLevelType w:val="multilevel"/>
    <w:tmpl w:val="263406CC"/>
    <w:lvl w:ilvl="0">
      <w:start w:val="1"/>
      <w:numFmt w:val="decimal"/>
      <w:pStyle w:val="u1"/>
      <w:suff w:val="space"/>
      <w:lvlText w:val="Chương %1"/>
      <w:lvlJc w:val="left"/>
      <w:pPr>
        <w:ind w:left="0" w:firstLine="0"/>
      </w:pPr>
      <w:rPr>
        <w:rFonts w:hint="default"/>
      </w:rPr>
    </w:lvl>
    <w:lvl w:ilvl="1">
      <w:start w:val="1"/>
      <w:numFmt w:val="decimal"/>
      <w:pStyle w:val="u2"/>
      <w:suff w:val="space"/>
      <w:lvlText w:val="%1.%2"/>
      <w:lvlJc w:val="left"/>
      <w:pPr>
        <w:ind w:left="0" w:firstLine="0"/>
      </w:pPr>
      <w:rPr>
        <w:rFonts w:hint="default"/>
      </w:rPr>
    </w:lvl>
    <w:lvl w:ilvl="2">
      <w:start w:val="1"/>
      <w:numFmt w:val="decimal"/>
      <w:pStyle w:val="u3"/>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lowerLetter"/>
      <w:pStyle w:val="u5"/>
      <w:suff w:val="space"/>
      <w:lvlText w:val="%5)"/>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upperLetter"/>
      <w:pStyle w:val="u7"/>
      <w:suff w:val="space"/>
      <w:lvlText w:val="%7"/>
      <w:lvlJc w:val="left"/>
      <w:pPr>
        <w:ind w:left="0" w:firstLine="0"/>
      </w:pPr>
      <w:rPr>
        <w:rFonts w:hint="default"/>
      </w:rPr>
    </w:lvl>
    <w:lvl w:ilvl="7">
      <w:start w:val="1"/>
      <w:numFmt w:val="decimal"/>
      <w:pStyle w:val="u8"/>
      <w:suff w:val="space"/>
      <w:lvlText w:val="%7.%8"/>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11" w15:restartNumberingAfterBreak="0">
    <w:nsid w:val="40524FD4"/>
    <w:multiLevelType w:val="hybridMultilevel"/>
    <w:tmpl w:val="A6048626"/>
    <w:lvl w:ilvl="0" w:tplc="341C6704">
      <w:start w:val="1"/>
      <w:numFmt w:val="decimal"/>
      <w:pStyle w:val="TLTK"/>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3D259D"/>
    <w:multiLevelType w:val="hybridMultilevel"/>
    <w:tmpl w:val="82602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D86204"/>
    <w:multiLevelType w:val="multilevel"/>
    <w:tmpl w:val="ED9AC712"/>
    <w:styleLink w:val="Phlc"/>
    <w:lvl w:ilvl="0">
      <w:start w:val="1"/>
      <w:numFmt w:val="upperLetter"/>
      <w:suff w:val="space"/>
      <w:lvlText w:val="%1"/>
      <w:lvlJc w:val="left"/>
      <w:pPr>
        <w:ind w:left="0" w:firstLine="0"/>
      </w:pPr>
      <w:rPr>
        <w:rFonts w:hint="default"/>
        <w:b/>
        <w:sz w:val="48"/>
      </w:rPr>
    </w:lvl>
    <w:lvl w:ilvl="1">
      <w:start w:val="1"/>
      <w:numFmt w:val="decimal"/>
      <w:suff w:val="space"/>
      <w:lvlText w:val="%1.%2"/>
      <w:lvlJc w:val="left"/>
      <w:pPr>
        <w:ind w:left="0" w:firstLine="0"/>
      </w:pPr>
      <w:rPr>
        <w:rFonts w:hint="default"/>
        <w:b/>
        <w:sz w:val="36"/>
      </w:rPr>
    </w:lvl>
    <w:lvl w:ilvl="2">
      <w:start w:val="1"/>
      <w:numFmt w:val="none"/>
      <w:lvlRestart w:val="1"/>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59E85A80"/>
    <w:multiLevelType w:val="hybridMultilevel"/>
    <w:tmpl w:val="79E01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685F18"/>
    <w:multiLevelType w:val="hybridMultilevel"/>
    <w:tmpl w:val="C5E0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3"/>
  </w:num>
  <w:num w:numId="4">
    <w:abstractNumId w:val="2"/>
  </w:num>
  <w:num w:numId="5">
    <w:abstractNumId w:val="9"/>
  </w:num>
  <w:num w:numId="6">
    <w:abstractNumId w:val="7"/>
  </w:num>
  <w:num w:numId="7">
    <w:abstractNumId w:val="5"/>
  </w:num>
  <w:num w:numId="8">
    <w:abstractNumId w:val="8"/>
  </w:num>
  <w:num w:numId="9">
    <w:abstractNumId w:val="1"/>
  </w:num>
  <w:num w:numId="10">
    <w:abstractNumId w:val="3"/>
  </w:num>
  <w:num w:numId="11">
    <w:abstractNumId w:val="12"/>
  </w:num>
  <w:num w:numId="12">
    <w:abstractNumId w:val="6"/>
  </w:num>
  <w:num w:numId="13">
    <w:abstractNumId w:val="14"/>
  </w:num>
  <w:num w:numId="14">
    <w:abstractNumId w:val="15"/>
  </w:num>
  <w:num w:numId="15">
    <w:abstractNumId w:val="0"/>
  </w:num>
  <w:num w:numId="1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LiBa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BD1"/>
    <w:rsid w:val="000006BB"/>
    <w:rsid w:val="0000117E"/>
    <w:rsid w:val="0000166B"/>
    <w:rsid w:val="00001E56"/>
    <w:rsid w:val="00002125"/>
    <w:rsid w:val="000031A3"/>
    <w:rsid w:val="00003954"/>
    <w:rsid w:val="00003E1F"/>
    <w:rsid w:val="00003EA5"/>
    <w:rsid w:val="000055F6"/>
    <w:rsid w:val="0000565A"/>
    <w:rsid w:val="0000692E"/>
    <w:rsid w:val="00006E1E"/>
    <w:rsid w:val="00006FD1"/>
    <w:rsid w:val="000070F4"/>
    <w:rsid w:val="0001024C"/>
    <w:rsid w:val="00010AD6"/>
    <w:rsid w:val="00010BEA"/>
    <w:rsid w:val="00014916"/>
    <w:rsid w:val="00014EF2"/>
    <w:rsid w:val="0001528B"/>
    <w:rsid w:val="0001529D"/>
    <w:rsid w:val="00015599"/>
    <w:rsid w:val="00015F0D"/>
    <w:rsid w:val="00015F16"/>
    <w:rsid w:val="0001727C"/>
    <w:rsid w:val="000174C6"/>
    <w:rsid w:val="00017B22"/>
    <w:rsid w:val="00017CD1"/>
    <w:rsid w:val="0002091C"/>
    <w:rsid w:val="00020AD3"/>
    <w:rsid w:val="000215CC"/>
    <w:rsid w:val="00021D5B"/>
    <w:rsid w:val="000226AE"/>
    <w:rsid w:val="00023529"/>
    <w:rsid w:val="00024B2E"/>
    <w:rsid w:val="00024E8A"/>
    <w:rsid w:val="0002656A"/>
    <w:rsid w:val="00026A57"/>
    <w:rsid w:val="000278DE"/>
    <w:rsid w:val="00027ADA"/>
    <w:rsid w:val="00027C8F"/>
    <w:rsid w:val="0003032F"/>
    <w:rsid w:val="00031495"/>
    <w:rsid w:val="000318DA"/>
    <w:rsid w:val="00032B53"/>
    <w:rsid w:val="00033C05"/>
    <w:rsid w:val="00034A63"/>
    <w:rsid w:val="000361B7"/>
    <w:rsid w:val="000363A0"/>
    <w:rsid w:val="0003679B"/>
    <w:rsid w:val="000369EC"/>
    <w:rsid w:val="00036DB5"/>
    <w:rsid w:val="0003711D"/>
    <w:rsid w:val="00037371"/>
    <w:rsid w:val="000373A2"/>
    <w:rsid w:val="00040B2F"/>
    <w:rsid w:val="000417A7"/>
    <w:rsid w:val="00041DD4"/>
    <w:rsid w:val="00042875"/>
    <w:rsid w:val="00042B21"/>
    <w:rsid w:val="00045249"/>
    <w:rsid w:val="0004561A"/>
    <w:rsid w:val="000456BE"/>
    <w:rsid w:val="00045F16"/>
    <w:rsid w:val="000467FA"/>
    <w:rsid w:val="00046D91"/>
    <w:rsid w:val="000479F5"/>
    <w:rsid w:val="00050FEC"/>
    <w:rsid w:val="00051015"/>
    <w:rsid w:val="000529F7"/>
    <w:rsid w:val="000533D8"/>
    <w:rsid w:val="0005350E"/>
    <w:rsid w:val="0005359D"/>
    <w:rsid w:val="0005388D"/>
    <w:rsid w:val="00053C44"/>
    <w:rsid w:val="000549A4"/>
    <w:rsid w:val="00054D16"/>
    <w:rsid w:val="00055915"/>
    <w:rsid w:val="00055FFF"/>
    <w:rsid w:val="000567C3"/>
    <w:rsid w:val="00060F65"/>
    <w:rsid w:val="0006153C"/>
    <w:rsid w:val="00061B55"/>
    <w:rsid w:val="00061C97"/>
    <w:rsid w:val="00061E4B"/>
    <w:rsid w:val="00062715"/>
    <w:rsid w:val="000635A2"/>
    <w:rsid w:val="000639DA"/>
    <w:rsid w:val="00063B25"/>
    <w:rsid w:val="00064BB0"/>
    <w:rsid w:val="00065036"/>
    <w:rsid w:val="000652EC"/>
    <w:rsid w:val="000653D5"/>
    <w:rsid w:val="000658DF"/>
    <w:rsid w:val="00065A13"/>
    <w:rsid w:val="00066EB6"/>
    <w:rsid w:val="0007023D"/>
    <w:rsid w:val="00070B27"/>
    <w:rsid w:val="000713CF"/>
    <w:rsid w:val="0007304B"/>
    <w:rsid w:val="000738B2"/>
    <w:rsid w:val="00073DB1"/>
    <w:rsid w:val="00074EFD"/>
    <w:rsid w:val="0007572D"/>
    <w:rsid w:val="00075AFC"/>
    <w:rsid w:val="0007732E"/>
    <w:rsid w:val="000804A0"/>
    <w:rsid w:val="0008058B"/>
    <w:rsid w:val="000808B9"/>
    <w:rsid w:val="0008127B"/>
    <w:rsid w:val="0008178E"/>
    <w:rsid w:val="000824C3"/>
    <w:rsid w:val="00082E91"/>
    <w:rsid w:val="00082FAC"/>
    <w:rsid w:val="000833CA"/>
    <w:rsid w:val="00083DED"/>
    <w:rsid w:val="00084BE3"/>
    <w:rsid w:val="00085D10"/>
    <w:rsid w:val="00086E4D"/>
    <w:rsid w:val="000870C4"/>
    <w:rsid w:val="000875D5"/>
    <w:rsid w:val="00087E34"/>
    <w:rsid w:val="00090759"/>
    <w:rsid w:val="00091188"/>
    <w:rsid w:val="0009437A"/>
    <w:rsid w:val="0009477B"/>
    <w:rsid w:val="00094CCE"/>
    <w:rsid w:val="000950DF"/>
    <w:rsid w:val="000956FE"/>
    <w:rsid w:val="00095903"/>
    <w:rsid w:val="00096468"/>
    <w:rsid w:val="000964BF"/>
    <w:rsid w:val="00096F84"/>
    <w:rsid w:val="000975ED"/>
    <w:rsid w:val="000A12A3"/>
    <w:rsid w:val="000A144F"/>
    <w:rsid w:val="000A1583"/>
    <w:rsid w:val="000A1E13"/>
    <w:rsid w:val="000A26F5"/>
    <w:rsid w:val="000A3FED"/>
    <w:rsid w:val="000A4FC9"/>
    <w:rsid w:val="000A6D75"/>
    <w:rsid w:val="000B03A3"/>
    <w:rsid w:val="000B0FB2"/>
    <w:rsid w:val="000B271E"/>
    <w:rsid w:val="000B519E"/>
    <w:rsid w:val="000B5623"/>
    <w:rsid w:val="000B5924"/>
    <w:rsid w:val="000B61EC"/>
    <w:rsid w:val="000B632F"/>
    <w:rsid w:val="000B6501"/>
    <w:rsid w:val="000B6CBF"/>
    <w:rsid w:val="000B713A"/>
    <w:rsid w:val="000C0A03"/>
    <w:rsid w:val="000C0C43"/>
    <w:rsid w:val="000C3FE6"/>
    <w:rsid w:val="000C470D"/>
    <w:rsid w:val="000C4D32"/>
    <w:rsid w:val="000C5112"/>
    <w:rsid w:val="000C5658"/>
    <w:rsid w:val="000C58B3"/>
    <w:rsid w:val="000C5CD6"/>
    <w:rsid w:val="000C62B1"/>
    <w:rsid w:val="000C644B"/>
    <w:rsid w:val="000C646A"/>
    <w:rsid w:val="000D09C2"/>
    <w:rsid w:val="000D0CAD"/>
    <w:rsid w:val="000D0D83"/>
    <w:rsid w:val="000D1974"/>
    <w:rsid w:val="000D3407"/>
    <w:rsid w:val="000D3859"/>
    <w:rsid w:val="000D52A7"/>
    <w:rsid w:val="000D54CA"/>
    <w:rsid w:val="000D59DB"/>
    <w:rsid w:val="000D5EAC"/>
    <w:rsid w:val="000D7D0D"/>
    <w:rsid w:val="000E0827"/>
    <w:rsid w:val="000E0D1B"/>
    <w:rsid w:val="000E135B"/>
    <w:rsid w:val="000E1C3E"/>
    <w:rsid w:val="000E22B3"/>
    <w:rsid w:val="000E2708"/>
    <w:rsid w:val="000E33B3"/>
    <w:rsid w:val="000E38DB"/>
    <w:rsid w:val="000E3E12"/>
    <w:rsid w:val="000E4BFF"/>
    <w:rsid w:val="000E535A"/>
    <w:rsid w:val="000E5E08"/>
    <w:rsid w:val="000E6228"/>
    <w:rsid w:val="000E67D5"/>
    <w:rsid w:val="000E7CA2"/>
    <w:rsid w:val="000F09FB"/>
    <w:rsid w:val="000F0AB5"/>
    <w:rsid w:val="000F19B9"/>
    <w:rsid w:val="000F1A1F"/>
    <w:rsid w:val="000F1E95"/>
    <w:rsid w:val="000F263A"/>
    <w:rsid w:val="000F2C8C"/>
    <w:rsid w:val="000F3A02"/>
    <w:rsid w:val="000F5D1A"/>
    <w:rsid w:val="000F6904"/>
    <w:rsid w:val="000F699A"/>
    <w:rsid w:val="000F6D3A"/>
    <w:rsid w:val="00100FAA"/>
    <w:rsid w:val="0010143B"/>
    <w:rsid w:val="0010178C"/>
    <w:rsid w:val="00101960"/>
    <w:rsid w:val="00101AFD"/>
    <w:rsid w:val="001020E0"/>
    <w:rsid w:val="0010211A"/>
    <w:rsid w:val="00102A04"/>
    <w:rsid w:val="00102E3B"/>
    <w:rsid w:val="00103BCD"/>
    <w:rsid w:val="001057A7"/>
    <w:rsid w:val="001069C5"/>
    <w:rsid w:val="001075C6"/>
    <w:rsid w:val="0011075D"/>
    <w:rsid w:val="00112192"/>
    <w:rsid w:val="00112405"/>
    <w:rsid w:val="001126D5"/>
    <w:rsid w:val="001152F6"/>
    <w:rsid w:val="00115BB8"/>
    <w:rsid w:val="00115C59"/>
    <w:rsid w:val="00116193"/>
    <w:rsid w:val="00116577"/>
    <w:rsid w:val="00116579"/>
    <w:rsid w:val="00116831"/>
    <w:rsid w:val="00116AC4"/>
    <w:rsid w:val="0012167D"/>
    <w:rsid w:val="00121E0F"/>
    <w:rsid w:val="00123567"/>
    <w:rsid w:val="00123CA0"/>
    <w:rsid w:val="001248F8"/>
    <w:rsid w:val="0012534B"/>
    <w:rsid w:val="00125458"/>
    <w:rsid w:val="001269C3"/>
    <w:rsid w:val="0012722A"/>
    <w:rsid w:val="00127BA0"/>
    <w:rsid w:val="00127CD2"/>
    <w:rsid w:val="00130595"/>
    <w:rsid w:val="0013096C"/>
    <w:rsid w:val="00130D21"/>
    <w:rsid w:val="001313FA"/>
    <w:rsid w:val="00133185"/>
    <w:rsid w:val="0013362D"/>
    <w:rsid w:val="0013494E"/>
    <w:rsid w:val="00136017"/>
    <w:rsid w:val="001367B7"/>
    <w:rsid w:val="001367C1"/>
    <w:rsid w:val="001373EB"/>
    <w:rsid w:val="001378A9"/>
    <w:rsid w:val="00140285"/>
    <w:rsid w:val="001404D1"/>
    <w:rsid w:val="001406ED"/>
    <w:rsid w:val="001435D9"/>
    <w:rsid w:val="0014380A"/>
    <w:rsid w:val="00143F43"/>
    <w:rsid w:val="0014428C"/>
    <w:rsid w:val="001450CC"/>
    <w:rsid w:val="001453D0"/>
    <w:rsid w:val="00146095"/>
    <w:rsid w:val="00146280"/>
    <w:rsid w:val="00146777"/>
    <w:rsid w:val="0014787C"/>
    <w:rsid w:val="00147966"/>
    <w:rsid w:val="00153530"/>
    <w:rsid w:val="00153640"/>
    <w:rsid w:val="00154206"/>
    <w:rsid w:val="00154932"/>
    <w:rsid w:val="00154CC0"/>
    <w:rsid w:val="00154FC1"/>
    <w:rsid w:val="00155869"/>
    <w:rsid w:val="0015621D"/>
    <w:rsid w:val="00156530"/>
    <w:rsid w:val="001567A7"/>
    <w:rsid w:val="00156BCD"/>
    <w:rsid w:val="001576E6"/>
    <w:rsid w:val="00160B96"/>
    <w:rsid w:val="00160D29"/>
    <w:rsid w:val="001621FE"/>
    <w:rsid w:val="00162351"/>
    <w:rsid w:val="00162525"/>
    <w:rsid w:val="001650D3"/>
    <w:rsid w:val="001651AB"/>
    <w:rsid w:val="0016601F"/>
    <w:rsid w:val="001663AF"/>
    <w:rsid w:val="00167016"/>
    <w:rsid w:val="00167293"/>
    <w:rsid w:val="00170B89"/>
    <w:rsid w:val="0017112C"/>
    <w:rsid w:val="001712AA"/>
    <w:rsid w:val="001719E3"/>
    <w:rsid w:val="00172594"/>
    <w:rsid w:val="00175030"/>
    <w:rsid w:val="00175F4C"/>
    <w:rsid w:val="001769F8"/>
    <w:rsid w:val="00177788"/>
    <w:rsid w:val="00177CFF"/>
    <w:rsid w:val="00180E4D"/>
    <w:rsid w:val="00182339"/>
    <w:rsid w:val="00182773"/>
    <w:rsid w:val="00183974"/>
    <w:rsid w:val="00185CFF"/>
    <w:rsid w:val="00186C46"/>
    <w:rsid w:val="00187231"/>
    <w:rsid w:val="00190C0A"/>
    <w:rsid w:val="0019275D"/>
    <w:rsid w:val="0019337D"/>
    <w:rsid w:val="00194AFB"/>
    <w:rsid w:val="00195381"/>
    <w:rsid w:val="00195770"/>
    <w:rsid w:val="00197C26"/>
    <w:rsid w:val="001A0F9C"/>
    <w:rsid w:val="001A1700"/>
    <w:rsid w:val="001A1CB6"/>
    <w:rsid w:val="001A1EAE"/>
    <w:rsid w:val="001A2661"/>
    <w:rsid w:val="001A281C"/>
    <w:rsid w:val="001A39FB"/>
    <w:rsid w:val="001A481B"/>
    <w:rsid w:val="001A5421"/>
    <w:rsid w:val="001A72EE"/>
    <w:rsid w:val="001A7D3B"/>
    <w:rsid w:val="001B0E7A"/>
    <w:rsid w:val="001B0F91"/>
    <w:rsid w:val="001B1172"/>
    <w:rsid w:val="001B1C32"/>
    <w:rsid w:val="001B433D"/>
    <w:rsid w:val="001B4661"/>
    <w:rsid w:val="001B4C1D"/>
    <w:rsid w:val="001B78AC"/>
    <w:rsid w:val="001C040C"/>
    <w:rsid w:val="001C0805"/>
    <w:rsid w:val="001C106E"/>
    <w:rsid w:val="001C11FA"/>
    <w:rsid w:val="001C125A"/>
    <w:rsid w:val="001C1519"/>
    <w:rsid w:val="001C2DA3"/>
    <w:rsid w:val="001C3A73"/>
    <w:rsid w:val="001C440F"/>
    <w:rsid w:val="001C4D63"/>
    <w:rsid w:val="001C4E3E"/>
    <w:rsid w:val="001C4F3A"/>
    <w:rsid w:val="001C562C"/>
    <w:rsid w:val="001C5DEF"/>
    <w:rsid w:val="001C5EFA"/>
    <w:rsid w:val="001C73E9"/>
    <w:rsid w:val="001C768A"/>
    <w:rsid w:val="001C787F"/>
    <w:rsid w:val="001D134D"/>
    <w:rsid w:val="001D1504"/>
    <w:rsid w:val="001D1685"/>
    <w:rsid w:val="001D3D49"/>
    <w:rsid w:val="001D4743"/>
    <w:rsid w:val="001D4BA9"/>
    <w:rsid w:val="001D5537"/>
    <w:rsid w:val="001D670D"/>
    <w:rsid w:val="001D7372"/>
    <w:rsid w:val="001D79A6"/>
    <w:rsid w:val="001E117A"/>
    <w:rsid w:val="001E1182"/>
    <w:rsid w:val="001E1185"/>
    <w:rsid w:val="001E15F3"/>
    <w:rsid w:val="001E1784"/>
    <w:rsid w:val="001E18C7"/>
    <w:rsid w:val="001E1A34"/>
    <w:rsid w:val="001E34A2"/>
    <w:rsid w:val="001E3516"/>
    <w:rsid w:val="001E4961"/>
    <w:rsid w:val="001E60FF"/>
    <w:rsid w:val="001E655E"/>
    <w:rsid w:val="001E67AB"/>
    <w:rsid w:val="001F03DF"/>
    <w:rsid w:val="001F08A3"/>
    <w:rsid w:val="001F0C73"/>
    <w:rsid w:val="001F1EAD"/>
    <w:rsid w:val="001F2034"/>
    <w:rsid w:val="001F20AB"/>
    <w:rsid w:val="001F2557"/>
    <w:rsid w:val="001F2FE7"/>
    <w:rsid w:val="001F325E"/>
    <w:rsid w:val="001F38C9"/>
    <w:rsid w:val="001F5944"/>
    <w:rsid w:val="001F604C"/>
    <w:rsid w:val="001F6402"/>
    <w:rsid w:val="001F642D"/>
    <w:rsid w:val="001F682D"/>
    <w:rsid w:val="001F7A9D"/>
    <w:rsid w:val="00200317"/>
    <w:rsid w:val="00200324"/>
    <w:rsid w:val="002005EF"/>
    <w:rsid w:val="00202E6C"/>
    <w:rsid w:val="0020387C"/>
    <w:rsid w:val="002040F7"/>
    <w:rsid w:val="00204269"/>
    <w:rsid w:val="002050A1"/>
    <w:rsid w:val="002051D2"/>
    <w:rsid w:val="002056E2"/>
    <w:rsid w:val="002073BF"/>
    <w:rsid w:val="002075D4"/>
    <w:rsid w:val="002079E9"/>
    <w:rsid w:val="002115B0"/>
    <w:rsid w:val="00212952"/>
    <w:rsid w:val="00212D15"/>
    <w:rsid w:val="0021359C"/>
    <w:rsid w:val="00213CE7"/>
    <w:rsid w:val="00213D78"/>
    <w:rsid w:val="00214139"/>
    <w:rsid w:val="0021574D"/>
    <w:rsid w:val="00215C9A"/>
    <w:rsid w:val="00216745"/>
    <w:rsid w:val="002169F1"/>
    <w:rsid w:val="00216CE4"/>
    <w:rsid w:val="0021726B"/>
    <w:rsid w:val="00217447"/>
    <w:rsid w:val="002203BB"/>
    <w:rsid w:val="002212B1"/>
    <w:rsid w:val="00221A78"/>
    <w:rsid w:val="002227E1"/>
    <w:rsid w:val="00222805"/>
    <w:rsid w:val="00223117"/>
    <w:rsid w:val="00223CF1"/>
    <w:rsid w:val="002256FF"/>
    <w:rsid w:val="002261D3"/>
    <w:rsid w:val="0022691E"/>
    <w:rsid w:val="0022778C"/>
    <w:rsid w:val="00227AEA"/>
    <w:rsid w:val="0023069A"/>
    <w:rsid w:val="00230F73"/>
    <w:rsid w:val="00233F24"/>
    <w:rsid w:val="00234A5A"/>
    <w:rsid w:val="00235278"/>
    <w:rsid w:val="00235550"/>
    <w:rsid w:val="00235EF2"/>
    <w:rsid w:val="00236241"/>
    <w:rsid w:val="0023739A"/>
    <w:rsid w:val="0023759A"/>
    <w:rsid w:val="00241523"/>
    <w:rsid w:val="002416CF"/>
    <w:rsid w:val="0024173C"/>
    <w:rsid w:val="00241865"/>
    <w:rsid w:val="00241F21"/>
    <w:rsid w:val="00242E7C"/>
    <w:rsid w:val="00243460"/>
    <w:rsid w:val="00243AFF"/>
    <w:rsid w:val="0024428A"/>
    <w:rsid w:val="00245447"/>
    <w:rsid w:val="0024559B"/>
    <w:rsid w:val="00245B7A"/>
    <w:rsid w:val="00245D54"/>
    <w:rsid w:val="00246A3D"/>
    <w:rsid w:val="00246F9A"/>
    <w:rsid w:val="00247DA8"/>
    <w:rsid w:val="0025160E"/>
    <w:rsid w:val="00253659"/>
    <w:rsid w:val="002545AF"/>
    <w:rsid w:val="00254E7A"/>
    <w:rsid w:val="002552B6"/>
    <w:rsid w:val="0025545E"/>
    <w:rsid w:val="00260A5C"/>
    <w:rsid w:val="00261865"/>
    <w:rsid w:val="0026198F"/>
    <w:rsid w:val="0026279B"/>
    <w:rsid w:val="00263616"/>
    <w:rsid w:val="0026372E"/>
    <w:rsid w:val="00263919"/>
    <w:rsid w:val="002642F7"/>
    <w:rsid w:val="00264DA4"/>
    <w:rsid w:val="00264FF7"/>
    <w:rsid w:val="00266EF3"/>
    <w:rsid w:val="00267795"/>
    <w:rsid w:val="00267BBA"/>
    <w:rsid w:val="00270288"/>
    <w:rsid w:val="00270BE8"/>
    <w:rsid w:val="00270CDB"/>
    <w:rsid w:val="00271A9A"/>
    <w:rsid w:val="002727F8"/>
    <w:rsid w:val="00272FDE"/>
    <w:rsid w:val="0027324C"/>
    <w:rsid w:val="00273E02"/>
    <w:rsid w:val="002757EA"/>
    <w:rsid w:val="00275BC5"/>
    <w:rsid w:val="002761B3"/>
    <w:rsid w:val="00276B8F"/>
    <w:rsid w:val="00277570"/>
    <w:rsid w:val="00277E6E"/>
    <w:rsid w:val="00277FE4"/>
    <w:rsid w:val="00280239"/>
    <w:rsid w:val="002809DC"/>
    <w:rsid w:val="00280D7A"/>
    <w:rsid w:val="00282E04"/>
    <w:rsid w:val="00283DD0"/>
    <w:rsid w:val="002842FB"/>
    <w:rsid w:val="00284576"/>
    <w:rsid w:val="002854A7"/>
    <w:rsid w:val="00285983"/>
    <w:rsid w:val="00286581"/>
    <w:rsid w:val="00286EDC"/>
    <w:rsid w:val="0029032E"/>
    <w:rsid w:val="00290616"/>
    <w:rsid w:val="00290EF7"/>
    <w:rsid w:val="00291783"/>
    <w:rsid w:val="00291A85"/>
    <w:rsid w:val="00291B4D"/>
    <w:rsid w:val="00292A2E"/>
    <w:rsid w:val="00293BA4"/>
    <w:rsid w:val="0029667B"/>
    <w:rsid w:val="00296F56"/>
    <w:rsid w:val="00297F31"/>
    <w:rsid w:val="00297FE4"/>
    <w:rsid w:val="002A060B"/>
    <w:rsid w:val="002A1063"/>
    <w:rsid w:val="002A1216"/>
    <w:rsid w:val="002A2256"/>
    <w:rsid w:val="002A29F4"/>
    <w:rsid w:val="002A2BD0"/>
    <w:rsid w:val="002A3DC5"/>
    <w:rsid w:val="002A495A"/>
    <w:rsid w:val="002A4A90"/>
    <w:rsid w:val="002A5423"/>
    <w:rsid w:val="002A6241"/>
    <w:rsid w:val="002A6C9F"/>
    <w:rsid w:val="002A7292"/>
    <w:rsid w:val="002A77D1"/>
    <w:rsid w:val="002A77D4"/>
    <w:rsid w:val="002B3698"/>
    <w:rsid w:val="002B431D"/>
    <w:rsid w:val="002B4D41"/>
    <w:rsid w:val="002B509C"/>
    <w:rsid w:val="002B57B9"/>
    <w:rsid w:val="002B5949"/>
    <w:rsid w:val="002B67AF"/>
    <w:rsid w:val="002B71A3"/>
    <w:rsid w:val="002B7979"/>
    <w:rsid w:val="002C04EB"/>
    <w:rsid w:val="002C0C01"/>
    <w:rsid w:val="002C21FF"/>
    <w:rsid w:val="002C23BA"/>
    <w:rsid w:val="002C3FC8"/>
    <w:rsid w:val="002C44C4"/>
    <w:rsid w:val="002C4BED"/>
    <w:rsid w:val="002C524C"/>
    <w:rsid w:val="002C5582"/>
    <w:rsid w:val="002C5CA7"/>
    <w:rsid w:val="002C5ECE"/>
    <w:rsid w:val="002C74FD"/>
    <w:rsid w:val="002C7726"/>
    <w:rsid w:val="002D01AC"/>
    <w:rsid w:val="002D1D46"/>
    <w:rsid w:val="002D23AB"/>
    <w:rsid w:val="002D3CA1"/>
    <w:rsid w:val="002D4A10"/>
    <w:rsid w:val="002D5562"/>
    <w:rsid w:val="002D69E7"/>
    <w:rsid w:val="002D7B31"/>
    <w:rsid w:val="002E0F1A"/>
    <w:rsid w:val="002E1630"/>
    <w:rsid w:val="002E1AC5"/>
    <w:rsid w:val="002E1EC7"/>
    <w:rsid w:val="002E2AE5"/>
    <w:rsid w:val="002E4261"/>
    <w:rsid w:val="002E4749"/>
    <w:rsid w:val="002E504C"/>
    <w:rsid w:val="002E6506"/>
    <w:rsid w:val="002E75E9"/>
    <w:rsid w:val="002E78C2"/>
    <w:rsid w:val="002E7C54"/>
    <w:rsid w:val="002F0E61"/>
    <w:rsid w:val="002F2042"/>
    <w:rsid w:val="002F2590"/>
    <w:rsid w:val="002F2BF5"/>
    <w:rsid w:val="002F2FB1"/>
    <w:rsid w:val="002F32FB"/>
    <w:rsid w:val="002F3419"/>
    <w:rsid w:val="002F3F61"/>
    <w:rsid w:val="002F52BD"/>
    <w:rsid w:val="002F5C52"/>
    <w:rsid w:val="002F66DD"/>
    <w:rsid w:val="002F7492"/>
    <w:rsid w:val="003000D0"/>
    <w:rsid w:val="00301514"/>
    <w:rsid w:val="003033F3"/>
    <w:rsid w:val="00303A8C"/>
    <w:rsid w:val="00304559"/>
    <w:rsid w:val="003045CD"/>
    <w:rsid w:val="00305CF7"/>
    <w:rsid w:val="00306508"/>
    <w:rsid w:val="00306619"/>
    <w:rsid w:val="003070E7"/>
    <w:rsid w:val="00310081"/>
    <w:rsid w:val="0031120E"/>
    <w:rsid w:val="0031346C"/>
    <w:rsid w:val="00313FE2"/>
    <w:rsid w:val="003143DB"/>
    <w:rsid w:val="003149F7"/>
    <w:rsid w:val="00315F25"/>
    <w:rsid w:val="00315F74"/>
    <w:rsid w:val="00316758"/>
    <w:rsid w:val="003169C9"/>
    <w:rsid w:val="00316D42"/>
    <w:rsid w:val="00317660"/>
    <w:rsid w:val="003178AC"/>
    <w:rsid w:val="003178E1"/>
    <w:rsid w:val="00317F8F"/>
    <w:rsid w:val="003204A9"/>
    <w:rsid w:val="0032171F"/>
    <w:rsid w:val="00321974"/>
    <w:rsid w:val="00321B6C"/>
    <w:rsid w:val="00321D7B"/>
    <w:rsid w:val="00322EA3"/>
    <w:rsid w:val="003237BC"/>
    <w:rsid w:val="003243AD"/>
    <w:rsid w:val="00324696"/>
    <w:rsid w:val="0032476E"/>
    <w:rsid w:val="00325E98"/>
    <w:rsid w:val="00327362"/>
    <w:rsid w:val="0033081B"/>
    <w:rsid w:val="003309BB"/>
    <w:rsid w:val="00330F80"/>
    <w:rsid w:val="003329BB"/>
    <w:rsid w:val="00332CE9"/>
    <w:rsid w:val="0033420A"/>
    <w:rsid w:val="00334246"/>
    <w:rsid w:val="00334D79"/>
    <w:rsid w:val="00335F09"/>
    <w:rsid w:val="003360CF"/>
    <w:rsid w:val="00340A69"/>
    <w:rsid w:val="00341860"/>
    <w:rsid w:val="003418C7"/>
    <w:rsid w:val="00341909"/>
    <w:rsid w:val="00342353"/>
    <w:rsid w:val="003465E2"/>
    <w:rsid w:val="003469A6"/>
    <w:rsid w:val="0034788A"/>
    <w:rsid w:val="00351B4B"/>
    <w:rsid w:val="00352282"/>
    <w:rsid w:val="00352711"/>
    <w:rsid w:val="00352D25"/>
    <w:rsid w:val="003542B0"/>
    <w:rsid w:val="0035475F"/>
    <w:rsid w:val="00354C7B"/>
    <w:rsid w:val="00354DFE"/>
    <w:rsid w:val="00356614"/>
    <w:rsid w:val="003566E7"/>
    <w:rsid w:val="00356757"/>
    <w:rsid w:val="0035738B"/>
    <w:rsid w:val="00360AEC"/>
    <w:rsid w:val="00360EF3"/>
    <w:rsid w:val="003612AD"/>
    <w:rsid w:val="0036169A"/>
    <w:rsid w:val="003624E5"/>
    <w:rsid w:val="00362FD8"/>
    <w:rsid w:val="003636B3"/>
    <w:rsid w:val="00363924"/>
    <w:rsid w:val="00364828"/>
    <w:rsid w:val="00364DA2"/>
    <w:rsid w:val="0036678F"/>
    <w:rsid w:val="003679D6"/>
    <w:rsid w:val="00367AE8"/>
    <w:rsid w:val="00367FEB"/>
    <w:rsid w:val="003729F4"/>
    <w:rsid w:val="003731B7"/>
    <w:rsid w:val="00373E98"/>
    <w:rsid w:val="00374157"/>
    <w:rsid w:val="003742EE"/>
    <w:rsid w:val="00374B09"/>
    <w:rsid w:val="00374F21"/>
    <w:rsid w:val="0037585B"/>
    <w:rsid w:val="00375E46"/>
    <w:rsid w:val="003763F5"/>
    <w:rsid w:val="00376640"/>
    <w:rsid w:val="00377602"/>
    <w:rsid w:val="00377B50"/>
    <w:rsid w:val="00377F19"/>
    <w:rsid w:val="003802D6"/>
    <w:rsid w:val="00380C52"/>
    <w:rsid w:val="00381C9C"/>
    <w:rsid w:val="003827E5"/>
    <w:rsid w:val="00382EC6"/>
    <w:rsid w:val="003832AA"/>
    <w:rsid w:val="003834D6"/>
    <w:rsid w:val="00383843"/>
    <w:rsid w:val="00384467"/>
    <w:rsid w:val="00384833"/>
    <w:rsid w:val="00384B37"/>
    <w:rsid w:val="003857FC"/>
    <w:rsid w:val="00385B08"/>
    <w:rsid w:val="00385D18"/>
    <w:rsid w:val="00386EE3"/>
    <w:rsid w:val="00387C05"/>
    <w:rsid w:val="00391498"/>
    <w:rsid w:val="003914A0"/>
    <w:rsid w:val="00391708"/>
    <w:rsid w:val="003918D2"/>
    <w:rsid w:val="00391F4B"/>
    <w:rsid w:val="003929AC"/>
    <w:rsid w:val="0039470E"/>
    <w:rsid w:val="00394844"/>
    <w:rsid w:val="00394B24"/>
    <w:rsid w:val="00394B32"/>
    <w:rsid w:val="00395C03"/>
    <w:rsid w:val="003961A9"/>
    <w:rsid w:val="00396901"/>
    <w:rsid w:val="0039783B"/>
    <w:rsid w:val="003A1F20"/>
    <w:rsid w:val="003A1F45"/>
    <w:rsid w:val="003A2B2F"/>
    <w:rsid w:val="003A38C5"/>
    <w:rsid w:val="003A45CB"/>
    <w:rsid w:val="003A4700"/>
    <w:rsid w:val="003A5C5A"/>
    <w:rsid w:val="003A6784"/>
    <w:rsid w:val="003A6E01"/>
    <w:rsid w:val="003A7113"/>
    <w:rsid w:val="003A7160"/>
    <w:rsid w:val="003A76FA"/>
    <w:rsid w:val="003B06DE"/>
    <w:rsid w:val="003B0A87"/>
    <w:rsid w:val="003B191C"/>
    <w:rsid w:val="003B1DC2"/>
    <w:rsid w:val="003B23FC"/>
    <w:rsid w:val="003B4972"/>
    <w:rsid w:val="003B5E3F"/>
    <w:rsid w:val="003B6178"/>
    <w:rsid w:val="003B6C6A"/>
    <w:rsid w:val="003B6E67"/>
    <w:rsid w:val="003C0181"/>
    <w:rsid w:val="003C063A"/>
    <w:rsid w:val="003C15D6"/>
    <w:rsid w:val="003C2800"/>
    <w:rsid w:val="003C29E6"/>
    <w:rsid w:val="003C2F9F"/>
    <w:rsid w:val="003C3314"/>
    <w:rsid w:val="003C3841"/>
    <w:rsid w:val="003C400B"/>
    <w:rsid w:val="003C7D93"/>
    <w:rsid w:val="003D0E2A"/>
    <w:rsid w:val="003D1062"/>
    <w:rsid w:val="003D2B39"/>
    <w:rsid w:val="003D31ED"/>
    <w:rsid w:val="003D33DE"/>
    <w:rsid w:val="003D38B7"/>
    <w:rsid w:val="003D3E94"/>
    <w:rsid w:val="003D42EE"/>
    <w:rsid w:val="003D4DAE"/>
    <w:rsid w:val="003D5F35"/>
    <w:rsid w:val="003D6054"/>
    <w:rsid w:val="003D717C"/>
    <w:rsid w:val="003D73BA"/>
    <w:rsid w:val="003D7C01"/>
    <w:rsid w:val="003D7F99"/>
    <w:rsid w:val="003E0155"/>
    <w:rsid w:val="003E016B"/>
    <w:rsid w:val="003E163C"/>
    <w:rsid w:val="003E1711"/>
    <w:rsid w:val="003E1C49"/>
    <w:rsid w:val="003E266C"/>
    <w:rsid w:val="003E3793"/>
    <w:rsid w:val="003E3957"/>
    <w:rsid w:val="003E4039"/>
    <w:rsid w:val="003E435D"/>
    <w:rsid w:val="003E637C"/>
    <w:rsid w:val="003E6965"/>
    <w:rsid w:val="003E6F3F"/>
    <w:rsid w:val="003E7029"/>
    <w:rsid w:val="003E75CD"/>
    <w:rsid w:val="003E79A6"/>
    <w:rsid w:val="003E7DF0"/>
    <w:rsid w:val="003E7F73"/>
    <w:rsid w:val="003F0040"/>
    <w:rsid w:val="003F03CD"/>
    <w:rsid w:val="003F0BCC"/>
    <w:rsid w:val="003F155D"/>
    <w:rsid w:val="003F21CB"/>
    <w:rsid w:val="003F24D7"/>
    <w:rsid w:val="003F251B"/>
    <w:rsid w:val="003F2F1C"/>
    <w:rsid w:val="003F42BD"/>
    <w:rsid w:val="003F4A1F"/>
    <w:rsid w:val="003F4B9D"/>
    <w:rsid w:val="003F5A87"/>
    <w:rsid w:val="003F5E11"/>
    <w:rsid w:val="003F696F"/>
    <w:rsid w:val="003F6AAF"/>
    <w:rsid w:val="003F6ABC"/>
    <w:rsid w:val="003F6B65"/>
    <w:rsid w:val="004032FD"/>
    <w:rsid w:val="00403536"/>
    <w:rsid w:val="0040438D"/>
    <w:rsid w:val="0040484C"/>
    <w:rsid w:val="00404B48"/>
    <w:rsid w:val="00406323"/>
    <w:rsid w:val="00406907"/>
    <w:rsid w:val="00410967"/>
    <w:rsid w:val="00410FDA"/>
    <w:rsid w:val="00411266"/>
    <w:rsid w:val="00411417"/>
    <w:rsid w:val="00411E71"/>
    <w:rsid w:val="00412196"/>
    <w:rsid w:val="0041220E"/>
    <w:rsid w:val="00412767"/>
    <w:rsid w:val="004128DC"/>
    <w:rsid w:val="00414D2A"/>
    <w:rsid w:val="00414FE3"/>
    <w:rsid w:val="0041520D"/>
    <w:rsid w:val="004169F2"/>
    <w:rsid w:val="004171BC"/>
    <w:rsid w:val="00420A27"/>
    <w:rsid w:val="00420AAD"/>
    <w:rsid w:val="00420EA5"/>
    <w:rsid w:val="0042131F"/>
    <w:rsid w:val="00421327"/>
    <w:rsid w:val="0042202B"/>
    <w:rsid w:val="004220F9"/>
    <w:rsid w:val="004222C4"/>
    <w:rsid w:val="00422378"/>
    <w:rsid w:val="00422505"/>
    <w:rsid w:val="00422770"/>
    <w:rsid w:val="0042463C"/>
    <w:rsid w:val="00424B2D"/>
    <w:rsid w:val="00425AA1"/>
    <w:rsid w:val="00425B08"/>
    <w:rsid w:val="00426362"/>
    <w:rsid w:val="004265A8"/>
    <w:rsid w:val="0042696B"/>
    <w:rsid w:val="00430753"/>
    <w:rsid w:val="004315B5"/>
    <w:rsid w:val="00431DB2"/>
    <w:rsid w:val="004322B3"/>
    <w:rsid w:val="004322F4"/>
    <w:rsid w:val="004325AA"/>
    <w:rsid w:val="00432A10"/>
    <w:rsid w:val="00432A7D"/>
    <w:rsid w:val="004330E9"/>
    <w:rsid w:val="00433489"/>
    <w:rsid w:val="0043656E"/>
    <w:rsid w:val="00436888"/>
    <w:rsid w:val="0043755A"/>
    <w:rsid w:val="00437F99"/>
    <w:rsid w:val="004400D4"/>
    <w:rsid w:val="004406B9"/>
    <w:rsid w:val="00442871"/>
    <w:rsid w:val="00442B5E"/>
    <w:rsid w:val="004431F1"/>
    <w:rsid w:val="0044373B"/>
    <w:rsid w:val="00444B80"/>
    <w:rsid w:val="00444BD7"/>
    <w:rsid w:val="00445295"/>
    <w:rsid w:val="00445EE3"/>
    <w:rsid w:val="004460DF"/>
    <w:rsid w:val="00447431"/>
    <w:rsid w:val="00450293"/>
    <w:rsid w:val="004502B2"/>
    <w:rsid w:val="004511DB"/>
    <w:rsid w:val="00453305"/>
    <w:rsid w:val="004536C0"/>
    <w:rsid w:val="00453B8E"/>
    <w:rsid w:val="00453CF7"/>
    <w:rsid w:val="00454157"/>
    <w:rsid w:val="00454722"/>
    <w:rsid w:val="00454E23"/>
    <w:rsid w:val="00455495"/>
    <w:rsid w:val="00455B02"/>
    <w:rsid w:val="00456D48"/>
    <w:rsid w:val="004574C6"/>
    <w:rsid w:val="00457D11"/>
    <w:rsid w:val="00457F7F"/>
    <w:rsid w:val="00460A6E"/>
    <w:rsid w:val="0046196B"/>
    <w:rsid w:val="004624E5"/>
    <w:rsid w:val="0046438E"/>
    <w:rsid w:val="004645A6"/>
    <w:rsid w:val="00465040"/>
    <w:rsid w:val="004652FE"/>
    <w:rsid w:val="00465D69"/>
    <w:rsid w:val="00467F9D"/>
    <w:rsid w:val="00470538"/>
    <w:rsid w:val="004708A6"/>
    <w:rsid w:val="004708E6"/>
    <w:rsid w:val="00470BC4"/>
    <w:rsid w:val="0047355C"/>
    <w:rsid w:val="00473C78"/>
    <w:rsid w:val="00473E63"/>
    <w:rsid w:val="00473FB5"/>
    <w:rsid w:val="00475A7A"/>
    <w:rsid w:val="00475C4F"/>
    <w:rsid w:val="00475FD2"/>
    <w:rsid w:val="0047640C"/>
    <w:rsid w:val="004766E4"/>
    <w:rsid w:val="004775EC"/>
    <w:rsid w:val="0047797E"/>
    <w:rsid w:val="00480B54"/>
    <w:rsid w:val="00481403"/>
    <w:rsid w:val="00482080"/>
    <w:rsid w:val="0048210B"/>
    <w:rsid w:val="00482429"/>
    <w:rsid w:val="00482ED6"/>
    <w:rsid w:val="00483315"/>
    <w:rsid w:val="00483D93"/>
    <w:rsid w:val="00483F24"/>
    <w:rsid w:val="00484896"/>
    <w:rsid w:val="00484A06"/>
    <w:rsid w:val="0048531B"/>
    <w:rsid w:val="00486235"/>
    <w:rsid w:val="00486653"/>
    <w:rsid w:val="004872AA"/>
    <w:rsid w:val="00487A90"/>
    <w:rsid w:val="004904B2"/>
    <w:rsid w:val="00491EFF"/>
    <w:rsid w:val="004933F6"/>
    <w:rsid w:val="0049493F"/>
    <w:rsid w:val="004950AF"/>
    <w:rsid w:val="0049517F"/>
    <w:rsid w:val="004951A1"/>
    <w:rsid w:val="0049561A"/>
    <w:rsid w:val="00495E1F"/>
    <w:rsid w:val="00496A19"/>
    <w:rsid w:val="00496D1B"/>
    <w:rsid w:val="004972B0"/>
    <w:rsid w:val="004A0263"/>
    <w:rsid w:val="004A05BD"/>
    <w:rsid w:val="004A0829"/>
    <w:rsid w:val="004A0884"/>
    <w:rsid w:val="004A0C7E"/>
    <w:rsid w:val="004A1213"/>
    <w:rsid w:val="004A1D5A"/>
    <w:rsid w:val="004A1EDD"/>
    <w:rsid w:val="004A2990"/>
    <w:rsid w:val="004A2C1D"/>
    <w:rsid w:val="004A2D87"/>
    <w:rsid w:val="004A3DE9"/>
    <w:rsid w:val="004A45DA"/>
    <w:rsid w:val="004A478A"/>
    <w:rsid w:val="004A4E74"/>
    <w:rsid w:val="004A582E"/>
    <w:rsid w:val="004A72E2"/>
    <w:rsid w:val="004A7FEC"/>
    <w:rsid w:val="004B0AFF"/>
    <w:rsid w:val="004B0D90"/>
    <w:rsid w:val="004B1C2D"/>
    <w:rsid w:val="004B2B3C"/>
    <w:rsid w:val="004B2D19"/>
    <w:rsid w:val="004B2D7F"/>
    <w:rsid w:val="004B3AC9"/>
    <w:rsid w:val="004B4C16"/>
    <w:rsid w:val="004B4FA6"/>
    <w:rsid w:val="004B61FA"/>
    <w:rsid w:val="004B7C2E"/>
    <w:rsid w:val="004C0242"/>
    <w:rsid w:val="004C106A"/>
    <w:rsid w:val="004C39E6"/>
    <w:rsid w:val="004C3E4A"/>
    <w:rsid w:val="004C3F3C"/>
    <w:rsid w:val="004C44E8"/>
    <w:rsid w:val="004C4B1F"/>
    <w:rsid w:val="004C58E9"/>
    <w:rsid w:val="004C5C8B"/>
    <w:rsid w:val="004C7153"/>
    <w:rsid w:val="004C7AD5"/>
    <w:rsid w:val="004C7B7E"/>
    <w:rsid w:val="004D0304"/>
    <w:rsid w:val="004D052C"/>
    <w:rsid w:val="004D1506"/>
    <w:rsid w:val="004D1582"/>
    <w:rsid w:val="004D1DFB"/>
    <w:rsid w:val="004D1F12"/>
    <w:rsid w:val="004D2967"/>
    <w:rsid w:val="004D516A"/>
    <w:rsid w:val="004D5281"/>
    <w:rsid w:val="004D5A56"/>
    <w:rsid w:val="004D6985"/>
    <w:rsid w:val="004D69AF"/>
    <w:rsid w:val="004D7F4F"/>
    <w:rsid w:val="004E1119"/>
    <w:rsid w:val="004E14FA"/>
    <w:rsid w:val="004E16DB"/>
    <w:rsid w:val="004E1A67"/>
    <w:rsid w:val="004E1C48"/>
    <w:rsid w:val="004E212B"/>
    <w:rsid w:val="004E29E0"/>
    <w:rsid w:val="004E31B0"/>
    <w:rsid w:val="004E3C8B"/>
    <w:rsid w:val="004E3EE3"/>
    <w:rsid w:val="004E53EB"/>
    <w:rsid w:val="004E66BA"/>
    <w:rsid w:val="004E69EA"/>
    <w:rsid w:val="004E701F"/>
    <w:rsid w:val="004E7066"/>
    <w:rsid w:val="004E7556"/>
    <w:rsid w:val="004F0A9B"/>
    <w:rsid w:val="004F2051"/>
    <w:rsid w:val="004F2C60"/>
    <w:rsid w:val="004F2DFE"/>
    <w:rsid w:val="004F2E69"/>
    <w:rsid w:val="004F2F6C"/>
    <w:rsid w:val="004F3499"/>
    <w:rsid w:val="004F3FC5"/>
    <w:rsid w:val="004F47EB"/>
    <w:rsid w:val="004F506C"/>
    <w:rsid w:val="00500025"/>
    <w:rsid w:val="0050113C"/>
    <w:rsid w:val="00502743"/>
    <w:rsid w:val="0050287D"/>
    <w:rsid w:val="00502D1C"/>
    <w:rsid w:val="00502FEC"/>
    <w:rsid w:val="0050318A"/>
    <w:rsid w:val="0050543C"/>
    <w:rsid w:val="00506387"/>
    <w:rsid w:val="00506702"/>
    <w:rsid w:val="005075CE"/>
    <w:rsid w:val="00507F21"/>
    <w:rsid w:val="005100F6"/>
    <w:rsid w:val="00510435"/>
    <w:rsid w:val="005104B2"/>
    <w:rsid w:val="005107C9"/>
    <w:rsid w:val="00510EEE"/>
    <w:rsid w:val="00511415"/>
    <w:rsid w:val="00511670"/>
    <w:rsid w:val="00511804"/>
    <w:rsid w:val="00513A6F"/>
    <w:rsid w:val="00514A8A"/>
    <w:rsid w:val="00514DC2"/>
    <w:rsid w:val="00520C6B"/>
    <w:rsid w:val="00520D61"/>
    <w:rsid w:val="00521D33"/>
    <w:rsid w:val="00521D53"/>
    <w:rsid w:val="00521FF7"/>
    <w:rsid w:val="00522341"/>
    <w:rsid w:val="00522EB4"/>
    <w:rsid w:val="005232DA"/>
    <w:rsid w:val="005233F0"/>
    <w:rsid w:val="00523463"/>
    <w:rsid w:val="00524327"/>
    <w:rsid w:val="0052459E"/>
    <w:rsid w:val="005246B3"/>
    <w:rsid w:val="005261EA"/>
    <w:rsid w:val="0052650E"/>
    <w:rsid w:val="0052656D"/>
    <w:rsid w:val="0052722E"/>
    <w:rsid w:val="005306C4"/>
    <w:rsid w:val="005308E4"/>
    <w:rsid w:val="00530E34"/>
    <w:rsid w:val="00530EE5"/>
    <w:rsid w:val="005314E8"/>
    <w:rsid w:val="005316C0"/>
    <w:rsid w:val="00532096"/>
    <w:rsid w:val="0053305B"/>
    <w:rsid w:val="005335C3"/>
    <w:rsid w:val="00533F1F"/>
    <w:rsid w:val="005345D9"/>
    <w:rsid w:val="00536A6F"/>
    <w:rsid w:val="00536FFE"/>
    <w:rsid w:val="005371CC"/>
    <w:rsid w:val="005374C6"/>
    <w:rsid w:val="005379C9"/>
    <w:rsid w:val="005408FA"/>
    <w:rsid w:val="00541D88"/>
    <w:rsid w:val="00541E1F"/>
    <w:rsid w:val="00541E6B"/>
    <w:rsid w:val="0054256F"/>
    <w:rsid w:val="00542D1D"/>
    <w:rsid w:val="00542D67"/>
    <w:rsid w:val="0054452B"/>
    <w:rsid w:val="0054459A"/>
    <w:rsid w:val="005449AD"/>
    <w:rsid w:val="005452E1"/>
    <w:rsid w:val="00545C61"/>
    <w:rsid w:val="00547DAD"/>
    <w:rsid w:val="00547E8E"/>
    <w:rsid w:val="00550430"/>
    <w:rsid w:val="00550F4E"/>
    <w:rsid w:val="005518C1"/>
    <w:rsid w:val="0055239C"/>
    <w:rsid w:val="005531E3"/>
    <w:rsid w:val="00553C68"/>
    <w:rsid w:val="005544B3"/>
    <w:rsid w:val="005553C9"/>
    <w:rsid w:val="005564CC"/>
    <w:rsid w:val="005565CB"/>
    <w:rsid w:val="005575EB"/>
    <w:rsid w:val="0055792F"/>
    <w:rsid w:val="00560467"/>
    <w:rsid w:val="0056173F"/>
    <w:rsid w:val="00561A86"/>
    <w:rsid w:val="00562E49"/>
    <w:rsid w:val="00563071"/>
    <w:rsid w:val="005639E1"/>
    <w:rsid w:val="00563C5A"/>
    <w:rsid w:val="00565C5C"/>
    <w:rsid w:val="005675D7"/>
    <w:rsid w:val="0056786B"/>
    <w:rsid w:val="00572B30"/>
    <w:rsid w:val="00572B31"/>
    <w:rsid w:val="00572DBC"/>
    <w:rsid w:val="005745A9"/>
    <w:rsid w:val="00574FF1"/>
    <w:rsid w:val="005755E1"/>
    <w:rsid w:val="00575D27"/>
    <w:rsid w:val="0057695B"/>
    <w:rsid w:val="00576E2A"/>
    <w:rsid w:val="00576E67"/>
    <w:rsid w:val="00577577"/>
    <w:rsid w:val="0058055B"/>
    <w:rsid w:val="00581BFD"/>
    <w:rsid w:val="00582091"/>
    <w:rsid w:val="005828DB"/>
    <w:rsid w:val="00582C1A"/>
    <w:rsid w:val="00583756"/>
    <w:rsid w:val="00583E05"/>
    <w:rsid w:val="00584A54"/>
    <w:rsid w:val="00585229"/>
    <w:rsid w:val="005853CB"/>
    <w:rsid w:val="00585588"/>
    <w:rsid w:val="00585BC1"/>
    <w:rsid w:val="00587574"/>
    <w:rsid w:val="00590343"/>
    <w:rsid w:val="00590DE0"/>
    <w:rsid w:val="00591311"/>
    <w:rsid w:val="00592182"/>
    <w:rsid w:val="00592757"/>
    <w:rsid w:val="00594498"/>
    <w:rsid w:val="00594D4B"/>
    <w:rsid w:val="00595337"/>
    <w:rsid w:val="005955B6"/>
    <w:rsid w:val="00595B81"/>
    <w:rsid w:val="00596340"/>
    <w:rsid w:val="00596804"/>
    <w:rsid w:val="0059687F"/>
    <w:rsid w:val="00597286"/>
    <w:rsid w:val="00597986"/>
    <w:rsid w:val="005A000A"/>
    <w:rsid w:val="005A06FB"/>
    <w:rsid w:val="005A0E78"/>
    <w:rsid w:val="005A0EB8"/>
    <w:rsid w:val="005A18EC"/>
    <w:rsid w:val="005A2E39"/>
    <w:rsid w:val="005A3AEA"/>
    <w:rsid w:val="005A4F0B"/>
    <w:rsid w:val="005A5452"/>
    <w:rsid w:val="005A551C"/>
    <w:rsid w:val="005A5649"/>
    <w:rsid w:val="005A5D67"/>
    <w:rsid w:val="005A66FF"/>
    <w:rsid w:val="005A6B1D"/>
    <w:rsid w:val="005A7D0E"/>
    <w:rsid w:val="005A7D31"/>
    <w:rsid w:val="005B0591"/>
    <w:rsid w:val="005B1A17"/>
    <w:rsid w:val="005B2C5A"/>
    <w:rsid w:val="005B3A18"/>
    <w:rsid w:val="005B5342"/>
    <w:rsid w:val="005B56EC"/>
    <w:rsid w:val="005B7126"/>
    <w:rsid w:val="005B74EC"/>
    <w:rsid w:val="005B79D5"/>
    <w:rsid w:val="005B7F8C"/>
    <w:rsid w:val="005C0663"/>
    <w:rsid w:val="005C0F2A"/>
    <w:rsid w:val="005C18AB"/>
    <w:rsid w:val="005C1A3E"/>
    <w:rsid w:val="005C26AD"/>
    <w:rsid w:val="005C405B"/>
    <w:rsid w:val="005C4F05"/>
    <w:rsid w:val="005C6F28"/>
    <w:rsid w:val="005C7555"/>
    <w:rsid w:val="005D002D"/>
    <w:rsid w:val="005D02A3"/>
    <w:rsid w:val="005D0A9C"/>
    <w:rsid w:val="005D0CD9"/>
    <w:rsid w:val="005D21DE"/>
    <w:rsid w:val="005D2485"/>
    <w:rsid w:val="005D32F6"/>
    <w:rsid w:val="005D5329"/>
    <w:rsid w:val="005D66A0"/>
    <w:rsid w:val="005D68BC"/>
    <w:rsid w:val="005D7932"/>
    <w:rsid w:val="005D797B"/>
    <w:rsid w:val="005E084A"/>
    <w:rsid w:val="005E13EE"/>
    <w:rsid w:val="005E1E6C"/>
    <w:rsid w:val="005E2E11"/>
    <w:rsid w:val="005E2FDE"/>
    <w:rsid w:val="005E41DF"/>
    <w:rsid w:val="005E42B4"/>
    <w:rsid w:val="005E45F9"/>
    <w:rsid w:val="005E4838"/>
    <w:rsid w:val="005E495D"/>
    <w:rsid w:val="005E4A70"/>
    <w:rsid w:val="005E55B7"/>
    <w:rsid w:val="005E62F9"/>
    <w:rsid w:val="005F063B"/>
    <w:rsid w:val="005F0E8C"/>
    <w:rsid w:val="005F1B6D"/>
    <w:rsid w:val="005F1CC8"/>
    <w:rsid w:val="005F202A"/>
    <w:rsid w:val="005F2210"/>
    <w:rsid w:val="005F3550"/>
    <w:rsid w:val="005F3F19"/>
    <w:rsid w:val="005F3FB9"/>
    <w:rsid w:val="005F4443"/>
    <w:rsid w:val="005F58D9"/>
    <w:rsid w:val="005F79DA"/>
    <w:rsid w:val="00600038"/>
    <w:rsid w:val="006002F1"/>
    <w:rsid w:val="00600DC0"/>
    <w:rsid w:val="006019AF"/>
    <w:rsid w:val="00601E7A"/>
    <w:rsid w:val="00602147"/>
    <w:rsid w:val="006021E8"/>
    <w:rsid w:val="0060235B"/>
    <w:rsid w:val="00602CEC"/>
    <w:rsid w:val="00602D08"/>
    <w:rsid w:val="006032A2"/>
    <w:rsid w:val="006035CC"/>
    <w:rsid w:val="00603713"/>
    <w:rsid w:val="006042FB"/>
    <w:rsid w:val="00604572"/>
    <w:rsid w:val="00604EFD"/>
    <w:rsid w:val="006066D9"/>
    <w:rsid w:val="00606DE0"/>
    <w:rsid w:val="00610FB4"/>
    <w:rsid w:val="00610FE5"/>
    <w:rsid w:val="006127DF"/>
    <w:rsid w:val="006133B3"/>
    <w:rsid w:val="00613604"/>
    <w:rsid w:val="0061389C"/>
    <w:rsid w:val="00613E02"/>
    <w:rsid w:val="0061480C"/>
    <w:rsid w:val="006153F3"/>
    <w:rsid w:val="00615C12"/>
    <w:rsid w:val="00615D0B"/>
    <w:rsid w:val="00616F15"/>
    <w:rsid w:val="006176A7"/>
    <w:rsid w:val="0062077D"/>
    <w:rsid w:val="0062205F"/>
    <w:rsid w:val="00623487"/>
    <w:rsid w:val="00623859"/>
    <w:rsid w:val="006240EA"/>
    <w:rsid w:val="00624377"/>
    <w:rsid w:val="00624CD6"/>
    <w:rsid w:val="006250BF"/>
    <w:rsid w:val="00625B2E"/>
    <w:rsid w:val="00626C36"/>
    <w:rsid w:val="00626C99"/>
    <w:rsid w:val="006277BB"/>
    <w:rsid w:val="00630021"/>
    <w:rsid w:val="006301AE"/>
    <w:rsid w:val="0063091F"/>
    <w:rsid w:val="00630B58"/>
    <w:rsid w:val="0063141C"/>
    <w:rsid w:val="0063215A"/>
    <w:rsid w:val="006324E5"/>
    <w:rsid w:val="00632F60"/>
    <w:rsid w:val="00633ECA"/>
    <w:rsid w:val="00634034"/>
    <w:rsid w:val="0063433E"/>
    <w:rsid w:val="00635B9B"/>
    <w:rsid w:val="00636FC5"/>
    <w:rsid w:val="00640749"/>
    <w:rsid w:val="00640BDA"/>
    <w:rsid w:val="00641143"/>
    <w:rsid w:val="00641D81"/>
    <w:rsid w:val="00641FF3"/>
    <w:rsid w:val="0064277A"/>
    <w:rsid w:val="006434FE"/>
    <w:rsid w:val="006436B2"/>
    <w:rsid w:val="00643E8E"/>
    <w:rsid w:val="00644105"/>
    <w:rsid w:val="0064422F"/>
    <w:rsid w:val="006458D8"/>
    <w:rsid w:val="00646E10"/>
    <w:rsid w:val="00647193"/>
    <w:rsid w:val="006476DC"/>
    <w:rsid w:val="00650E3D"/>
    <w:rsid w:val="00652DBD"/>
    <w:rsid w:val="00653357"/>
    <w:rsid w:val="006556BB"/>
    <w:rsid w:val="00657BED"/>
    <w:rsid w:val="00660E60"/>
    <w:rsid w:val="006611FD"/>
    <w:rsid w:val="006614D4"/>
    <w:rsid w:val="006619A5"/>
    <w:rsid w:val="00661FE0"/>
    <w:rsid w:val="0066201A"/>
    <w:rsid w:val="00663A0A"/>
    <w:rsid w:val="006642CE"/>
    <w:rsid w:val="0066529F"/>
    <w:rsid w:val="00665352"/>
    <w:rsid w:val="0066561F"/>
    <w:rsid w:val="0066578C"/>
    <w:rsid w:val="00666180"/>
    <w:rsid w:val="0066673A"/>
    <w:rsid w:val="00666A03"/>
    <w:rsid w:val="00666EF2"/>
    <w:rsid w:val="00667D30"/>
    <w:rsid w:val="00667EFD"/>
    <w:rsid w:val="00671079"/>
    <w:rsid w:val="00672CD9"/>
    <w:rsid w:val="006741A7"/>
    <w:rsid w:val="0067474B"/>
    <w:rsid w:val="006747FD"/>
    <w:rsid w:val="00674DA2"/>
    <w:rsid w:val="0067656D"/>
    <w:rsid w:val="00680591"/>
    <w:rsid w:val="00680C73"/>
    <w:rsid w:val="006812BF"/>
    <w:rsid w:val="0068141C"/>
    <w:rsid w:val="006828A0"/>
    <w:rsid w:val="006834E6"/>
    <w:rsid w:val="0068362F"/>
    <w:rsid w:val="00683A81"/>
    <w:rsid w:val="00683B35"/>
    <w:rsid w:val="006840A6"/>
    <w:rsid w:val="0068461B"/>
    <w:rsid w:val="00684737"/>
    <w:rsid w:val="006849EB"/>
    <w:rsid w:val="00685143"/>
    <w:rsid w:val="00685DEF"/>
    <w:rsid w:val="006864E5"/>
    <w:rsid w:val="006869F8"/>
    <w:rsid w:val="006875DA"/>
    <w:rsid w:val="00690689"/>
    <w:rsid w:val="006910AB"/>
    <w:rsid w:val="0069184E"/>
    <w:rsid w:val="00693179"/>
    <w:rsid w:val="006931F7"/>
    <w:rsid w:val="006933AB"/>
    <w:rsid w:val="00693866"/>
    <w:rsid w:val="00693FD4"/>
    <w:rsid w:val="0069457F"/>
    <w:rsid w:val="006949E5"/>
    <w:rsid w:val="00694D69"/>
    <w:rsid w:val="00695C7D"/>
    <w:rsid w:val="0069751E"/>
    <w:rsid w:val="006A2B95"/>
    <w:rsid w:val="006A2F25"/>
    <w:rsid w:val="006A31DA"/>
    <w:rsid w:val="006A3517"/>
    <w:rsid w:val="006A357C"/>
    <w:rsid w:val="006A4280"/>
    <w:rsid w:val="006A493F"/>
    <w:rsid w:val="006A78ED"/>
    <w:rsid w:val="006B06CD"/>
    <w:rsid w:val="006B0738"/>
    <w:rsid w:val="006B0A53"/>
    <w:rsid w:val="006B0C92"/>
    <w:rsid w:val="006B0DB0"/>
    <w:rsid w:val="006B11EB"/>
    <w:rsid w:val="006B1413"/>
    <w:rsid w:val="006B1DC6"/>
    <w:rsid w:val="006B3F48"/>
    <w:rsid w:val="006B3F4B"/>
    <w:rsid w:val="006B4AD0"/>
    <w:rsid w:val="006B5036"/>
    <w:rsid w:val="006B6F9D"/>
    <w:rsid w:val="006B764B"/>
    <w:rsid w:val="006B79D3"/>
    <w:rsid w:val="006C075D"/>
    <w:rsid w:val="006C0A3E"/>
    <w:rsid w:val="006C0A59"/>
    <w:rsid w:val="006C10A2"/>
    <w:rsid w:val="006C13E6"/>
    <w:rsid w:val="006C249E"/>
    <w:rsid w:val="006C2C48"/>
    <w:rsid w:val="006C30EE"/>
    <w:rsid w:val="006C346C"/>
    <w:rsid w:val="006C4E0B"/>
    <w:rsid w:val="006C53A9"/>
    <w:rsid w:val="006C5C4B"/>
    <w:rsid w:val="006C5E73"/>
    <w:rsid w:val="006C632D"/>
    <w:rsid w:val="006C6406"/>
    <w:rsid w:val="006C7FA7"/>
    <w:rsid w:val="006D074D"/>
    <w:rsid w:val="006D1EFF"/>
    <w:rsid w:val="006D44B1"/>
    <w:rsid w:val="006D468B"/>
    <w:rsid w:val="006D495B"/>
    <w:rsid w:val="006D4E61"/>
    <w:rsid w:val="006D5245"/>
    <w:rsid w:val="006D537C"/>
    <w:rsid w:val="006D5413"/>
    <w:rsid w:val="006D5A04"/>
    <w:rsid w:val="006D5D0F"/>
    <w:rsid w:val="006D6690"/>
    <w:rsid w:val="006D6D32"/>
    <w:rsid w:val="006D7078"/>
    <w:rsid w:val="006D7B1B"/>
    <w:rsid w:val="006D7C35"/>
    <w:rsid w:val="006E05D5"/>
    <w:rsid w:val="006E09FE"/>
    <w:rsid w:val="006E0FD0"/>
    <w:rsid w:val="006E129E"/>
    <w:rsid w:val="006E167B"/>
    <w:rsid w:val="006E1C82"/>
    <w:rsid w:val="006E2866"/>
    <w:rsid w:val="006E327D"/>
    <w:rsid w:val="006E33C3"/>
    <w:rsid w:val="006E3880"/>
    <w:rsid w:val="006E398D"/>
    <w:rsid w:val="006E3C9C"/>
    <w:rsid w:val="006E3D02"/>
    <w:rsid w:val="006E47A7"/>
    <w:rsid w:val="006E4BC3"/>
    <w:rsid w:val="006E5163"/>
    <w:rsid w:val="006E6542"/>
    <w:rsid w:val="006E65A6"/>
    <w:rsid w:val="006E6C3B"/>
    <w:rsid w:val="006E7714"/>
    <w:rsid w:val="006E77D5"/>
    <w:rsid w:val="006F0122"/>
    <w:rsid w:val="006F02EE"/>
    <w:rsid w:val="006F0A1A"/>
    <w:rsid w:val="006F11CB"/>
    <w:rsid w:val="006F15FF"/>
    <w:rsid w:val="006F265A"/>
    <w:rsid w:val="006F33F3"/>
    <w:rsid w:val="006F3980"/>
    <w:rsid w:val="006F665B"/>
    <w:rsid w:val="006F76D0"/>
    <w:rsid w:val="006F773F"/>
    <w:rsid w:val="00701091"/>
    <w:rsid w:val="00701A7D"/>
    <w:rsid w:val="00701F0B"/>
    <w:rsid w:val="00703076"/>
    <w:rsid w:val="007037F4"/>
    <w:rsid w:val="00703EEA"/>
    <w:rsid w:val="00704B18"/>
    <w:rsid w:val="007054A0"/>
    <w:rsid w:val="007057C7"/>
    <w:rsid w:val="00705B16"/>
    <w:rsid w:val="00706A5C"/>
    <w:rsid w:val="00707335"/>
    <w:rsid w:val="00707AB2"/>
    <w:rsid w:val="00710066"/>
    <w:rsid w:val="00712096"/>
    <w:rsid w:val="007120E1"/>
    <w:rsid w:val="00712A31"/>
    <w:rsid w:val="00713098"/>
    <w:rsid w:val="007133CE"/>
    <w:rsid w:val="007135D9"/>
    <w:rsid w:val="00713B07"/>
    <w:rsid w:val="0071455F"/>
    <w:rsid w:val="00715138"/>
    <w:rsid w:val="0071701B"/>
    <w:rsid w:val="007178C8"/>
    <w:rsid w:val="00717B8C"/>
    <w:rsid w:val="00717E9A"/>
    <w:rsid w:val="00717F15"/>
    <w:rsid w:val="007202C1"/>
    <w:rsid w:val="00720F49"/>
    <w:rsid w:val="007213DD"/>
    <w:rsid w:val="00724C67"/>
    <w:rsid w:val="007251C6"/>
    <w:rsid w:val="00727BC8"/>
    <w:rsid w:val="00727D4B"/>
    <w:rsid w:val="00727F94"/>
    <w:rsid w:val="00730209"/>
    <w:rsid w:val="00730527"/>
    <w:rsid w:val="007307E7"/>
    <w:rsid w:val="007327C2"/>
    <w:rsid w:val="0073303E"/>
    <w:rsid w:val="00734BF8"/>
    <w:rsid w:val="00735092"/>
    <w:rsid w:val="00735291"/>
    <w:rsid w:val="0073553C"/>
    <w:rsid w:val="00735A6A"/>
    <w:rsid w:val="007361E7"/>
    <w:rsid w:val="007366C3"/>
    <w:rsid w:val="0073693A"/>
    <w:rsid w:val="00736E31"/>
    <w:rsid w:val="007402C2"/>
    <w:rsid w:val="007403C6"/>
    <w:rsid w:val="00740917"/>
    <w:rsid w:val="00741C12"/>
    <w:rsid w:val="00742117"/>
    <w:rsid w:val="00742143"/>
    <w:rsid w:val="00743021"/>
    <w:rsid w:val="00743B84"/>
    <w:rsid w:val="00744223"/>
    <w:rsid w:val="00744F3F"/>
    <w:rsid w:val="007450DC"/>
    <w:rsid w:val="00745A1E"/>
    <w:rsid w:val="00745F24"/>
    <w:rsid w:val="007460B7"/>
    <w:rsid w:val="007466B1"/>
    <w:rsid w:val="00746C71"/>
    <w:rsid w:val="00747D64"/>
    <w:rsid w:val="00750D2E"/>
    <w:rsid w:val="00750D89"/>
    <w:rsid w:val="00751BD7"/>
    <w:rsid w:val="00751C6F"/>
    <w:rsid w:val="00751D37"/>
    <w:rsid w:val="00752073"/>
    <w:rsid w:val="007522EF"/>
    <w:rsid w:val="00752DD2"/>
    <w:rsid w:val="0075312E"/>
    <w:rsid w:val="0075442E"/>
    <w:rsid w:val="00755601"/>
    <w:rsid w:val="00756F5F"/>
    <w:rsid w:val="00757CAD"/>
    <w:rsid w:val="00757D1C"/>
    <w:rsid w:val="00760E31"/>
    <w:rsid w:val="00761092"/>
    <w:rsid w:val="007611C3"/>
    <w:rsid w:val="00761E2D"/>
    <w:rsid w:val="0076279E"/>
    <w:rsid w:val="00763509"/>
    <w:rsid w:val="007639AB"/>
    <w:rsid w:val="00763D6C"/>
    <w:rsid w:val="0076506C"/>
    <w:rsid w:val="00765673"/>
    <w:rsid w:val="007668EA"/>
    <w:rsid w:val="00766C15"/>
    <w:rsid w:val="0076702E"/>
    <w:rsid w:val="007700E7"/>
    <w:rsid w:val="0077087A"/>
    <w:rsid w:val="007714C3"/>
    <w:rsid w:val="00772BF6"/>
    <w:rsid w:val="0077325E"/>
    <w:rsid w:val="007733FD"/>
    <w:rsid w:val="00775435"/>
    <w:rsid w:val="007761A5"/>
    <w:rsid w:val="00781500"/>
    <w:rsid w:val="007816FE"/>
    <w:rsid w:val="00782882"/>
    <w:rsid w:val="00783D15"/>
    <w:rsid w:val="00784613"/>
    <w:rsid w:val="007853E4"/>
    <w:rsid w:val="00785684"/>
    <w:rsid w:val="00787205"/>
    <w:rsid w:val="00790920"/>
    <w:rsid w:val="00790E71"/>
    <w:rsid w:val="007914B2"/>
    <w:rsid w:val="007929C7"/>
    <w:rsid w:val="00792F93"/>
    <w:rsid w:val="007936D7"/>
    <w:rsid w:val="00793AC9"/>
    <w:rsid w:val="00795817"/>
    <w:rsid w:val="00796B1B"/>
    <w:rsid w:val="007A12D6"/>
    <w:rsid w:val="007A1942"/>
    <w:rsid w:val="007A1B1C"/>
    <w:rsid w:val="007A1CA3"/>
    <w:rsid w:val="007A1D0B"/>
    <w:rsid w:val="007A3532"/>
    <w:rsid w:val="007A6767"/>
    <w:rsid w:val="007A7D14"/>
    <w:rsid w:val="007B01A6"/>
    <w:rsid w:val="007B0541"/>
    <w:rsid w:val="007B14E1"/>
    <w:rsid w:val="007B1694"/>
    <w:rsid w:val="007B1CB2"/>
    <w:rsid w:val="007B24B3"/>
    <w:rsid w:val="007B24CF"/>
    <w:rsid w:val="007B2E28"/>
    <w:rsid w:val="007B2F1D"/>
    <w:rsid w:val="007B2F59"/>
    <w:rsid w:val="007B310F"/>
    <w:rsid w:val="007B3478"/>
    <w:rsid w:val="007B3533"/>
    <w:rsid w:val="007B3DE6"/>
    <w:rsid w:val="007B4023"/>
    <w:rsid w:val="007B4850"/>
    <w:rsid w:val="007B5B80"/>
    <w:rsid w:val="007B6091"/>
    <w:rsid w:val="007B6FC8"/>
    <w:rsid w:val="007B757A"/>
    <w:rsid w:val="007B77B5"/>
    <w:rsid w:val="007B7A96"/>
    <w:rsid w:val="007B7BBB"/>
    <w:rsid w:val="007C0DAE"/>
    <w:rsid w:val="007C2185"/>
    <w:rsid w:val="007C26EC"/>
    <w:rsid w:val="007C3324"/>
    <w:rsid w:val="007C3E90"/>
    <w:rsid w:val="007C5464"/>
    <w:rsid w:val="007C5786"/>
    <w:rsid w:val="007C5905"/>
    <w:rsid w:val="007C5BA0"/>
    <w:rsid w:val="007C67A2"/>
    <w:rsid w:val="007C7506"/>
    <w:rsid w:val="007C75CF"/>
    <w:rsid w:val="007C777B"/>
    <w:rsid w:val="007D0A7C"/>
    <w:rsid w:val="007D279E"/>
    <w:rsid w:val="007D2B4C"/>
    <w:rsid w:val="007D3244"/>
    <w:rsid w:val="007D3CA7"/>
    <w:rsid w:val="007D4670"/>
    <w:rsid w:val="007D5E44"/>
    <w:rsid w:val="007D5F71"/>
    <w:rsid w:val="007D6672"/>
    <w:rsid w:val="007D7D22"/>
    <w:rsid w:val="007D7E22"/>
    <w:rsid w:val="007E07BE"/>
    <w:rsid w:val="007E0F04"/>
    <w:rsid w:val="007E1361"/>
    <w:rsid w:val="007E205A"/>
    <w:rsid w:val="007E2818"/>
    <w:rsid w:val="007E2ADE"/>
    <w:rsid w:val="007E2B9E"/>
    <w:rsid w:val="007E325C"/>
    <w:rsid w:val="007E3944"/>
    <w:rsid w:val="007E3BB0"/>
    <w:rsid w:val="007E3FFE"/>
    <w:rsid w:val="007E49CB"/>
    <w:rsid w:val="007E4A0D"/>
    <w:rsid w:val="007E516F"/>
    <w:rsid w:val="007E5736"/>
    <w:rsid w:val="007E6CE3"/>
    <w:rsid w:val="007E755E"/>
    <w:rsid w:val="007E79F9"/>
    <w:rsid w:val="007F0510"/>
    <w:rsid w:val="007F241F"/>
    <w:rsid w:val="007F2997"/>
    <w:rsid w:val="007F37A8"/>
    <w:rsid w:val="007F3F1E"/>
    <w:rsid w:val="007F46AF"/>
    <w:rsid w:val="007F4C12"/>
    <w:rsid w:val="007F59DB"/>
    <w:rsid w:val="007F6587"/>
    <w:rsid w:val="007F67AA"/>
    <w:rsid w:val="007F77EA"/>
    <w:rsid w:val="00801324"/>
    <w:rsid w:val="008015C2"/>
    <w:rsid w:val="00801C4B"/>
    <w:rsid w:val="00801C8A"/>
    <w:rsid w:val="00802C26"/>
    <w:rsid w:val="00802F45"/>
    <w:rsid w:val="0080310E"/>
    <w:rsid w:val="008039AC"/>
    <w:rsid w:val="00803D1C"/>
    <w:rsid w:val="00803E3C"/>
    <w:rsid w:val="00803FD2"/>
    <w:rsid w:val="00804ED2"/>
    <w:rsid w:val="00805358"/>
    <w:rsid w:val="0080546B"/>
    <w:rsid w:val="00805949"/>
    <w:rsid w:val="00805A76"/>
    <w:rsid w:val="00805F31"/>
    <w:rsid w:val="00806780"/>
    <w:rsid w:val="00806A48"/>
    <w:rsid w:val="00811B41"/>
    <w:rsid w:val="00811DC0"/>
    <w:rsid w:val="00812B7E"/>
    <w:rsid w:val="008132BF"/>
    <w:rsid w:val="00815973"/>
    <w:rsid w:val="00815C1A"/>
    <w:rsid w:val="00816E39"/>
    <w:rsid w:val="00820C77"/>
    <w:rsid w:val="00821D0E"/>
    <w:rsid w:val="00822664"/>
    <w:rsid w:val="00822B00"/>
    <w:rsid w:val="00822FC5"/>
    <w:rsid w:val="008232D5"/>
    <w:rsid w:val="00824659"/>
    <w:rsid w:val="0082525C"/>
    <w:rsid w:val="008256AE"/>
    <w:rsid w:val="00825F23"/>
    <w:rsid w:val="00826E50"/>
    <w:rsid w:val="00827ED9"/>
    <w:rsid w:val="00830937"/>
    <w:rsid w:val="008316E9"/>
    <w:rsid w:val="00831E97"/>
    <w:rsid w:val="008329D1"/>
    <w:rsid w:val="00832D9A"/>
    <w:rsid w:val="00833791"/>
    <w:rsid w:val="00833A90"/>
    <w:rsid w:val="00833BBB"/>
    <w:rsid w:val="00835636"/>
    <w:rsid w:val="00837804"/>
    <w:rsid w:val="00837A7D"/>
    <w:rsid w:val="00837F7E"/>
    <w:rsid w:val="00840A65"/>
    <w:rsid w:val="0084116C"/>
    <w:rsid w:val="00841749"/>
    <w:rsid w:val="008431C8"/>
    <w:rsid w:val="00843A3C"/>
    <w:rsid w:val="00844425"/>
    <w:rsid w:val="008444EA"/>
    <w:rsid w:val="0084639B"/>
    <w:rsid w:val="00846855"/>
    <w:rsid w:val="00847425"/>
    <w:rsid w:val="00850691"/>
    <w:rsid w:val="00850F49"/>
    <w:rsid w:val="00851CBD"/>
    <w:rsid w:val="00851FB3"/>
    <w:rsid w:val="008521D4"/>
    <w:rsid w:val="0085224E"/>
    <w:rsid w:val="00854A15"/>
    <w:rsid w:val="00855183"/>
    <w:rsid w:val="00855BF6"/>
    <w:rsid w:val="00855D3C"/>
    <w:rsid w:val="00856938"/>
    <w:rsid w:val="008572EC"/>
    <w:rsid w:val="00857362"/>
    <w:rsid w:val="00857C0B"/>
    <w:rsid w:val="00857E59"/>
    <w:rsid w:val="008602F2"/>
    <w:rsid w:val="00860329"/>
    <w:rsid w:val="00860DCA"/>
    <w:rsid w:val="00861139"/>
    <w:rsid w:val="008613B9"/>
    <w:rsid w:val="00861EE6"/>
    <w:rsid w:val="00862531"/>
    <w:rsid w:val="008628EC"/>
    <w:rsid w:val="00862A83"/>
    <w:rsid w:val="00865FBC"/>
    <w:rsid w:val="0086603A"/>
    <w:rsid w:val="00867275"/>
    <w:rsid w:val="00867D51"/>
    <w:rsid w:val="00870851"/>
    <w:rsid w:val="00870F87"/>
    <w:rsid w:val="008719FC"/>
    <w:rsid w:val="00871F69"/>
    <w:rsid w:val="00872EA1"/>
    <w:rsid w:val="00872EBF"/>
    <w:rsid w:val="00873564"/>
    <w:rsid w:val="00873FE5"/>
    <w:rsid w:val="008749CD"/>
    <w:rsid w:val="00874DB6"/>
    <w:rsid w:val="0087535C"/>
    <w:rsid w:val="0087560F"/>
    <w:rsid w:val="00876559"/>
    <w:rsid w:val="008776BF"/>
    <w:rsid w:val="00877D76"/>
    <w:rsid w:val="00877DE4"/>
    <w:rsid w:val="008804B5"/>
    <w:rsid w:val="008807BC"/>
    <w:rsid w:val="00880EF5"/>
    <w:rsid w:val="00880FFD"/>
    <w:rsid w:val="00881417"/>
    <w:rsid w:val="00881AD1"/>
    <w:rsid w:val="008835C7"/>
    <w:rsid w:val="00883BE3"/>
    <w:rsid w:val="008844C6"/>
    <w:rsid w:val="008848DC"/>
    <w:rsid w:val="0088521D"/>
    <w:rsid w:val="00885309"/>
    <w:rsid w:val="008863A9"/>
    <w:rsid w:val="00890785"/>
    <w:rsid w:val="00890F46"/>
    <w:rsid w:val="0089107B"/>
    <w:rsid w:val="008910B4"/>
    <w:rsid w:val="008912EC"/>
    <w:rsid w:val="0089183D"/>
    <w:rsid w:val="00891E30"/>
    <w:rsid w:val="008935BE"/>
    <w:rsid w:val="00895A27"/>
    <w:rsid w:val="00895DF1"/>
    <w:rsid w:val="00896633"/>
    <w:rsid w:val="00896E58"/>
    <w:rsid w:val="008A040D"/>
    <w:rsid w:val="008A0760"/>
    <w:rsid w:val="008A166C"/>
    <w:rsid w:val="008A228D"/>
    <w:rsid w:val="008A2B64"/>
    <w:rsid w:val="008A3950"/>
    <w:rsid w:val="008A3D03"/>
    <w:rsid w:val="008A4993"/>
    <w:rsid w:val="008A671E"/>
    <w:rsid w:val="008A6904"/>
    <w:rsid w:val="008B06E1"/>
    <w:rsid w:val="008B09ED"/>
    <w:rsid w:val="008B1547"/>
    <w:rsid w:val="008B1669"/>
    <w:rsid w:val="008B1BA3"/>
    <w:rsid w:val="008B1FA1"/>
    <w:rsid w:val="008B20BE"/>
    <w:rsid w:val="008B367B"/>
    <w:rsid w:val="008B42EB"/>
    <w:rsid w:val="008B4352"/>
    <w:rsid w:val="008B47DA"/>
    <w:rsid w:val="008B4C17"/>
    <w:rsid w:val="008B52C9"/>
    <w:rsid w:val="008B584A"/>
    <w:rsid w:val="008B5B4C"/>
    <w:rsid w:val="008B5FB0"/>
    <w:rsid w:val="008B6133"/>
    <w:rsid w:val="008B6C35"/>
    <w:rsid w:val="008B7398"/>
    <w:rsid w:val="008B777F"/>
    <w:rsid w:val="008B790E"/>
    <w:rsid w:val="008B7A79"/>
    <w:rsid w:val="008B7CDE"/>
    <w:rsid w:val="008C0B1A"/>
    <w:rsid w:val="008C0FF5"/>
    <w:rsid w:val="008C17B1"/>
    <w:rsid w:val="008C17F1"/>
    <w:rsid w:val="008C1EB5"/>
    <w:rsid w:val="008C261C"/>
    <w:rsid w:val="008C55BC"/>
    <w:rsid w:val="008C55E4"/>
    <w:rsid w:val="008C566B"/>
    <w:rsid w:val="008C5C65"/>
    <w:rsid w:val="008C60AB"/>
    <w:rsid w:val="008C68F0"/>
    <w:rsid w:val="008C6F11"/>
    <w:rsid w:val="008C74A9"/>
    <w:rsid w:val="008C7585"/>
    <w:rsid w:val="008D0492"/>
    <w:rsid w:val="008D1215"/>
    <w:rsid w:val="008D1931"/>
    <w:rsid w:val="008D1A78"/>
    <w:rsid w:val="008D1BCF"/>
    <w:rsid w:val="008D2321"/>
    <w:rsid w:val="008D2935"/>
    <w:rsid w:val="008D2CAF"/>
    <w:rsid w:val="008D5E7C"/>
    <w:rsid w:val="008D6A45"/>
    <w:rsid w:val="008D7818"/>
    <w:rsid w:val="008D7D27"/>
    <w:rsid w:val="008E01E1"/>
    <w:rsid w:val="008E065D"/>
    <w:rsid w:val="008E0E07"/>
    <w:rsid w:val="008E0E29"/>
    <w:rsid w:val="008E119B"/>
    <w:rsid w:val="008E2006"/>
    <w:rsid w:val="008E27B5"/>
    <w:rsid w:val="008E41F3"/>
    <w:rsid w:val="008E479F"/>
    <w:rsid w:val="008E5CDD"/>
    <w:rsid w:val="008E6A3B"/>
    <w:rsid w:val="008E7373"/>
    <w:rsid w:val="008E7516"/>
    <w:rsid w:val="008E7530"/>
    <w:rsid w:val="008E7B27"/>
    <w:rsid w:val="008E7BDF"/>
    <w:rsid w:val="008E7D2B"/>
    <w:rsid w:val="008F0479"/>
    <w:rsid w:val="008F18E1"/>
    <w:rsid w:val="008F2306"/>
    <w:rsid w:val="008F30E7"/>
    <w:rsid w:val="008F3754"/>
    <w:rsid w:val="008F49A1"/>
    <w:rsid w:val="008F49A8"/>
    <w:rsid w:val="008F4DEE"/>
    <w:rsid w:val="008F4E88"/>
    <w:rsid w:val="008F4F5E"/>
    <w:rsid w:val="008F60F6"/>
    <w:rsid w:val="008F644E"/>
    <w:rsid w:val="008F6F44"/>
    <w:rsid w:val="00901F65"/>
    <w:rsid w:val="00902170"/>
    <w:rsid w:val="00903204"/>
    <w:rsid w:val="00903B63"/>
    <w:rsid w:val="0090420E"/>
    <w:rsid w:val="00904620"/>
    <w:rsid w:val="009060FA"/>
    <w:rsid w:val="0090617D"/>
    <w:rsid w:val="009076C9"/>
    <w:rsid w:val="0090772A"/>
    <w:rsid w:val="00907B61"/>
    <w:rsid w:val="00907D3B"/>
    <w:rsid w:val="00907D99"/>
    <w:rsid w:val="00910133"/>
    <w:rsid w:val="0091152E"/>
    <w:rsid w:val="00911C47"/>
    <w:rsid w:val="00911CCC"/>
    <w:rsid w:val="00911F13"/>
    <w:rsid w:val="009126EF"/>
    <w:rsid w:val="00913B96"/>
    <w:rsid w:val="009147DB"/>
    <w:rsid w:val="00914AD7"/>
    <w:rsid w:val="00914C85"/>
    <w:rsid w:val="00914E29"/>
    <w:rsid w:val="009157A6"/>
    <w:rsid w:val="0091581D"/>
    <w:rsid w:val="00915F0D"/>
    <w:rsid w:val="009166D2"/>
    <w:rsid w:val="0091691A"/>
    <w:rsid w:val="00916C27"/>
    <w:rsid w:val="00916F82"/>
    <w:rsid w:val="00920327"/>
    <w:rsid w:val="00920A79"/>
    <w:rsid w:val="00920B1F"/>
    <w:rsid w:val="00920DA1"/>
    <w:rsid w:val="00920DF0"/>
    <w:rsid w:val="009216FE"/>
    <w:rsid w:val="00921745"/>
    <w:rsid w:val="00921BAF"/>
    <w:rsid w:val="00922131"/>
    <w:rsid w:val="0092259E"/>
    <w:rsid w:val="00922E9D"/>
    <w:rsid w:val="0092359D"/>
    <w:rsid w:val="00923B09"/>
    <w:rsid w:val="00923BCE"/>
    <w:rsid w:val="009241FF"/>
    <w:rsid w:val="0092449E"/>
    <w:rsid w:val="00924530"/>
    <w:rsid w:val="009248FF"/>
    <w:rsid w:val="00924B3D"/>
    <w:rsid w:val="00925D8A"/>
    <w:rsid w:val="00925D95"/>
    <w:rsid w:val="00925FA5"/>
    <w:rsid w:val="009264A8"/>
    <w:rsid w:val="00927AC6"/>
    <w:rsid w:val="00930662"/>
    <w:rsid w:val="00930F38"/>
    <w:rsid w:val="00931BDA"/>
    <w:rsid w:val="00932131"/>
    <w:rsid w:val="009326B7"/>
    <w:rsid w:val="009346BF"/>
    <w:rsid w:val="00934A5C"/>
    <w:rsid w:val="00934D49"/>
    <w:rsid w:val="00935213"/>
    <w:rsid w:val="009352D2"/>
    <w:rsid w:val="00935568"/>
    <w:rsid w:val="00935578"/>
    <w:rsid w:val="00935A21"/>
    <w:rsid w:val="00936CC8"/>
    <w:rsid w:val="00937686"/>
    <w:rsid w:val="00937A77"/>
    <w:rsid w:val="00940021"/>
    <w:rsid w:val="009413E0"/>
    <w:rsid w:val="00941EA6"/>
    <w:rsid w:val="00942234"/>
    <w:rsid w:val="009437C7"/>
    <w:rsid w:val="00943930"/>
    <w:rsid w:val="00943EFF"/>
    <w:rsid w:val="00944075"/>
    <w:rsid w:val="009442C3"/>
    <w:rsid w:val="009451D6"/>
    <w:rsid w:val="009454DD"/>
    <w:rsid w:val="00945A48"/>
    <w:rsid w:val="0094653C"/>
    <w:rsid w:val="009466B0"/>
    <w:rsid w:val="009468B9"/>
    <w:rsid w:val="00946D2D"/>
    <w:rsid w:val="00946E3C"/>
    <w:rsid w:val="00947403"/>
    <w:rsid w:val="00947FBE"/>
    <w:rsid w:val="009501E4"/>
    <w:rsid w:val="00950CDA"/>
    <w:rsid w:val="00951186"/>
    <w:rsid w:val="009512EF"/>
    <w:rsid w:val="00951DF2"/>
    <w:rsid w:val="00952B67"/>
    <w:rsid w:val="00952E4A"/>
    <w:rsid w:val="00952EBA"/>
    <w:rsid w:val="0095359F"/>
    <w:rsid w:val="0095393F"/>
    <w:rsid w:val="00953BD1"/>
    <w:rsid w:val="0095458C"/>
    <w:rsid w:val="009548EB"/>
    <w:rsid w:val="00954EFC"/>
    <w:rsid w:val="0095523A"/>
    <w:rsid w:val="009560C7"/>
    <w:rsid w:val="00956AB7"/>
    <w:rsid w:val="00956AF2"/>
    <w:rsid w:val="00956DDB"/>
    <w:rsid w:val="00956ECE"/>
    <w:rsid w:val="0095747A"/>
    <w:rsid w:val="009601C7"/>
    <w:rsid w:val="00960446"/>
    <w:rsid w:val="00961910"/>
    <w:rsid w:val="00961D93"/>
    <w:rsid w:val="00962153"/>
    <w:rsid w:val="00962709"/>
    <w:rsid w:val="0096308F"/>
    <w:rsid w:val="00963186"/>
    <w:rsid w:val="00963641"/>
    <w:rsid w:val="00964175"/>
    <w:rsid w:val="00964E66"/>
    <w:rsid w:val="009657B0"/>
    <w:rsid w:val="009660F5"/>
    <w:rsid w:val="009672C6"/>
    <w:rsid w:val="00970A5C"/>
    <w:rsid w:val="00971E95"/>
    <w:rsid w:val="00972507"/>
    <w:rsid w:val="00972F75"/>
    <w:rsid w:val="00973D06"/>
    <w:rsid w:val="00974117"/>
    <w:rsid w:val="00974AE1"/>
    <w:rsid w:val="009758FC"/>
    <w:rsid w:val="00975950"/>
    <w:rsid w:val="00976606"/>
    <w:rsid w:val="0097698A"/>
    <w:rsid w:val="00976993"/>
    <w:rsid w:val="00976A8C"/>
    <w:rsid w:val="0098059E"/>
    <w:rsid w:val="00980C6C"/>
    <w:rsid w:val="00981CED"/>
    <w:rsid w:val="00981E11"/>
    <w:rsid w:val="0098234F"/>
    <w:rsid w:val="00982CED"/>
    <w:rsid w:val="0098317F"/>
    <w:rsid w:val="00983DE3"/>
    <w:rsid w:val="00984B62"/>
    <w:rsid w:val="00985BF8"/>
    <w:rsid w:val="00985F21"/>
    <w:rsid w:val="0098717D"/>
    <w:rsid w:val="00987D0D"/>
    <w:rsid w:val="00990500"/>
    <w:rsid w:val="00990646"/>
    <w:rsid w:val="00990E62"/>
    <w:rsid w:val="00992341"/>
    <w:rsid w:val="009928CB"/>
    <w:rsid w:val="00992960"/>
    <w:rsid w:val="00995F1D"/>
    <w:rsid w:val="009965E6"/>
    <w:rsid w:val="00996FD1"/>
    <w:rsid w:val="0099730C"/>
    <w:rsid w:val="009A05B4"/>
    <w:rsid w:val="009A0D69"/>
    <w:rsid w:val="009A37D7"/>
    <w:rsid w:val="009A3C7F"/>
    <w:rsid w:val="009A450C"/>
    <w:rsid w:val="009A4E85"/>
    <w:rsid w:val="009A4EE9"/>
    <w:rsid w:val="009A5449"/>
    <w:rsid w:val="009A6DE5"/>
    <w:rsid w:val="009A7572"/>
    <w:rsid w:val="009A78C4"/>
    <w:rsid w:val="009A7C6B"/>
    <w:rsid w:val="009A7DAD"/>
    <w:rsid w:val="009B0EC7"/>
    <w:rsid w:val="009B152C"/>
    <w:rsid w:val="009B16B7"/>
    <w:rsid w:val="009B2320"/>
    <w:rsid w:val="009B4A28"/>
    <w:rsid w:val="009B4D6C"/>
    <w:rsid w:val="009B64F8"/>
    <w:rsid w:val="009C1637"/>
    <w:rsid w:val="009C2111"/>
    <w:rsid w:val="009C21EE"/>
    <w:rsid w:val="009C2811"/>
    <w:rsid w:val="009C2990"/>
    <w:rsid w:val="009C2E1C"/>
    <w:rsid w:val="009C3F83"/>
    <w:rsid w:val="009C54B1"/>
    <w:rsid w:val="009C5B4C"/>
    <w:rsid w:val="009C65F2"/>
    <w:rsid w:val="009C7158"/>
    <w:rsid w:val="009C7C2A"/>
    <w:rsid w:val="009D0375"/>
    <w:rsid w:val="009D0D1F"/>
    <w:rsid w:val="009D0DA5"/>
    <w:rsid w:val="009D1884"/>
    <w:rsid w:val="009D2594"/>
    <w:rsid w:val="009D538A"/>
    <w:rsid w:val="009D5599"/>
    <w:rsid w:val="009D5AC9"/>
    <w:rsid w:val="009D5EA0"/>
    <w:rsid w:val="009D7EA6"/>
    <w:rsid w:val="009E066E"/>
    <w:rsid w:val="009E17AE"/>
    <w:rsid w:val="009E1C6D"/>
    <w:rsid w:val="009E1DED"/>
    <w:rsid w:val="009E3674"/>
    <w:rsid w:val="009E41F0"/>
    <w:rsid w:val="009E461A"/>
    <w:rsid w:val="009E5548"/>
    <w:rsid w:val="009E60EC"/>
    <w:rsid w:val="009E6E6C"/>
    <w:rsid w:val="009E76E7"/>
    <w:rsid w:val="009F028E"/>
    <w:rsid w:val="009F21D0"/>
    <w:rsid w:val="009F305C"/>
    <w:rsid w:val="009F4405"/>
    <w:rsid w:val="009F4664"/>
    <w:rsid w:val="009F4C54"/>
    <w:rsid w:val="009F661D"/>
    <w:rsid w:val="009F70CC"/>
    <w:rsid w:val="009F73D3"/>
    <w:rsid w:val="009F770B"/>
    <w:rsid w:val="00A0081E"/>
    <w:rsid w:val="00A012B6"/>
    <w:rsid w:val="00A028C4"/>
    <w:rsid w:val="00A0354B"/>
    <w:rsid w:val="00A04AA5"/>
    <w:rsid w:val="00A05C56"/>
    <w:rsid w:val="00A05F84"/>
    <w:rsid w:val="00A06418"/>
    <w:rsid w:val="00A0645E"/>
    <w:rsid w:val="00A06C44"/>
    <w:rsid w:val="00A07142"/>
    <w:rsid w:val="00A07290"/>
    <w:rsid w:val="00A10F58"/>
    <w:rsid w:val="00A11EBB"/>
    <w:rsid w:val="00A127AE"/>
    <w:rsid w:val="00A1299B"/>
    <w:rsid w:val="00A139DC"/>
    <w:rsid w:val="00A140DC"/>
    <w:rsid w:val="00A142C3"/>
    <w:rsid w:val="00A149D0"/>
    <w:rsid w:val="00A15388"/>
    <w:rsid w:val="00A164FF"/>
    <w:rsid w:val="00A168CE"/>
    <w:rsid w:val="00A1693E"/>
    <w:rsid w:val="00A16A77"/>
    <w:rsid w:val="00A1770C"/>
    <w:rsid w:val="00A2137E"/>
    <w:rsid w:val="00A22096"/>
    <w:rsid w:val="00A2284E"/>
    <w:rsid w:val="00A2369E"/>
    <w:rsid w:val="00A23911"/>
    <w:rsid w:val="00A23F4E"/>
    <w:rsid w:val="00A24048"/>
    <w:rsid w:val="00A2483C"/>
    <w:rsid w:val="00A25989"/>
    <w:rsid w:val="00A2758E"/>
    <w:rsid w:val="00A275CA"/>
    <w:rsid w:val="00A2779E"/>
    <w:rsid w:val="00A30049"/>
    <w:rsid w:val="00A3027D"/>
    <w:rsid w:val="00A30A33"/>
    <w:rsid w:val="00A30ED3"/>
    <w:rsid w:val="00A34527"/>
    <w:rsid w:val="00A35968"/>
    <w:rsid w:val="00A35A52"/>
    <w:rsid w:val="00A35D16"/>
    <w:rsid w:val="00A368E6"/>
    <w:rsid w:val="00A37532"/>
    <w:rsid w:val="00A37760"/>
    <w:rsid w:val="00A405E1"/>
    <w:rsid w:val="00A40736"/>
    <w:rsid w:val="00A40C3E"/>
    <w:rsid w:val="00A40F32"/>
    <w:rsid w:val="00A42131"/>
    <w:rsid w:val="00A4396D"/>
    <w:rsid w:val="00A43A21"/>
    <w:rsid w:val="00A43B38"/>
    <w:rsid w:val="00A43F0C"/>
    <w:rsid w:val="00A44934"/>
    <w:rsid w:val="00A455C1"/>
    <w:rsid w:val="00A45F4B"/>
    <w:rsid w:val="00A4794B"/>
    <w:rsid w:val="00A47E0D"/>
    <w:rsid w:val="00A47E8E"/>
    <w:rsid w:val="00A50199"/>
    <w:rsid w:val="00A506E7"/>
    <w:rsid w:val="00A50DDE"/>
    <w:rsid w:val="00A51902"/>
    <w:rsid w:val="00A5283D"/>
    <w:rsid w:val="00A54147"/>
    <w:rsid w:val="00A54265"/>
    <w:rsid w:val="00A54973"/>
    <w:rsid w:val="00A54CBA"/>
    <w:rsid w:val="00A5533E"/>
    <w:rsid w:val="00A553D5"/>
    <w:rsid w:val="00A557AC"/>
    <w:rsid w:val="00A55A1B"/>
    <w:rsid w:val="00A55A4B"/>
    <w:rsid w:val="00A55F90"/>
    <w:rsid w:val="00A56DB3"/>
    <w:rsid w:val="00A57FA4"/>
    <w:rsid w:val="00A60496"/>
    <w:rsid w:val="00A60B92"/>
    <w:rsid w:val="00A6179D"/>
    <w:rsid w:val="00A63776"/>
    <w:rsid w:val="00A644E7"/>
    <w:rsid w:val="00A64932"/>
    <w:rsid w:val="00A64FF2"/>
    <w:rsid w:val="00A65ACB"/>
    <w:rsid w:val="00A66B6A"/>
    <w:rsid w:val="00A66BBB"/>
    <w:rsid w:val="00A6726D"/>
    <w:rsid w:val="00A67617"/>
    <w:rsid w:val="00A67633"/>
    <w:rsid w:val="00A67C52"/>
    <w:rsid w:val="00A70294"/>
    <w:rsid w:val="00A7035F"/>
    <w:rsid w:val="00A747EA"/>
    <w:rsid w:val="00A75196"/>
    <w:rsid w:val="00A75938"/>
    <w:rsid w:val="00A75D93"/>
    <w:rsid w:val="00A75F0D"/>
    <w:rsid w:val="00A7628E"/>
    <w:rsid w:val="00A77A10"/>
    <w:rsid w:val="00A77DDA"/>
    <w:rsid w:val="00A80611"/>
    <w:rsid w:val="00A80669"/>
    <w:rsid w:val="00A809CD"/>
    <w:rsid w:val="00A81686"/>
    <w:rsid w:val="00A819BD"/>
    <w:rsid w:val="00A82636"/>
    <w:rsid w:val="00A82E5B"/>
    <w:rsid w:val="00A844E7"/>
    <w:rsid w:val="00A84E4C"/>
    <w:rsid w:val="00A84F7C"/>
    <w:rsid w:val="00A8535A"/>
    <w:rsid w:val="00A85677"/>
    <w:rsid w:val="00A85CA6"/>
    <w:rsid w:val="00A872DA"/>
    <w:rsid w:val="00A87556"/>
    <w:rsid w:val="00A87A02"/>
    <w:rsid w:val="00A90077"/>
    <w:rsid w:val="00A9106F"/>
    <w:rsid w:val="00A910CD"/>
    <w:rsid w:val="00A92968"/>
    <w:rsid w:val="00A92D66"/>
    <w:rsid w:val="00A931CB"/>
    <w:rsid w:val="00A9479C"/>
    <w:rsid w:val="00A965B9"/>
    <w:rsid w:val="00A9711E"/>
    <w:rsid w:val="00A9726F"/>
    <w:rsid w:val="00A9741F"/>
    <w:rsid w:val="00AA0E81"/>
    <w:rsid w:val="00AA1E6B"/>
    <w:rsid w:val="00AA1F2E"/>
    <w:rsid w:val="00AA2736"/>
    <w:rsid w:val="00AA2BD2"/>
    <w:rsid w:val="00AA391C"/>
    <w:rsid w:val="00AA39D6"/>
    <w:rsid w:val="00AA4D20"/>
    <w:rsid w:val="00AA5189"/>
    <w:rsid w:val="00AA55DE"/>
    <w:rsid w:val="00AA6490"/>
    <w:rsid w:val="00AA6914"/>
    <w:rsid w:val="00AA6BA4"/>
    <w:rsid w:val="00AA6C7D"/>
    <w:rsid w:val="00AA6F93"/>
    <w:rsid w:val="00AA704B"/>
    <w:rsid w:val="00AB024C"/>
    <w:rsid w:val="00AB1477"/>
    <w:rsid w:val="00AB15BA"/>
    <w:rsid w:val="00AB2043"/>
    <w:rsid w:val="00AB325B"/>
    <w:rsid w:val="00AB387B"/>
    <w:rsid w:val="00AB3CB9"/>
    <w:rsid w:val="00AB3E3B"/>
    <w:rsid w:val="00AB4060"/>
    <w:rsid w:val="00AB44C8"/>
    <w:rsid w:val="00AB4FDE"/>
    <w:rsid w:val="00AB6D7F"/>
    <w:rsid w:val="00AB76AD"/>
    <w:rsid w:val="00AB7F25"/>
    <w:rsid w:val="00AC15FE"/>
    <w:rsid w:val="00AC2114"/>
    <w:rsid w:val="00AC217C"/>
    <w:rsid w:val="00AC2BE3"/>
    <w:rsid w:val="00AC2E64"/>
    <w:rsid w:val="00AC364E"/>
    <w:rsid w:val="00AC5414"/>
    <w:rsid w:val="00AC6E5F"/>
    <w:rsid w:val="00AC7716"/>
    <w:rsid w:val="00AD1BD8"/>
    <w:rsid w:val="00AD3279"/>
    <w:rsid w:val="00AD3FB8"/>
    <w:rsid w:val="00AD4097"/>
    <w:rsid w:val="00AD43B6"/>
    <w:rsid w:val="00AD4552"/>
    <w:rsid w:val="00AD470F"/>
    <w:rsid w:val="00AD5CF7"/>
    <w:rsid w:val="00AD6D58"/>
    <w:rsid w:val="00AD75C7"/>
    <w:rsid w:val="00AD7CF9"/>
    <w:rsid w:val="00AD7D75"/>
    <w:rsid w:val="00AD7EFB"/>
    <w:rsid w:val="00AE1329"/>
    <w:rsid w:val="00AE1ACD"/>
    <w:rsid w:val="00AE27B5"/>
    <w:rsid w:val="00AE3945"/>
    <w:rsid w:val="00AE4507"/>
    <w:rsid w:val="00AE4EF8"/>
    <w:rsid w:val="00AE5089"/>
    <w:rsid w:val="00AE60F6"/>
    <w:rsid w:val="00AE66AE"/>
    <w:rsid w:val="00AE6A21"/>
    <w:rsid w:val="00AE6C0C"/>
    <w:rsid w:val="00AE719D"/>
    <w:rsid w:val="00AE7B54"/>
    <w:rsid w:val="00AE7E39"/>
    <w:rsid w:val="00AE7F7C"/>
    <w:rsid w:val="00AF01C7"/>
    <w:rsid w:val="00AF1AFC"/>
    <w:rsid w:val="00AF1D88"/>
    <w:rsid w:val="00AF2B1C"/>
    <w:rsid w:val="00AF31C7"/>
    <w:rsid w:val="00AF3340"/>
    <w:rsid w:val="00AF3B1E"/>
    <w:rsid w:val="00AF44E9"/>
    <w:rsid w:val="00AF4756"/>
    <w:rsid w:val="00AF5E91"/>
    <w:rsid w:val="00AF61D9"/>
    <w:rsid w:val="00AF6267"/>
    <w:rsid w:val="00AF62CB"/>
    <w:rsid w:val="00AF72F6"/>
    <w:rsid w:val="00AF7640"/>
    <w:rsid w:val="00B00777"/>
    <w:rsid w:val="00B00A89"/>
    <w:rsid w:val="00B05A62"/>
    <w:rsid w:val="00B06231"/>
    <w:rsid w:val="00B06AA9"/>
    <w:rsid w:val="00B07260"/>
    <w:rsid w:val="00B0768E"/>
    <w:rsid w:val="00B07B82"/>
    <w:rsid w:val="00B07BE4"/>
    <w:rsid w:val="00B102C7"/>
    <w:rsid w:val="00B10FB4"/>
    <w:rsid w:val="00B13400"/>
    <w:rsid w:val="00B14FC5"/>
    <w:rsid w:val="00B15795"/>
    <w:rsid w:val="00B17F6F"/>
    <w:rsid w:val="00B20031"/>
    <w:rsid w:val="00B20503"/>
    <w:rsid w:val="00B20E8C"/>
    <w:rsid w:val="00B21378"/>
    <w:rsid w:val="00B21B22"/>
    <w:rsid w:val="00B2241A"/>
    <w:rsid w:val="00B2269A"/>
    <w:rsid w:val="00B23433"/>
    <w:rsid w:val="00B2430D"/>
    <w:rsid w:val="00B24800"/>
    <w:rsid w:val="00B254F1"/>
    <w:rsid w:val="00B26D91"/>
    <w:rsid w:val="00B26FBF"/>
    <w:rsid w:val="00B278D8"/>
    <w:rsid w:val="00B310AC"/>
    <w:rsid w:val="00B3153F"/>
    <w:rsid w:val="00B32336"/>
    <w:rsid w:val="00B3342E"/>
    <w:rsid w:val="00B33F7D"/>
    <w:rsid w:val="00B3421E"/>
    <w:rsid w:val="00B3772B"/>
    <w:rsid w:val="00B37B56"/>
    <w:rsid w:val="00B4087C"/>
    <w:rsid w:val="00B40AB6"/>
    <w:rsid w:val="00B41D81"/>
    <w:rsid w:val="00B41EE1"/>
    <w:rsid w:val="00B42014"/>
    <w:rsid w:val="00B432EF"/>
    <w:rsid w:val="00B4366C"/>
    <w:rsid w:val="00B444D1"/>
    <w:rsid w:val="00B45C0C"/>
    <w:rsid w:val="00B463EC"/>
    <w:rsid w:val="00B46B9A"/>
    <w:rsid w:val="00B47584"/>
    <w:rsid w:val="00B477E8"/>
    <w:rsid w:val="00B516F0"/>
    <w:rsid w:val="00B51CD4"/>
    <w:rsid w:val="00B520E7"/>
    <w:rsid w:val="00B521E1"/>
    <w:rsid w:val="00B52315"/>
    <w:rsid w:val="00B52B69"/>
    <w:rsid w:val="00B534A1"/>
    <w:rsid w:val="00B5626C"/>
    <w:rsid w:val="00B578C5"/>
    <w:rsid w:val="00B57B4E"/>
    <w:rsid w:val="00B57E6B"/>
    <w:rsid w:val="00B60048"/>
    <w:rsid w:val="00B6069C"/>
    <w:rsid w:val="00B61A83"/>
    <w:rsid w:val="00B6216B"/>
    <w:rsid w:val="00B62783"/>
    <w:rsid w:val="00B628A1"/>
    <w:rsid w:val="00B62B76"/>
    <w:rsid w:val="00B62D5A"/>
    <w:rsid w:val="00B62FCC"/>
    <w:rsid w:val="00B63A04"/>
    <w:rsid w:val="00B63D89"/>
    <w:rsid w:val="00B6516C"/>
    <w:rsid w:val="00B65E30"/>
    <w:rsid w:val="00B6689C"/>
    <w:rsid w:val="00B703CB"/>
    <w:rsid w:val="00B703F2"/>
    <w:rsid w:val="00B705E6"/>
    <w:rsid w:val="00B70C23"/>
    <w:rsid w:val="00B712DF"/>
    <w:rsid w:val="00B71427"/>
    <w:rsid w:val="00B71B7F"/>
    <w:rsid w:val="00B720B2"/>
    <w:rsid w:val="00B7240F"/>
    <w:rsid w:val="00B726BD"/>
    <w:rsid w:val="00B72D5F"/>
    <w:rsid w:val="00B72DF2"/>
    <w:rsid w:val="00B734BF"/>
    <w:rsid w:val="00B740D9"/>
    <w:rsid w:val="00B741FD"/>
    <w:rsid w:val="00B74373"/>
    <w:rsid w:val="00B772D2"/>
    <w:rsid w:val="00B7752E"/>
    <w:rsid w:val="00B7783B"/>
    <w:rsid w:val="00B779D6"/>
    <w:rsid w:val="00B77A4C"/>
    <w:rsid w:val="00B8010A"/>
    <w:rsid w:val="00B802A2"/>
    <w:rsid w:val="00B80620"/>
    <w:rsid w:val="00B80AE2"/>
    <w:rsid w:val="00B80C62"/>
    <w:rsid w:val="00B812F6"/>
    <w:rsid w:val="00B8158C"/>
    <w:rsid w:val="00B81657"/>
    <w:rsid w:val="00B81D8A"/>
    <w:rsid w:val="00B82ECC"/>
    <w:rsid w:val="00B851F3"/>
    <w:rsid w:val="00B87480"/>
    <w:rsid w:val="00B908BD"/>
    <w:rsid w:val="00B90FB7"/>
    <w:rsid w:val="00B91EE1"/>
    <w:rsid w:val="00B925F1"/>
    <w:rsid w:val="00B92861"/>
    <w:rsid w:val="00B92D29"/>
    <w:rsid w:val="00B92E46"/>
    <w:rsid w:val="00B93199"/>
    <w:rsid w:val="00B94099"/>
    <w:rsid w:val="00B9455D"/>
    <w:rsid w:val="00B94785"/>
    <w:rsid w:val="00B94957"/>
    <w:rsid w:val="00B94E14"/>
    <w:rsid w:val="00B9618D"/>
    <w:rsid w:val="00B9763D"/>
    <w:rsid w:val="00BA01A9"/>
    <w:rsid w:val="00BA0F70"/>
    <w:rsid w:val="00BA38A5"/>
    <w:rsid w:val="00BA3AB3"/>
    <w:rsid w:val="00BA42B6"/>
    <w:rsid w:val="00BA7429"/>
    <w:rsid w:val="00BA7F16"/>
    <w:rsid w:val="00BB01AF"/>
    <w:rsid w:val="00BB097F"/>
    <w:rsid w:val="00BB115F"/>
    <w:rsid w:val="00BB144F"/>
    <w:rsid w:val="00BB2183"/>
    <w:rsid w:val="00BB24A8"/>
    <w:rsid w:val="00BB3CD7"/>
    <w:rsid w:val="00BB42F9"/>
    <w:rsid w:val="00BB4B8D"/>
    <w:rsid w:val="00BB6A31"/>
    <w:rsid w:val="00BB6E67"/>
    <w:rsid w:val="00BB703C"/>
    <w:rsid w:val="00BB7188"/>
    <w:rsid w:val="00BB7AED"/>
    <w:rsid w:val="00BC036D"/>
    <w:rsid w:val="00BC21A0"/>
    <w:rsid w:val="00BC23C5"/>
    <w:rsid w:val="00BC3848"/>
    <w:rsid w:val="00BC38BB"/>
    <w:rsid w:val="00BC3F36"/>
    <w:rsid w:val="00BC5D4A"/>
    <w:rsid w:val="00BC5F62"/>
    <w:rsid w:val="00BC635E"/>
    <w:rsid w:val="00BC7653"/>
    <w:rsid w:val="00BC7A9B"/>
    <w:rsid w:val="00BC7CC9"/>
    <w:rsid w:val="00BC7CF2"/>
    <w:rsid w:val="00BC7EFA"/>
    <w:rsid w:val="00BD2715"/>
    <w:rsid w:val="00BD2938"/>
    <w:rsid w:val="00BD3371"/>
    <w:rsid w:val="00BD3A64"/>
    <w:rsid w:val="00BD48D5"/>
    <w:rsid w:val="00BD49E5"/>
    <w:rsid w:val="00BD5230"/>
    <w:rsid w:val="00BD5FB9"/>
    <w:rsid w:val="00BD6449"/>
    <w:rsid w:val="00BE0796"/>
    <w:rsid w:val="00BE19BB"/>
    <w:rsid w:val="00BE1C61"/>
    <w:rsid w:val="00BE21B9"/>
    <w:rsid w:val="00BE2F11"/>
    <w:rsid w:val="00BE333C"/>
    <w:rsid w:val="00BE3BFB"/>
    <w:rsid w:val="00BE4B26"/>
    <w:rsid w:val="00BE5085"/>
    <w:rsid w:val="00BE5134"/>
    <w:rsid w:val="00BE7735"/>
    <w:rsid w:val="00BE77A0"/>
    <w:rsid w:val="00BE7E91"/>
    <w:rsid w:val="00BF0CB6"/>
    <w:rsid w:val="00BF114F"/>
    <w:rsid w:val="00BF1374"/>
    <w:rsid w:val="00BF4388"/>
    <w:rsid w:val="00BF4468"/>
    <w:rsid w:val="00BF4829"/>
    <w:rsid w:val="00BF5A42"/>
    <w:rsid w:val="00BF71CC"/>
    <w:rsid w:val="00BF7F39"/>
    <w:rsid w:val="00C00564"/>
    <w:rsid w:val="00C008E7"/>
    <w:rsid w:val="00C00BEC"/>
    <w:rsid w:val="00C01302"/>
    <w:rsid w:val="00C014CC"/>
    <w:rsid w:val="00C0200B"/>
    <w:rsid w:val="00C02221"/>
    <w:rsid w:val="00C036A8"/>
    <w:rsid w:val="00C059E7"/>
    <w:rsid w:val="00C07F64"/>
    <w:rsid w:val="00C10129"/>
    <w:rsid w:val="00C1036B"/>
    <w:rsid w:val="00C11448"/>
    <w:rsid w:val="00C11C52"/>
    <w:rsid w:val="00C11CE5"/>
    <w:rsid w:val="00C12043"/>
    <w:rsid w:val="00C13B7B"/>
    <w:rsid w:val="00C13EE9"/>
    <w:rsid w:val="00C14183"/>
    <w:rsid w:val="00C146E4"/>
    <w:rsid w:val="00C15922"/>
    <w:rsid w:val="00C16A06"/>
    <w:rsid w:val="00C16EA8"/>
    <w:rsid w:val="00C17435"/>
    <w:rsid w:val="00C17972"/>
    <w:rsid w:val="00C208B6"/>
    <w:rsid w:val="00C20D05"/>
    <w:rsid w:val="00C20D27"/>
    <w:rsid w:val="00C214D1"/>
    <w:rsid w:val="00C215DB"/>
    <w:rsid w:val="00C2233A"/>
    <w:rsid w:val="00C23D67"/>
    <w:rsid w:val="00C2462A"/>
    <w:rsid w:val="00C24821"/>
    <w:rsid w:val="00C24BA9"/>
    <w:rsid w:val="00C255E2"/>
    <w:rsid w:val="00C2620E"/>
    <w:rsid w:val="00C27AB5"/>
    <w:rsid w:val="00C27E3E"/>
    <w:rsid w:val="00C30334"/>
    <w:rsid w:val="00C30925"/>
    <w:rsid w:val="00C32F99"/>
    <w:rsid w:val="00C32FDD"/>
    <w:rsid w:val="00C334F1"/>
    <w:rsid w:val="00C33849"/>
    <w:rsid w:val="00C33FED"/>
    <w:rsid w:val="00C3427D"/>
    <w:rsid w:val="00C34596"/>
    <w:rsid w:val="00C3465E"/>
    <w:rsid w:val="00C34E36"/>
    <w:rsid w:val="00C36894"/>
    <w:rsid w:val="00C36923"/>
    <w:rsid w:val="00C36D72"/>
    <w:rsid w:val="00C372E8"/>
    <w:rsid w:val="00C37C15"/>
    <w:rsid w:val="00C41065"/>
    <w:rsid w:val="00C41110"/>
    <w:rsid w:val="00C41171"/>
    <w:rsid w:val="00C42184"/>
    <w:rsid w:val="00C4292F"/>
    <w:rsid w:val="00C42D68"/>
    <w:rsid w:val="00C42DBF"/>
    <w:rsid w:val="00C4380D"/>
    <w:rsid w:val="00C45DD5"/>
    <w:rsid w:val="00C46CFB"/>
    <w:rsid w:val="00C4727A"/>
    <w:rsid w:val="00C4745A"/>
    <w:rsid w:val="00C51765"/>
    <w:rsid w:val="00C51FE3"/>
    <w:rsid w:val="00C52360"/>
    <w:rsid w:val="00C525E1"/>
    <w:rsid w:val="00C52F9C"/>
    <w:rsid w:val="00C53D4A"/>
    <w:rsid w:val="00C54AF2"/>
    <w:rsid w:val="00C55701"/>
    <w:rsid w:val="00C557A2"/>
    <w:rsid w:val="00C561F3"/>
    <w:rsid w:val="00C62117"/>
    <w:rsid w:val="00C623E6"/>
    <w:rsid w:val="00C62536"/>
    <w:rsid w:val="00C62CBA"/>
    <w:rsid w:val="00C6365F"/>
    <w:rsid w:val="00C63C82"/>
    <w:rsid w:val="00C63D19"/>
    <w:rsid w:val="00C6405E"/>
    <w:rsid w:val="00C64432"/>
    <w:rsid w:val="00C646A2"/>
    <w:rsid w:val="00C6590D"/>
    <w:rsid w:val="00C65EAD"/>
    <w:rsid w:val="00C66B78"/>
    <w:rsid w:val="00C66F04"/>
    <w:rsid w:val="00C67086"/>
    <w:rsid w:val="00C672A9"/>
    <w:rsid w:val="00C7092C"/>
    <w:rsid w:val="00C70D66"/>
    <w:rsid w:val="00C70D9F"/>
    <w:rsid w:val="00C71327"/>
    <w:rsid w:val="00C714F9"/>
    <w:rsid w:val="00C71EF3"/>
    <w:rsid w:val="00C7222F"/>
    <w:rsid w:val="00C72370"/>
    <w:rsid w:val="00C73661"/>
    <w:rsid w:val="00C74328"/>
    <w:rsid w:val="00C75C08"/>
    <w:rsid w:val="00C75C41"/>
    <w:rsid w:val="00C764EF"/>
    <w:rsid w:val="00C770FD"/>
    <w:rsid w:val="00C80170"/>
    <w:rsid w:val="00C80259"/>
    <w:rsid w:val="00C80759"/>
    <w:rsid w:val="00C81AF1"/>
    <w:rsid w:val="00C8288A"/>
    <w:rsid w:val="00C82DBC"/>
    <w:rsid w:val="00C82E99"/>
    <w:rsid w:val="00C833E7"/>
    <w:rsid w:val="00C845FD"/>
    <w:rsid w:val="00C85011"/>
    <w:rsid w:val="00C86A7D"/>
    <w:rsid w:val="00C86D3A"/>
    <w:rsid w:val="00C878A4"/>
    <w:rsid w:val="00C901D6"/>
    <w:rsid w:val="00C910D1"/>
    <w:rsid w:val="00C91123"/>
    <w:rsid w:val="00C91979"/>
    <w:rsid w:val="00C91E59"/>
    <w:rsid w:val="00C92A9B"/>
    <w:rsid w:val="00C92B56"/>
    <w:rsid w:val="00C94653"/>
    <w:rsid w:val="00C9486B"/>
    <w:rsid w:val="00C94AB2"/>
    <w:rsid w:val="00C94C0B"/>
    <w:rsid w:val="00C969A0"/>
    <w:rsid w:val="00C96D3D"/>
    <w:rsid w:val="00C97592"/>
    <w:rsid w:val="00C97AE4"/>
    <w:rsid w:val="00CA049A"/>
    <w:rsid w:val="00CA1DA4"/>
    <w:rsid w:val="00CA4719"/>
    <w:rsid w:val="00CA4CC6"/>
    <w:rsid w:val="00CA4DE1"/>
    <w:rsid w:val="00CA51B7"/>
    <w:rsid w:val="00CA55C5"/>
    <w:rsid w:val="00CA5B21"/>
    <w:rsid w:val="00CA6996"/>
    <w:rsid w:val="00CA6AA9"/>
    <w:rsid w:val="00CB0AE5"/>
    <w:rsid w:val="00CB11E5"/>
    <w:rsid w:val="00CB1E12"/>
    <w:rsid w:val="00CB1E86"/>
    <w:rsid w:val="00CB20DE"/>
    <w:rsid w:val="00CB214D"/>
    <w:rsid w:val="00CB6C34"/>
    <w:rsid w:val="00CB716E"/>
    <w:rsid w:val="00CC0997"/>
    <w:rsid w:val="00CC3421"/>
    <w:rsid w:val="00CC34CC"/>
    <w:rsid w:val="00CC5426"/>
    <w:rsid w:val="00CC63F7"/>
    <w:rsid w:val="00CC69CB"/>
    <w:rsid w:val="00CC6C85"/>
    <w:rsid w:val="00CD04AC"/>
    <w:rsid w:val="00CD100A"/>
    <w:rsid w:val="00CD10B6"/>
    <w:rsid w:val="00CD11F2"/>
    <w:rsid w:val="00CD127B"/>
    <w:rsid w:val="00CD16E9"/>
    <w:rsid w:val="00CD50CD"/>
    <w:rsid w:val="00CD55BD"/>
    <w:rsid w:val="00CD6058"/>
    <w:rsid w:val="00CD60F5"/>
    <w:rsid w:val="00CD638D"/>
    <w:rsid w:val="00CD6916"/>
    <w:rsid w:val="00CE1ADA"/>
    <w:rsid w:val="00CE1B6A"/>
    <w:rsid w:val="00CE2CD7"/>
    <w:rsid w:val="00CE2F62"/>
    <w:rsid w:val="00CE43B9"/>
    <w:rsid w:val="00CE5CF2"/>
    <w:rsid w:val="00CE7923"/>
    <w:rsid w:val="00CF01D8"/>
    <w:rsid w:val="00CF0438"/>
    <w:rsid w:val="00CF14A4"/>
    <w:rsid w:val="00CF1638"/>
    <w:rsid w:val="00CF21CE"/>
    <w:rsid w:val="00CF2392"/>
    <w:rsid w:val="00CF2633"/>
    <w:rsid w:val="00CF3401"/>
    <w:rsid w:val="00CF3B27"/>
    <w:rsid w:val="00CF3BC0"/>
    <w:rsid w:val="00CF4544"/>
    <w:rsid w:val="00CF4A74"/>
    <w:rsid w:val="00CF4B9E"/>
    <w:rsid w:val="00CF5725"/>
    <w:rsid w:val="00CF5868"/>
    <w:rsid w:val="00CF6082"/>
    <w:rsid w:val="00CF6378"/>
    <w:rsid w:val="00CF7CAE"/>
    <w:rsid w:val="00D00C61"/>
    <w:rsid w:val="00D00E22"/>
    <w:rsid w:val="00D01386"/>
    <w:rsid w:val="00D0254F"/>
    <w:rsid w:val="00D03BFB"/>
    <w:rsid w:val="00D04E94"/>
    <w:rsid w:val="00D0546B"/>
    <w:rsid w:val="00D0648E"/>
    <w:rsid w:val="00D072AF"/>
    <w:rsid w:val="00D1011C"/>
    <w:rsid w:val="00D10A4D"/>
    <w:rsid w:val="00D10F18"/>
    <w:rsid w:val="00D133DA"/>
    <w:rsid w:val="00D13751"/>
    <w:rsid w:val="00D13C8D"/>
    <w:rsid w:val="00D14112"/>
    <w:rsid w:val="00D15275"/>
    <w:rsid w:val="00D16200"/>
    <w:rsid w:val="00D16986"/>
    <w:rsid w:val="00D16EF1"/>
    <w:rsid w:val="00D17254"/>
    <w:rsid w:val="00D21215"/>
    <w:rsid w:val="00D214FB"/>
    <w:rsid w:val="00D219BB"/>
    <w:rsid w:val="00D21C09"/>
    <w:rsid w:val="00D2296F"/>
    <w:rsid w:val="00D23707"/>
    <w:rsid w:val="00D23826"/>
    <w:rsid w:val="00D238A7"/>
    <w:rsid w:val="00D23D3A"/>
    <w:rsid w:val="00D24C63"/>
    <w:rsid w:val="00D24E16"/>
    <w:rsid w:val="00D257AF"/>
    <w:rsid w:val="00D25A41"/>
    <w:rsid w:val="00D26FCC"/>
    <w:rsid w:val="00D278E4"/>
    <w:rsid w:val="00D30BCF"/>
    <w:rsid w:val="00D30FDA"/>
    <w:rsid w:val="00D3102F"/>
    <w:rsid w:val="00D3331B"/>
    <w:rsid w:val="00D3396B"/>
    <w:rsid w:val="00D33AAE"/>
    <w:rsid w:val="00D33C1C"/>
    <w:rsid w:val="00D34171"/>
    <w:rsid w:val="00D35BEA"/>
    <w:rsid w:val="00D3627A"/>
    <w:rsid w:val="00D36EAA"/>
    <w:rsid w:val="00D37887"/>
    <w:rsid w:val="00D400D9"/>
    <w:rsid w:val="00D411D3"/>
    <w:rsid w:val="00D41F36"/>
    <w:rsid w:val="00D42845"/>
    <w:rsid w:val="00D43C02"/>
    <w:rsid w:val="00D441D3"/>
    <w:rsid w:val="00D4454F"/>
    <w:rsid w:val="00D44591"/>
    <w:rsid w:val="00D4581A"/>
    <w:rsid w:val="00D46C62"/>
    <w:rsid w:val="00D479AF"/>
    <w:rsid w:val="00D47D14"/>
    <w:rsid w:val="00D500B1"/>
    <w:rsid w:val="00D5035E"/>
    <w:rsid w:val="00D51F90"/>
    <w:rsid w:val="00D53D08"/>
    <w:rsid w:val="00D54D3A"/>
    <w:rsid w:val="00D5534B"/>
    <w:rsid w:val="00D55771"/>
    <w:rsid w:val="00D557C1"/>
    <w:rsid w:val="00D6037E"/>
    <w:rsid w:val="00D60DD2"/>
    <w:rsid w:val="00D61098"/>
    <w:rsid w:val="00D62E95"/>
    <w:rsid w:val="00D6322B"/>
    <w:rsid w:val="00D63468"/>
    <w:rsid w:val="00D63611"/>
    <w:rsid w:val="00D63B7D"/>
    <w:rsid w:val="00D6452F"/>
    <w:rsid w:val="00D65015"/>
    <w:rsid w:val="00D6661A"/>
    <w:rsid w:val="00D66825"/>
    <w:rsid w:val="00D67F7F"/>
    <w:rsid w:val="00D7065B"/>
    <w:rsid w:val="00D70AA2"/>
    <w:rsid w:val="00D70B98"/>
    <w:rsid w:val="00D715BB"/>
    <w:rsid w:val="00D71A9A"/>
    <w:rsid w:val="00D721F2"/>
    <w:rsid w:val="00D73DB6"/>
    <w:rsid w:val="00D74042"/>
    <w:rsid w:val="00D743DD"/>
    <w:rsid w:val="00D76F66"/>
    <w:rsid w:val="00D77E82"/>
    <w:rsid w:val="00D80098"/>
    <w:rsid w:val="00D80E36"/>
    <w:rsid w:val="00D81076"/>
    <w:rsid w:val="00D81286"/>
    <w:rsid w:val="00D81D66"/>
    <w:rsid w:val="00D8310B"/>
    <w:rsid w:val="00D84F62"/>
    <w:rsid w:val="00D86743"/>
    <w:rsid w:val="00D870E9"/>
    <w:rsid w:val="00D91699"/>
    <w:rsid w:val="00D92415"/>
    <w:rsid w:val="00D925B2"/>
    <w:rsid w:val="00D925E0"/>
    <w:rsid w:val="00D92F0B"/>
    <w:rsid w:val="00D931E3"/>
    <w:rsid w:val="00D941D9"/>
    <w:rsid w:val="00D947D3"/>
    <w:rsid w:val="00D9553D"/>
    <w:rsid w:val="00D96F20"/>
    <w:rsid w:val="00D9723F"/>
    <w:rsid w:val="00D97360"/>
    <w:rsid w:val="00D973C0"/>
    <w:rsid w:val="00D9742D"/>
    <w:rsid w:val="00DA03B0"/>
    <w:rsid w:val="00DA0A6D"/>
    <w:rsid w:val="00DA0BC2"/>
    <w:rsid w:val="00DA240C"/>
    <w:rsid w:val="00DA37BD"/>
    <w:rsid w:val="00DA4423"/>
    <w:rsid w:val="00DA45ED"/>
    <w:rsid w:val="00DA506C"/>
    <w:rsid w:val="00DA5844"/>
    <w:rsid w:val="00DA6B05"/>
    <w:rsid w:val="00DA6D25"/>
    <w:rsid w:val="00DA716F"/>
    <w:rsid w:val="00DA73AE"/>
    <w:rsid w:val="00DA7A7A"/>
    <w:rsid w:val="00DB02FE"/>
    <w:rsid w:val="00DB1FA2"/>
    <w:rsid w:val="00DB2020"/>
    <w:rsid w:val="00DB28FC"/>
    <w:rsid w:val="00DB2DBD"/>
    <w:rsid w:val="00DB35F9"/>
    <w:rsid w:val="00DB384F"/>
    <w:rsid w:val="00DB39B2"/>
    <w:rsid w:val="00DB3A1A"/>
    <w:rsid w:val="00DB6611"/>
    <w:rsid w:val="00DB6833"/>
    <w:rsid w:val="00DB6AA8"/>
    <w:rsid w:val="00DB73F2"/>
    <w:rsid w:val="00DB77DF"/>
    <w:rsid w:val="00DC0311"/>
    <w:rsid w:val="00DC06AA"/>
    <w:rsid w:val="00DC0909"/>
    <w:rsid w:val="00DC292E"/>
    <w:rsid w:val="00DC3C2B"/>
    <w:rsid w:val="00DC3C76"/>
    <w:rsid w:val="00DC4BBB"/>
    <w:rsid w:val="00DC56E7"/>
    <w:rsid w:val="00DC5883"/>
    <w:rsid w:val="00DC6D3C"/>
    <w:rsid w:val="00DC7AE3"/>
    <w:rsid w:val="00DD04AB"/>
    <w:rsid w:val="00DD0501"/>
    <w:rsid w:val="00DD05B9"/>
    <w:rsid w:val="00DD10B0"/>
    <w:rsid w:val="00DD1D88"/>
    <w:rsid w:val="00DD1F73"/>
    <w:rsid w:val="00DD1FA4"/>
    <w:rsid w:val="00DD25DD"/>
    <w:rsid w:val="00DD34B3"/>
    <w:rsid w:val="00DD36FF"/>
    <w:rsid w:val="00DD3DD4"/>
    <w:rsid w:val="00DD3F23"/>
    <w:rsid w:val="00DD41B5"/>
    <w:rsid w:val="00DD502B"/>
    <w:rsid w:val="00DD55F6"/>
    <w:rsid w:val="00DD5EE6"/>
    <w:rsid w:val="00DD79C2"/>
    <w:rsid w:val="00DD7F0E"/>
    <w:rsid w:val="00DE01A9"/>
    <w:rsid w:val="00DE0449"/>
    <w:rsid w:val="00DE10F4"/>
    <w:rsid w:val="00DE127E"/>
    <w:rsid w:val="00DE43F3"/>
    <w:rsid w:val="00DE4A0E"/>
    <w:rsid w:val="00DE52AC"/>
    <w:rsid w:val="00DE5462"/>
    <w:rsid w:val="00DE67B9"/>
    <w:rsid w:val="00DE768A"/>
    <w:rsid w:val="00DE7BC8"/>
    <w:rsid w:val="00DF061F"/>
    <w:rsid w:val="00DF17E2"/>
    <w:rsid w:val="00DF1F98"/>
    <w:rsid w:val="00DF2B47"/>
    <w:rsid w:val="00DF2C40"/>
    <w:rsid w:val="00DF2F73"/>
    <w:rsid w:val="00DF4C9C"/>
    <w:rsid w:val="00DF5306"/>
    <w:rsid w:val="00DF5371"/>
    <w:rsid w:val="00DF5980"/>
    <w:rsid w:val="00DF7302"/>
    <w:rsid w:val="00DF7D0A"/>
    <w:rsid w:val="00E00E2C"/>
    <w:rsid w:val="00E0161D"/>
    <w:rsid w:val="00E01A87"/>
    <w:rsid w:val="00E02373"/>
    <w:rsid w:val="00E023AC"/>
    <w:rsid w:val="00E02B18"/>
    <w:rsid w:val="00E03E51"/>
    <w:rsid w:val="00E04A26"/>
    <w:rsid w:val="00E04AA0"/>
    <w:rsid w:val="00E04EE7"/>
    <w:rsid w:val="00E05AA6"/>
    <w:rsid w:val="00E063B9"/>
    <w:rsid w:val="00E065D5"/>
    <w:rsid w:val="00E0765E"/>
    <w:rsid w:val="00E102B2"/>
    <w:rsid w:val="00E11192"/>
    <w:rsid w:val="00E11A43"/>
    <w:rsid w:val="00E12164"/>
    <w:rsid w:val="00E12394"/>
    <w:rsid w:val="00E1243F"/>
    <w:rsid w:val="00E12AED"/>
    <w:rsid w:val="00E12EA3"/>
    <w:rsid w:val="00E13188"/>
    <w:rsid w:val="00E13528"/>
    <w:rsid w:val="00E13630"/>
    <w:rsid w:val="00E13F6D"/>
    <w:rsid w:val="00E1445B"/>
    <w:rsid w:val="00E14901"/>
    <w:rsid w:val="00E14B48"/>
    <w:rsid w:val="00E16516"/>
    <w:rsid w:val="00E167AB"/>
    <w:rsid w:val="00E17223"/>
    <w:rsid w:val="00E172C1"/>
    <w:rsid w:val="00E20786"/>
    <w:rsid w:val="00E20AEE"/>
    <w:rsid w:val="00E20B85"/>
    <w:rsid w:val="00E20F76"/>
    <w:rsid w:val="00E22034"/>
    <w:rsid w:val="00E221ED"/>
    <w:rsid w:val="00E22411"/>
    <w:rsid w:val="00E23124"/>
    <w:rsid w:val="00E23979"/>
    <w:rsid w:val="00E25FC9"/>
    <w:rsid w:val="00E2628C"/>
    <w:rsid w:val="00E26EB3"/>
    <w:rsid w:val="00E300D4"/>
    <w:rsid w:val="00E30767"/>
    <w:rsid w:val="00E31D59"/>
    <w:rsid w:val="00E32E6C"/>
    <w:rsid w:val="00E3341A"/>
    <w:rsid w:val="00E33FAD"/>
    <w:rsid w:val="00E34ED7"/>
    <w:rsid w:val="00E354D1"/>
    <w:rsid w:val="00E35725"/>
    <w:rsid w:val="00E3617A"/>
    <w:rsid w:val="00E3661A"/>
    <w:rsid w:val="00E37C94"/>
    <w:rsid w:val="00E41006"/>
    <w:rsid w:val="00E41416"/>
    <w:rsid w:val="00E4190B"/>
    <w:rsid w:val="00E420B1"/>
    <w:rsid w:val="00E420D6"/>
    <w:rsid w:val="00E421E9"/>
    <w:rsid w:val="00E42498"/>
    <w:rsid w:val="00E42A02"/>
    <w:rsid w:val="00E43941"/>
    <w:rsid w:val="00E44474"/>
    <w:rsid w:val="00E45837"/>
    <w:rsid w:val="00E46DDC"/>
    <w:rsid w:val="00E50135"/>
    <w:rsid w:val="00E501F6"/>
    <w:rsid w:val="00E50918"/>
    <w:rsid w:val="00E51429"/>
    <w:rsid w:val="00E514B3"/>
    <w:rsid w:val="00E523C1"/>
    <w:rsid w:val="00E52E6B"/>
    <w:rsid w:val="00E5319F"/>
    <w:rsid w:val="00E53451"/>
    <w:rsid w:val="00E542AE"/>
    <w:rsid w:val="00E54A2D"/>
    <w:rsid w:val="00E54BC3"/>
    <w:rsid w:val="00E55184"/>
    <w:rsid w:val="00E556A1"/>
    <w:rsid w:val="00E56179"/>
    <w:rsid w:val="00E56648"/>
    <w:rsid w:val="00E56E80"/>
    <w:rsid w:val="00E57F95"/>
    <w:rsid w:val="00E62A42"/>
    <w:rsid w:val="00E62E8B"/>
    <w:rsid w:val="00E62F7C"/>
    <w:rsid w:val="00E63731"/>
    <w:rsid w:val="00E63A5C"/>
    <w:rsid w:val="00E64CA2"/>
    <w:rsid w:val="00E66B2D"/>
    <w:rsid w:val="00E677D1"/>
    <w:rsid w:val="00E7039D"/>
    <w:rsid w:val="00E704DB"/>
    <w:rsid w:val="00E71666"/>
    <w:rsid w:val="00E71BAC"/>
    <w:rsid w:val="00E72E9A"/>
    <w:rsid w:val="00E733D2"/>
    <w:rsid w:val="00E73466"/>
    <w:rsid w:val="00E73B8C"/>
    <w:rsid w:val="00E75808"/>
    <w:rsid w:val="00E758FB"/>
    <w:rsid w:val="00E763E3"/>
    <w:rsid w:val="00E76AD2"/>
    <w:rsid w:val="00E77597"/>
    <w:rsid w:val="00E817C2"/>
    <w:rsid w:val="00E81B42"/>
    <w:rsid w:val="00E8219B"/>
    <w:rsid w:val="00E82392"/>
    <w:rsid w:val="00E83156"/>
    <w:rsid w:val="00E8333D"/>
    <w:rsid w:val="00E83624"/>
    <w:rsid w:val="00E8444A"/>
    <w:rsid w:val="00E85229"/>
    <w:rsid w:val="00E8584F"/>
    <w:rsid w:val="00E874CC"/>
    <w:rsid w:val="00E8790E"/>
    <w:rsid w:val="00E90C34"/>
    <w:rsid w:val="00E91B47"/>
    <w:rsid w:val="00E94B45"/>
    <w:rsid w:val="00E9623B"/>
    <w:rsid w:val="00E96C9A"/>
    <w:rsid w:val="00E96CC9"/>
    <w:rsid w:val="00E97B68"/>
    <w:rsid w:val="00EA0950"/>
    <w:rsid w:val="00EA0BAF"/>
    <w:rsid w:val="00EA0F01"/>
    <w:rsid w:val="00EA2191"/>
    <w:rsid w:val="00EA323D"/>
    <w:rsid w:val="00EA4526"/>
    <w:rsid w:val="00EA4E71"/>
    <w:rsid w:val="00EA57C7"/>
    <w:rsid w:val="00EA75B7"/>
    <w:rsid w:val="00EB1284"/>
    <w:rsid w:val="00EB1AC1"/>
    <w:rsid w:val="00EB1F69"/>
    <w:rsid w:val="00EB2659"/>
    <w:rsid w:val="00EB3660"/>
    <w:rsid w:val="00EB38B1"/>
    <w:rsid w:val="00EB3B85"/>
    <w:rsid w:val="00EB42E1"/>
    <w:rsid w:val="00EB57EB"/>
    <w:rsid w:val="00EB6F35"/>
    <w:rsid w:val="00EC0484"/>
    <w:rsid w:val="00EC0F09"/>
    <w:rsid w:val="00EC1AD9"/>
    <w:rsid w:val="00EC1E35"/>
    <w:rsid w:val="00EC320A"/>
    <w:rsid w:val="00EC3B33"/>
    <w:rsid w:val="00EC3C98"/>
    <w:rsid w:val="00EC46DB"/>
    <w:rsid w:val="00EC4A4B"/>
    <w:rsid w:val="00EC5C89"/>
    <w:rsid w:val="00EC6B04"/>
    <w:rsid w:val="00EC6CCB"/>
    <w:rsid w:val="00EC6EDF"/>
    <w:rsid w:val="00EC77E7"/>
    <w:rsid w:val="00EC7A97"/>
    <w:rsid w:val="00ED002A"/>
    <w:rsid w:val="00ED01FC"/>
    <w:rsid w:val="00ED0AD1"/>
    <w:rsid w:val="00ED0D1E"/>
    <w:rsid w:val="00ED154E"/>
    <w:rsid w:val="00ED1E75"/>
    <w:rsid w:val="00ED20E5"/>
    <w:rsid w:val="00ED21C0"/>
    <w:rsid w:val="00ED35A2"/>
    <w:rsid w:val="00ED46B4"/>
    <w:rsid w:val="00ED47CE"/>
    <w:rsid w:val="00ED509A"/>
    <w:rsid w:val="00ED5BDA"/>
    <w:rsid w:val="00ED6719"/>
    <w:rsid w:val="00ED71AB"/>
    <w:rsid w:val="00EE0640"/>
    <w:rsid w:val="00EE1613"/>
    <w:rsid w:val="00EE2B99"/>
    <w:rsid w:val="00EE2CD9"/>
    <w:rsid w:val="00EE3936"/>
    <w:rsid w:val="00EE3945"/>
    <w:rsid w:val="00EE3F1F"/>
    <w:rsid w:val="00EE4CE2"/>
    <w:rsid w:val="00EE4E12"/>
    <w:rsid w:val="00EE4E26"/>
    <w:rsid w:val="00EE55AE"/>
    <w:rsid w:val="00EE654F"/>
    <w:rsid w:val="00EE69BA"/>
    <w:rsid w:val="00EE6F2B"/>
    <w:rsid w:val="00EE73E7"/>
    <w:rsid w:val="00EF00AE"/>
    <w:rsid w:val="00EF00C9"/>
    <w:rsid w:val="00EF0C6B"/>
    <w:rsid w:val="00EF1A42"/>
    <w:rsid w:val="00EF26A1"/>
    <w:rsid w:val="00EF27AC"/>
    <w:rsid w:val="00EF27EA"/>
    <w:rsid w:val="00EF397F"/>
    <w:rsid w:val="00EF42D9"/>
    <w:rsid w:val="00EF4362"/>
    <w:rsid w:val="00EF451D"/>
    <w:rsid w:val="00EF6A64"/>
    <w:rsid w:val="00EF6C74"/>
    <w:rsid w:val="00EF6D60"/>
    <w:rsid w:val="00EF6D76"/>
    <w:rsid w:val="00F000A4"/>
    <w:rsid w:val="00F009BA"/>
    <w:rsid w:val="00F009FA"/>
    <w:rsid w:val="00F00FF1"/>
    <w:rsid w:val="00F012D9"/>
    <w:rsid w:val="00F01BD9"/>
    <w:rsid w:val="00F02773"/>
    <w:rsid w:val="00F0352F"/>
    <w:rsid w:val="00F03DFD"/>
    <w:rsid w:val="00F04E1D"/>
    <w:rsid w:val="00F05690"/>
    <w:rsid w:val="00F064F7"/>
    <w:rsid w:val="00F07754"/>
    <w:rsid w:val="00F1079F"/>
    <w:rsid w:val="00F11195"/>
    <w:rsid w:val="00F1284A"/>
    <w:rsid w:val="00F12FAF"/>
    <w:rsid w:val="00F13400"/>
    <w:rsid w:val="00F139B5"/>
    <w:rsid w:val="00F1546B"/>
    <w:rsid w:val="00F1559A"/>
    <w:rsid w:val="00F159B5"/>
    <w:rsid w:val="00F15F00"/>
    <w:rsid w:val="00F161B2"/>
    <w:rsid w:val="00F176AD"/>
    <w:rsid w:val="00F206ED"/>
    <w:rsid w:val="00F21135"/>
    <w:rsid w:val="00F22FA0"/>
    <w:rsid w:val="00F23686"/>
    <w:rsid w:val="00F23F69"/>
    <w:rsid w:val="00F243D7"/>
    <w:rsid w:val="00F24A5A"/>
    <w:rsid w:val="00F25E74"/>
    <w:rsid w:val="00F26B20"/>
    <w:rsid w:val="00F26DAA"/>
    <w:rsid w:val="00F27108"/>
    <w:rsid w:val="00F274D0"/>
    <w:rsid w:val="00F27991"/>
    <w:rsid w:val="00F279F7"/>
    <w:rsid w:val="00F302E0"/>
    <w:rsid w:val="00F3087C"/>
    <w:rsid w:val="00F30F17"/>
    <w:rsid w:val="00F310F4"/>
    <w:rsid w:val="00F32A05"/>
    <w:rsid w:val="00F33493"/>
    <w:rsid w:val="00F33D2A"/>
    <w:rsid w:val="00F34154"/>
    <w:rsid w:val="00F34C03"/>
    <w:rsid w:val="00F35B39"/>
    <w:rsid w:val="00F35F5C"/>
    <w:rsid w:val="00F367F1"/>
    <w:rsid w:val="00F419BD"/>
    <w:rsid w:val="00F42E4E"/>
    <w:rsid w:val="00F43DAB"/>
    <w:rsid w:val="00F44154"/>
    <w:rsid w:val="00F44398"/>
    <w:rsid w:val="00F46389"/>
    <w:rsid w:val="00F46747"/>
    <w:rsid w:val="00F47280"/>
    <w:rsid w:val="00F5018D"/>
    <w:rsid w:val="00F501F2"/>
    <w:rsid w:val="00F503A3"/>
    <w:rsid w:val="00F50565"/>
    <w:rsid w:val="00F50BB1"/>
    <w:rsid w:val="00F51000"/>
    <w:rsid w:val="00F5128A"/>
    <w:rsid w:val="00F51F50"/>
    <w:rsid w:val="00F52A8E"/>
    <w:rsid w:val="00F530D3"/>
    <w:rsid w:val="00F53326"/>
    <w:rsid w:val="00F5391A"/>
    <w:rsid w:val="00F54850"/>
    <w:rsid w:val="00F54869"/>
    <w:rsid w:val="00F556EE"/>
    <w:rsid w:val="00F57010"/>
    <w:rsid w:val="00F579D5"/>
    <w:rsid w:val="00F60187"/>
    <w:rsid w:val="00F60D91"/>
    <w:rsid w:val="00F6107D"/>
    <w:rsid w:val="00F617DE"/>
    <w:rsid w:val="00F61C89"/>
    <w:rsid w:val="00F62729"/>
    <w:rsid w:val="00F63403"/>
    <w:rsid w:val="00F640E5"/>
    <w:rsid w:val="00F64765"/>
    <w:rsid w:val="00F64A4C"/>
    <w:rsid w:val="00F6529F"/>
    <w:rsid w:val="00F6592F"/>
    <w:rsid w:val="00F6654C"/>
    <w:rsid w:val="00F66F72"/>
    <w:rsid w:val="00F66FAA"/>
    <w:rsid w:val="00F7035F"/>
    <w:rsid w:val="00F71ACA"/>
    <w:rsid w:val="00F71E7A"/>
    <w:rsid w:val="00F73559"/>
    <w:rsid w:val="00F742DA"/>
    <w:rsid w:val="00F74311"/>
    <w:rsid w:val="00F7454E"/>
    <w:rsid w:val="00F74CD6"/>
    <w:rsid w:val="00F75270"/>
    <w:rsid w:val="00F75280"/>
    <w:rsid w:val="00F756B0"/>
    <w:rsid w:val="00F75B74"/>
    <w:rsid w:val="00F760AE"/>
    <w:rsid w:val="00F76512"/>
    <w:rsid w:val="00F767D5"/>
    <w:rsid w:val="00F769E6"/>
    <w:rsid w:val="00F77823"/>
    <w:rsid w:val="00F802C0"/>
    <w:rsid w:val="00F8172F"/>
    <w:rsid w:val="00F81930"/>
    <w:rsid w:val="00F819F4"/>
    <w:rsid w:val="00F84900"/>
    <w:rsid w:val="00F84A03"/>
    <w:rsid w:val="00F84A18"/>
    <w:rsid w:val="00F852C9"/>
    <w:rsid w:val="00F855D4"/>
    <w:rsid w:val="00F85D64"/>
    <w:rsid w:val="00F86FFB"/>
    <w:rsid w:val="00F87F30"/>
    <w:rsid w:val="00F90B46"/>
    <w:rsid w:val="00F913C8"/>
    <w:rsid w:val="00F923B3"/>
    <w:rsid w:val="00F92749"/>
    <w:rsid w:val="00F94946"/>
    <w:rsid w:val="00F95605"/>
    <w:rsid w:val="00F9563B"/>
    <w:rsid w:val="00F95A1E"/>
    <w:rsid w:val="00F967AA"/>
    <w:rsid w:val="00F97D15"/>
    <w:rsid w:val="00FA1911"/>
    <w:rsid w:val="00FA4089"/>
    <w:rsid w:val="00FA4B16"/>
    <w:rsid w:val="00FA5543"/>
    <w:rsid w:val="00FA5994"/>
    <w:rsid w:val="00FA59B2"/>
    <w:rsid w:val="00FA5D58"/>
    <w:rsid w:val="00FA6452"/>
    <w:rsid w:val="00FA7697"/>
    <w:rsid w:val="00FA774D"/>
    <w:rsid w:val="00FB07E1"/>
    <w:rsid w:val="00FB0D9F"/>
    <w:rsid w:val="00FB17B6"/>
    <w:rsid w:val="00FB1A6C"/>
    <w:rsid w:val="00FB2886"/>
    <w:rsid w:val="00FB2C0C"/>
    <w:rsid w:val="00FB2C8B"/>
    <w:rsid w:val="00FB3812"/>
    <w:rsid w:val="00FB6404"/>
    <w:rsid w:val="00FB6729"/>
    <w:rsid w:val="00FB6BF0"/>
    <w:rsid w:val="00FB6CE8"/>
    <w:rsid w:val="00FC0702"/>
    <w:rsid w:val="00FC137D"/>
    <w:rsid w:val="00FC1FB7"/>
    <w:rsid w:val="00FC29DD"/>
    <w:rsid w:val="00FC36E7"/>
    <w:rsid w:val="00FC4676"/>
    <w:rsid w:val="00FC4F27"/>
    <w:rsid w:val="00FC6A61"/>
    <w:rsid w:val="00FC6BC7"/>
    <w:rsid w:val="00FC6F6A"/>
    <w:rsid w:val="00FC71A3"/>
    <w:rsid w:val="00FC755F"/>
    <w:rsid w:val="00FD03FE"/>
    <w:rsid w:val="00FD083E"/>
    <w:rsid w:val="00FD0B50"/>
    <w:rsid w:val="00FD0ED6"/>
    <w:rsid w:val="00FD1A31"/>
    <w:rsid w:val="00FD21F9"/>
    <w:rsid w:val="00FD3B80"/>
    <w:rsid w:val="00FD43E3"/>
    <w:rsid w:val="00FD4D98"/>
    <w:rsid w:val="00FD4E17"/>
    <w:rsid w:val="00FD4F5C"/>
    <w:rsid w:val="00FD603C"/>
    <w:rsid w:val="00FD6608"/>
    <w:rsid w:val="00FD7A4E"/>
    <w:rsid w:val="00FE1122"/>
    <w:rsid w:val="00FE2148"/>
    <w:rsid w:val="00FE2C07"/>
    <w:rsid w:val="00FE711C"/>
    <w:rsid w:val="00FE7C85"/>
    <w:rsid w:val="00FF0169"/>
    <w:rsid w:val="00FF09C2"/>
    <w:rsid w:val="00FF0F23"/>
    <w:rsid w:val="00FF1223"/>
    <w:rsid w:val="00FF1277"/>
    <w:rsid w:val="00FF190B"/>
    <w:rsid w:val="00FF216D"/>
    <w:rsid w:val="00FF2F18"/>
    <w:rsid w:val="00FF3078"/>
    <w:rsid w:val="00FF42E4"/>
    <w:rsid w:val="00FF430A"/>
    <w:rsid w:val="00FF4F21"/>
    <w:rsid w:val="00FF4F72"/>
    <w:rsid w:val="00FF545C"/>
    <w:rsid w:val="00FF5D99"/>
    <w:rsid w:val="00FF5F97"/>
    <w:rsid w:val="00FF6BB7"/>
    <w:rsid w:val="00FF6E10"/>
    <w:rsid w:val="00FF721F"/>
    <w:rsid w:val="00FF75DE"/>
    <w:rsid w:val="00FF7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28E2D2"/>
  <w15:chartTrackingRefBased/>
  <w15:docId w15:val="{797DDDA9-88BC-434A-96E9-CC168EBA7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qFormat="1"/>
    <w:lsdException w:name="heading 8" w:qFormat="1"/>
    <w:lsdException w:name="toc 1" w:uiPriority="39"/>
    <w:lsdException w:name="toc 2" w:uiPriority="39"/>
    <w:lsdException w:name="toc 3" w:uiPriority="39"/>
    <w:lsdException w:name="caption" w:semiHidden="1" w:unhideWhenUsed="1" w:qFormat="1"/>
    <w:lsdException w:name="table of figures" w:uiPriority="99"/>
    <w:lsdException w:name="Hyperlink"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7C67A2"/>
    <w:pPr>
      <w:spacing w:before="200" w:after="120" w:line="360" w:lineRule="auto"/>
      <w:jc w:val="both"/>
    </w:pPr>
    <w:rPr>
      <w:sz w:val="24"/>
      <w:szCs w:val="24"/>
    </w:rPr>
  </w:style>
  <w:style w:type="paragraph" w:styleId="u1">
    <w:name w:val="heading 1"/>
    <w:basedOn w:val="Binhthng"/>
    <w:next w:val="Binhthng"/>
    <w:qFormat/>
    <w:rsid w:val="00B82ECC"/>
    <w:pPr>
      <w:keepNext/>
      <w:pageBreakBefore/>
      <w:framePr w:wrap="notBeside" w:vAnchor="text" w:hAnchor="text" w:xAlign="center" w:y="1"/>
      <w:numPr>
        <w:numId w:val="1"/>
      </w:numPr>
      <w:spacing w:before="1080" w:after="360"/>
      <w:jc w:val="center"/>
      <w:outlineLvl w:val="0"/>
    </w:pPr>
    <w:rPr>
      <w:rFonts w:cs="Arial"/>
      <w:b/>
      <w:bCs/>
      <w:kern w:val="32"/>
      <w:sz w:val="44"/>
      <w:szCs w:val="32"/>
    </w:rPr>
  </w:style>
  <w:style w:type="paragraph" w:styleId="u2">
    <w:name w:val="heading 2"/>
    <w:basedOn w:val="Binhthng"/>
    <w:next w:val="Binhthng"/>
    <w:qFormat/>
    <w:rsid w:val="00914C85"/>
    <w:pPr>
      <w:keepNext/>
      <w:numPr>
        <w:ilvl w:val="1"/>
        <w:numId w:val="1"/>
      </w:numPr>
      <w:spacing w:after="240"/>
      <w:outlineLvl w:val="1"/>
    </w:pPr>
    <w:rPr>
      <w:rFonts w:cs="Arial"/>
      <w:b/>
      <w:bCs/>
      <w:iCs/>
      <w:sz w:val="32"/>
      <w:szCs w:val="28"/>
    </w:rPr>
  </w:style>
  <w:style w:type="paragraph" w:styleId="u3">
    <w:name w:val="heading 3"/>
    <w:basedOn w:val="Binhthng"/>
    <w:next w:val="Binhthng"/>
    <w:qFormat/>
    <w:rsid w:val="003F155D"/>
    <w:pPr>
      <w:keepNext/>
      <w:numPr>
        <w:ilvl w:val="2"/>
        <w:numId w:val="1"/>
      </w:numPr>
      <w:spacing w:after="60"/>
      <w:outlineLvl w:val="2"/>
    </w:pPr>
    <w:rPr>
      <w:rFonts w:cs="Arial"/>
      <w:b/>
      <w:bCs/>
      <w:sz w:val="26"/>
      <w:szCs w:val="26"/>
    </w:rPr>
  </w:style>
  <w:style w:type="paragraph" w:styleId="u4">
    <w:name w:val="heading 4"/>
    <w:basedOn w:val="Binhthng"/>
    <w:next w:val="Binhthng"/>
    <w:qFormat/>
    <w:rsid w:val="00C20D27"/>
    <w:pPr>
      <w:keepNext/>
      <w:outlineLvl w:val="3"/>
    </w:pPr>
    <w:rPr>
      <w:b/>
      <w:bCs/>
      <w:sz w:val="32"/>
      <w:szCs w:val="28"/>
    </w:rPr>
  </w:style>
  <w:style w:type="paragraph" w:styleId="u5">
    <w:name w:val="heading 5"/>
    <w:basedOn w:val="Binhthng"/>
    <w:next w:val="Binhthng"/>
    <w:qFormat/>
    <w:rsid w:val="00F34C03"/>
    <w:pPr>
      <w:numPr>
        <w:ilvl w:val="4"/>
        <w:numId w:val="1"/>
      </w:numPr>
      <w:spacing w:before="120"/>
      <w:outlineLvl w:val="4"/>
    </w:pPr>
    <w:rPr>
      <w:b/>
      <w:bCs/>
      <w:iCs/>
      <w:sz w:val="28"/>
      <w:szCs w:val="26"/>
    </w:rPr>
  </w:style>
  <w:style w:type="paragraph" w:styleId="u6">
    <w:name w:val="heading 6"/>
    <w:basedOn w:val="Binhthng"/>
    <w:next w:val="Binhthng"/>
    <w:rsid w:val="00F34C03"/>
    <w:pPr>
      <w:numPr>
        <w:ilvl w:val="5"/>
        <w:numId w:val="1"/>
      </w:numPr>
      <w:spacing w:after="60"/>
      <w:outlineLvl w:val="5"/>
    </w:pPr>
    <w:rPr>
      <w:b/>
      <w:bCs/>
      <w:sz w:val="22"/>
      <w:szCs w:val="22"/>
    </w:rPr>
  </w:style>
  <w:style w:type="paragraph" w:styleId="u7">
    <w:name w:val="heading 7"/>
    <w:aliases w:val="Phụ lục cấp 1"/>
    <w:basedOn w:val="Binhthng"/>
    <w:next w:val="Binhthng"/>
    <w:qFormat/>
    <w:rsid w:val="003F155D"/>
    <w:pPr>
      <w:numPr>
        <w:ilvl w:val="6"/>
        <w:numId w:val="1"/>
      </w:numPr>
      <w:spacing w:after="60"/>
      <w:outlineLvl w:val="6"/>
    </w:pPr>
    <w:rPr>
      <w:b/>
      <w:sz w:val="32"/>
    </w:rPr>
  </w:style>
  <w:style w:type="paragraph" w:styleId="u8">
    <w:name w:val="heading 8"/>
    <w:aliases w:val="Phụ lục cấp 2"/>
    <w:basedOn w:val="Binhthng"/>
    <w:next w:val="Binhthng"/>
    <w:qFormat/>
    <w:rsid w:val="003F155D"/>
    <w:pPr>
      <w:numPr>
        <w:ilvl w:val="7"/>
        <w:numId w:val="1"/>
      </w:numPr>
      <w:spacing w:after="60"/>
      <w:outlineLvl w:val="7"/>
    </w:pPr>
    <w:rPr>
      <w:b/>
      <w:iCs/>
      <w:sz w:val="26"/>
    </w:rPr>
  </w:style>
  <w:style w:type="paragraph" w:styleId="u9">
    <w:name w:val="heading 9"/>
    <w:basedOn w:val="Binhthng"/>
    <w:next w:val="Binhthng"/>
    <w:rsid w:val="00F34C03"/>
    <w:pPr>
      <w:numPr>
        <w:ilvl w:val="8"/>
        <w:numId w:val="1"/>
      </w:numPr>
      <w:spacing w:after="60"/>
      <w:outlineLvl w:val="8"/>
    </w:pPr>
    <w:rPr>
      <w:rFonts w:cs="Arial"/>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A9106F"/>
    <w:rPr>
      <w:rFonts w:eastAsia="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uMucluc">
    <w:name w:val="TOC Heading"/>
    <w:basedOn w:val="u1"/>
    <w:next w:val="Binhthng"/>
    <w:uiPriority w:val="39"/>
    <w:unhideWhenUsed/>
    <w:rsid w:val="007B24B3"/>
    <w:pPr>
      <w:keepLines/>
      <w:pageBreakBefore w:val="0"/>
      <w:framePr w:wrap="notBeside"/>
      <w:numPr>
        <w:numId w:val="0"/>
      </w:numPr>
      <w:spacing w:before="480" w:after="0" w:line="276" w:lineRule="auto"/>
      <w:jc w:val="left"/>
      <w:outlineLvl w:val="9"/>
    </w:pPr>
    <w:rPr>
      <w:rFonts w:ascii="Calibri Light" w:hAnsi="Calibri Light" w:cs="Times New Roman"/>
      <w:color w:val="2F5496"/>
      <w:kern w:val="0"/>
      <w:sz w:val="28"/>
      <w:szCs w:val="28"/>
    </w:rPr>
  </w:style>
  <w:style w:type="paragraph" w:styleId="Mucluc1">
    <w:name w:val="toc 1"/>
    <w:basedOn w:val="Binhthng"/>
    <w:next w:val="Binhthng"/>
    <w:autoRedefine/>
    <w:uiPriority w:val="39"/>
    <w:rsid w:val="002F2042"/>
    <w:pPr>
      <w:tabs>
        <w:tab w:val="right" w:leader="dot" w:pos="8771"/>
      </w:tabs>
      <w:spacing w:after="240"/>
    </w:pPr>
    <w:rPr>
      <w:b/>
      <w:sz w:val="26"/>
    </w:rPr>
  </w:style>
  <w:style w:type="character" w:styleId="Siuktni">
    <w:name w:val="Hyperlink"/>
    <w:uiPriority w:val="99"/>
    <w:unhideWhenUsed/>
    <w:rsid w:val="007B24B3"/>
    <w:rPr>
      <w:color w:val="0563C1"/>
      <w:u w:val="single"/>
    </w:rPr>
  </w:style>
  <w:style w:type="paragraph" w:styleId="Chntrang">
    <w:name w:val="footer"/>
    <w:basedOn w:val="Binhthng"/>
    <w:link w:val="ChntrangChar"/>
    <w:rsid w:val="00045F16"/>
    <w:pPr>
      <w:tabs>
        <w:tab w:val="center" w:pos="4680"/>
        <w:tab w:val="right" w:pos="9360"/>
      </w:tabs>
    </w:pPr>
  </w:style>
  <w:style w:type="character" w:customStyle="1" w:styleId="ChntrangChar">
    <w:name w:val="Chân trang Char"/>
    <w:link w:val="Chntrang"/>
    <w:rsid w:val="00045F16"/>
    <w:rPr>
      <w:sz w:val="26"/>
      <w:szCs w:val="24"/>
    </w:rPr>
  </w:style>
  <w:style w:type="character" w:styleId="Strang">
    <w:name w:val="page number"/>
    <w:rsid w:val="00045F16"/>
  </w:style>
  <w:style w:type="paragraph" w:styleId="utrang">
    <w:name w:val="header"/>
    <w:basedOn w:val="Binhthng"/>
    <w:link w:val="utrangChar"/>
    <w:rsid w:val="006D6690"/>
    <w:pPr>
      <w:tabs>
        <w:tab w:val="center" w:pos="4680"/>
        <w:tab w:val="right" w:pos="9360"/>
      </w:tabs>
    </w:pPr>
  </w:style>
  <w:style w:type="character" w:customStyle="1" w:styleId="utrangChar">
    <w:name w:val="Đầu trang Char"/>
    <w:link w:val="utrang"/>
    <w:rsid w:val="006D6690"/>
    <w:rPr>
      <w:sz w:val="26"/>
      <w:szCs w:val="24"/>
    </w:rPr>
  </w:style>
  <w:style w:type="paragraph" w:styleId="Chuthich">
    <w:name w:val="caption"/>
    <w:basedOn w:val="Binhthng"/>
    <w:next w:val="Binhthng"/>
    <w:unhideWhenUsed/>
    <w:qFormat/>
    <w:rsid w:val="00952EBA"/>
    <w:pPr>
      <w:jc w:val="center"/>
    </w:pPr>
    <w:rPr>
      <w:bCs/>
      <w:szCs w:val="20"/>
    </w:rPr>
  </w:style>
  <w:style w:type="paragraph" w:styleId="Mucluc2">
    <w:name w:val="toc 2"/>
    <w:basedOn w:val="Binhthng"/>
    <w:next w:val="Binhthng"/>
    <w:autoRedefine/>
    <w:uiPriority w:val="39"/>
    <w:rsid w:val="00280D7A"/>
    <w:pPr>
      <w:tabs>
        <w:tab w:val="right" w:leader="dot" w:pos="8771"/>
      </w:tabs>
      <w:spacing w:before="160" w:after="160"/>
      <w:ind w:left="567"/>
    </w:pPr>
    <w:rPr>
      <w:b/>
    </w:rPr>
  </w:style>
  <w:style w:type="paragraph" w:styleId="Mucluc3">
    <w:name w:val="toc 3"/>
    <w:basedOn w:val="Binhthng"/>
    <w:next w:val="Binhthng"/>
    <w:autoRedefine/>
    <w:uiPriority w:val="39"/>
    <w:rsid w:val="00280D7A"/>
    <w:pPr>
      <w:spacing w:before="120"/>
      <w:ind w:left="1134"/>
    </w:pPr>
  </w:style>
  <w:style w:type="character" w:customStyle="1" w:styleId="cpChagiiquyt1">
    <w:name w:val="Đề cập Chưa giải quyết1"/>
    <w:uiPriority w:val="99"/>
    <w:semiHidden/>
    <w:unhideWhenUsed/>
    <w:rsid w:val="00130595"/>
    <w:rPr>
      <w:color w:val="808080"/>
      <w:shd w:val="clear" w:color="auto" w:fill="E6E6E6"/>
    </w:rPr>
  </w:style>
  <w:style w:type="paragraph" w:customStyle="1" w:styleId="TLTK">
    <w:name w:val="TLTK"/>
    <w:basedOn w:val="Binhthng"/>
    <w:qFormat/>
    <w:rsid w:val="00795817"/>
    <w:pPr>
      <w:numPr>
        <w:numId w:val="2"/>
      </w:numPr>
      <w:jc w:val="left"/>
    </w:pPr>
  </w:style>
  <w:style w:type="numbering" w:customStyle="1" w:styleId="Phlc">
    <w:name w:val="Phụ lục"/>
    <w:uiPriority w:val="99"/>
    <w:rsid w:val="008D2CAF"/>
    <w:pPr>
      <w:numPr>
        <w:numId w:val="3"/>
      </w:numPr>
    </w:pPr>
  </w:style>
  <w:style w:type="paragraph" w:styleId="Banghinhminhhoa">
    <w:name w:val="table of figures"/>
    <w:basedOn w:val="Binhthng"/>
    <w:next w:val="Binhthng"/>
    <w:uiPriority w:val="99"/>
    <w:rsid w:val="00DD10B0"/>
  </w:style>
  <w:style w:type="table" w:styleId="BangThun2">
    <w:name w:val="Plain Table 2"/>
    <w:basedOn w:val="BangThngthng"/>
    <w:uiPriority w:val="42"/>
    <w:rsid w:val="00D133D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BngLiNhat">
    <w:name w:val="Grid Table Light"/>
    <w:basedOn w:val="BangThngthng"/>
    <w:uiPriority w:val="40"/>
    <w:rsid w:val="00A9106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VnbanCcchu">
    <w:name w:val="footnote text"/>
    <w:basedOn w:val="Binhthng"/>
    <w:link w:val="VnbanCcchuChar"/>
    <w:rsid w:val="006556BB"/>
    <w:rPr>
      <w:sz w:val="20"/>
      <w:szCs w:val="20"/>
    </w:rPr>
  </w:style>
  <w:style w:type="character" w:customStyle="1" w:styleId="VnbanCcchuChar">
    <w:name w:val="Văn bản Cước chú Char"/>
    <w:basedOn w:val="Phngmcinhcuaoanvn"/>
    <w:link w:val="VnbanCcchu"/>
    <w:rsid w:val="006556BB"/>
  </w:style>
  <w:style w:type="character" w:styleId="ThamchiuCcchu">
    <w:name w:val="footnote reference"/>
    <w:rsid w:val="006556BB"/>
    <w:rPr>
      <w:vertAlign w:val="superscript"/>
    </w:rPr>
  </w:style>
  <w:style w:type="character" w:styleId="VnbanChdanhsn">
    <w:name w:val="Placeholder Text"/>
    <w:basedOn w:val="Phngmcinhcuaoanvn"/>
    <w:uiPriority w:val="99"/>
    <w:semiHidden/>
    <w:rsid w:val="00EE2CD9"/>
    <w:rPr>
      <w:color w:val="808080"/>
    </w:rPr>
  </w:style>
  <w:style w:type="paragraph" w:styleId="oancuaDanhsach">
    <w:name w:val="List Paragraph"/>
    <w:basedOn w:val="Binhthng"/>
    <w:uiPriority w:val="34"/>
    <w:rsid w:val="007E6CE3"/>
    <w:pPr>
      <w:ind w:left="720"/>
      <w:contextualSpacing/>
    </w:pPr>
  </w:style>
  <w:style w:type="paragraph" w:styleId="Bongchuthich">
    <w:name w:val="Balloon Text"/>
    <w:basedOn w:val="Binhthng"/>
    <w:link w:val="BongchuthichChar"/>
    <w:rsid w:val="00D63B7D"/>
    <w:pPr>
      <w:spacing w:before="0" w:after="0" w:line="240" w:lineRule="auto"/>
    </w:pPr>
    <w:rPr>
      <w:sz w:val="18"/>
      <w:szCs w:val="18"/>
    </w:rPr>
  </w:style>
  <w:style w:type="character" w:customStyle="1" w:styleId="BongchuthichChar">
    <w:name w:val="Bóng chú thích Char"/>
    <w:basedOn w:val="Phngmcinhcuaoanvn"/>
    <w:link w:val="Bongchuthich"/>
    <w:rsid w:val="00D63B7D"/>
    <w:rPr>
      <w:sz w:val="18"/>
      <w:szCs w:val="18"/>
    </w:rPr>
  </w:style>
  <w:style w:type="character" w:styleId="ThamchiuChuthich">
    <w:name w:val="annotation reference"/>
    <w:basedOn w:val="Phngmcinhcuaoanvn"/>
    <w:rsid w:val="004E7066"/>
    <w:rPr>
      <w:sz w:val="16"/>
      <w:szCs w:val="16"/>
    </w:rPr>
  </w:style>
  <w:style w:type="paragraph" w:styleId="VnbanChuthich">
    <w:name w:val="annotation text"/>
    <w:basedOn w:val="Binhthng"/>
    <w:link w:val="VnbanChuthichChar"/>
    <w:rsid w:val="004E7066"/>
    <w:pPr>
      <w:spacing w:line="240" w:lineRule="auto"/>
    </w:pPr>
    <w:rPr>
      <w:sz w:val="20"/>
      <w:szCs w:val="20"/>
    </w:rPr>
  </w:style>
  <w:style w:type="character" w:customStyle="1" w:styleId="VnbanChuthichChar">
    <w:name w:val="Văn bản Chú thích Char"/>
    <w:basedOn w:val="Phngmcinhcuaoanvn"/>
    <w:link w:val="VnbanChuthich"/>
    <w:rsid w:val="004E7066"/>
  </w:style>
  <w:style w:type="paragraph" w:styleId="ChuChuthich">
    <w:name w:val="annotation subject"/>
    <w:basedOn w:val="VnbanChuthich"/>
    <w:next w:val="VnbanChuthich"/>
    <w:link w:val="ChuChuthichChar"/>
    <w:rsid w:val="004E7066"/>
    <w:rPr>
      <w:b/>
      <w:bCs/>
    </w:rPr>
  </w:style>
  <w:style w:type="character" w:customStyle="1" w:styleId="ChuChuthichChar">
    <w:name w:val="Chủ đề Chú thích Char"/>
    <w:basedOn w:val="VnbanChuthichChar"/>
    <w:link w:val="ChuChuthich"/>
    <w:rsid w:val="004E7066"/>
    <w:rPr>
      <w:b/>
      <w:bCs/>
    </w:rPr>
  </w:style>
  <w:style w:type="paragraph" w:styleId="Duytlai">
    <w:name w:val="Revision"/>
    <w:hidden/>
    <w:uiPriority w:val="99"/>
    <w:semiHidden/>
    <w:rsid w:val="00922E9D"/>
    <w:rPr>
      <w:sz w:val="24"/>
      <w:szCs w:val="24"/>
    </w:rPr>
  </w:style>
  <w:style w:type="character" w:styleId="cpChagiiquyt">
    <w:name w:val="Unresolved Mention"/>
    <w:basedOn w:val="Phngmcinhcuaoanvn"/>
    <w:uiPriority w:val="99"/>
    <w:semiHidden/>
    <w:unhideWhenUsed/>
    <w:rsid w:val="00241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0907">
      <w:bodyDiv w:val="1"/>
      <w:marLeft w:val="0"/>
      <w:marRight w:val="0"/>
      <w:marTop w:val="0"/>
      <w:marBottom w:val="0"/>
      <w:divBdr>
        <w:top w:val="none" w:sz="0" w:space="0" w:color="auto"/>
        <w:left w:val="none" w:sz="0" w:space="0" w:color="auto"/>
        <w:bottom w:val="none" w:sz="0" w:space="0" w:color="auto"/>
        <w:right w:val="none" w:sz="0" w:space="0" w:color="auto"/>
      </w:divBdr>
    </w:div>
    <w:div w:id="260768353">
      <w:bodyDiv w:val="1"/>
      <w:marLeft w:val="0"/>
      <w:marRight w:val="0"/>
      <w:marTop w:val="0"/>
      <w:marBottom w:val="0"/>
      <w:divBdr>
        <w:top w:val="none" w:sz="0" w:space="0" w:color="auto"/>
        <w:left w:val="none" w:sz="0" w:space="0" w:color="auto"/>
        <w:bottom w:val="none" w:sz="0" w:space="0" w:color="auto"/>
        <w:right w:val="none" w:sz="0" w:space="0" w:color="auto"/>
      </w:divBdr>
    </w:div>
    <w:div w:id="263265133">
      <w:bodyDiv w:val="1"/>
      <w:marLeft w:val="0"/>
      <w:marRight w:val="0"/>
      <w:marTop w:val="0"/>
      <w:marBottom w:val="0"/>
      <w:divBdr>
        <w:top w:val="none" w:sz="0" w:space="0" w:color="auto"/>
        <w:left w:val="none" w:sz="0" w:space="0" w:color="auto"/>
        <w:bottom w:val="none" w:sz="0" w:space="0" w:color="auto"/>
        <w:right w:val="none" w:sz="0" w:space="0" w:color="auto"/>
      </w:divBdr>
    </w:div>
    <w:div w:id="395317743">
      <w:bodyDiv w:val="1"/>
      <w:marLeft w:val="0"/>
      <w:marRight w:val="0"/>
      <w:marTop w:val="0"/>
      <w:marBottom w:val="0"/>
      <w:divBdr>
        <w:top w:val="none" w:sz="0" w:space="0" w:color="auto"/>
        <w:left w:val="none" w:sz="0" w:space="0" w:color="auto"/>
        <w:bottom w:val="none" w:sz="0" w:space="0" w:color="auto"/>
        <w:right w:val="none" w:sz="0" w:space="0" w:color="auto"/>
      </w:divBdr>
    </w:div>
    <w:div w:id="495849276">
      <w:bodyDiv w:val="1"/>
      <w:marLeft w:val="0"/>
      <w:marRight w:val="0"/>
      <w:marTop w:val="0"/>
      <w:marBottom w:val="0"/>
      <w:divBdr>
        <w:top w:val="none" w:sz="0" w:space="0" w:color="auto"/>
        <w:left w:val="none" w:sz="0" w:space="0" w:color="auto"/>
        <w:bottom w:val="none" w:sz="0" w:space="0" w:color="auto"/>
        <w:right w:val="none" w:sz="0" w:space="0" w:color="auto"/>
      </w:divBdr>
    </w:div>
    <w:div w:id="541284307">
      <w:bodyDiv w:val="1"/>
      <w:marLeft w:val="0"/>
      <w:marRight w:val="0"/>
      <w:marTop w:val="0"/>
      <w:marBottom w:val="0"/>
      <w:divBdr>
        <w:top w:val="none" w:sz="0" w:space="0" w:color="auto"/>
        <w:left w:val="none" w:sz="0" w:space="0" w:color="auto"/>
        <w:bottom w:val="none" w:sz="0" w:space="0" w:color="auto"/>
        <w:right w:val="none" w:sz="0" w:space="0" w:color="auto"/>
      </w:divBdr>
    </w:div>
    <w:div w:id="543949192">
      <w:bodyDiv w:val="1"/>
      <w:marLeft w:val="0"/>
      <w:marRight w:val="0"/>
      <w:marTop w:val="0"/>
      <w:marBottom w:val="0"/>
      <w:divBdr>
        <w:top w:val="none" w:sz="0" w:space="0" w:color="auto"/>
        <w:left w:val="none" w:sz="0" w:space="0" w:color="auto"/>
        <w:bottom w:val="none" w:sz="0" w:space="0" w:color="auto"/>
        <w:right w:val="none" w:sz="0" w:space="0" w:color="auto"/>
      </w:divBdr>
    </w:div>
    <w:div w:id="565189266">
      <w:bodyDiv w:val="1"/>
      <w:marLeft w:val="0"/>
      <w:marRight w:val="0"/>
      <w:marTop w:val="0"/>
      <w:marBottom w:val="0"/>
      <w:divBdr>
        <w:top w:val="none" w:sz="0" w:space="0" w:color="auto"/>
        <w:left w:val="none" w:sz="0" w:space="0" w:color="auto"/>
        <w:bottom w:val="none" w:sz="0" w:space="0" w:color="auto"/>
        <w:right w:val="none" w:sz="0" w:space="0" w:color="auto"/>
      </w:divBdr>
    </w:div>
    <w:div w:id="591931534">
      <w:bodyDiv w:val="1"/>
      <w:marLeft w:val="0"/>
      <w:marRight w:val="0"/>
      <w:marTop w:val="0"/>
      <w:marBottom w:val="0"/>
      <w:divBdr>
        <w:top w:val="none" w:sz="0" w:space="0" w:color="auto"/>
        <w:left w:val="none" w:sz="0" w:space="0" w:color="auto"/>
        <w:bottom w:val="none" w:sz="0" w:space="0" w:color="auto"/>
        <w:right w:val="none" w:sz="0" w:space="0" w:color="auto"/>
      </w:divBdr>
    </w:div>
    <w:div w:id="597645009">
      <w:bodyDiv w:val="1"/>
      <w:marLeft w:val="0"/>
      <w:marRight w:val="0"/>
      <w:marTop w:val="0"/>
      <w:marBottom w:val="0"/>
      <w:divBdr>
        <w:top w:val="none" w:sz="0" w:space="0" w:color="auto"/>
        <w:left w:val="none" w:sz="0" w:space="0" w:color="auto"/>
        <w:bottom w:val="none" w:sz="0" w:space="0" w:color="auto"/>
        <w:right w:val="none" w:sz="0" w:space="0" w:color="auto"/>
      </w:divBdr>
    </w:div>
    <w:div w:id="773747660">
      <w:bodyDiv w:val="1"/>
      <w:marLeft w:val="0"/>
      <w:marRight w:val="0"/>
      <w:marTop w:val="0"/>
      <w:marBottom w:val="0"/>
      <w:divBdr>
        <w:top w:val="none" w:sz="0" w:space="0" w:color="auto"/>
        <w:left w:val="none" w:sz="0" w:space="0" w:color="auto"/>
        <w:bottom w:val="none" w:sz="0" w:space="0" w:color="auto"/>
        <w:right w:val="none" w:sz="0" w:space="0" w:color="auto"/>
      </w:divBdr>
    </w:div>
    <w:div w:id="778187685">
      <w:bodyDiv w:val="1"/>
      <w:marLeft w:val="0"/>
      <w:marRight w:val="0"/>
      <w:marTop w:val="0"/>
      <w:marBottom w:val="0"/>
      <w:divBdr>
        <w:top w:val="none" w:sz="0" w:space="0" w:color="auto"/>
        <w:left w:val="none" w:sz="0" w:space="0" w:color="auto"/>
        <w:bottom w:val="none" w:sz="0" w:space="0" w:color="auto"/>
        <w:right w:val="none" w:sz="0" w:space="0" w:color="auto"/>
      </w:divBdr>
    </w:div>
    <w:div w:id="793258762">
      <w:bodyDiv w:val="1"/>
      <w:marLeft w:val="0"/>
      <w:marRight w:val="0"/>
      <w:marTop w:val="0"/>
      <w:marBottom w:val="0"/>
      <w:divBdr>
        <w:top w:val="none" w:sz="0" w:space="0" w:color="auto"/>
        <w:left w:val="none" w:sz="0" w:space="0" w:color="auto"/>
        <w:bottom w:val="none" w:sz="0" w:space="0" w:color="auto"/>
        <w:right w:val="none" w:sz="0" w:space="0" w:color="auto"/>
      </w:divBdr>
    </w:div>
    <w:div w:id="866986600">
      <w:bodyDiv w:val="1"/>
      <w:marLeft w:val="0"/>
      <w:marRight w:val="0"/>
      <w:marTop w:val="0"/>
      <w:marBottom w:val="0"/>
      <w:divBdr>
        <w:top w:val="none" w:sz="0" w:space="0" w:color="auto"/>
        <w:left w:val="none" w:sz="0" w:space="0" w:color="auto"/>
        <w:bottom w:val="none" w:sz="0" w:space="0" w:color="auto"/>
        <w:right w:val="none" w:sz="0" w:space="0" w:color="auto"/>
      </w:divBdr>
    </w:div>
    <w:div w:id="956720314">
      <w:bodyDiv w:val="1"/>
      <w:marLeft w:val="0"/>
      <w:marRight w:val="0"/>
      <w:marTop w:val="0"/>
      <w:marBottom w:val="0"/>
      <w:divBdr>
        <w:top w:val="none" w:sz="0" w:space="0" w:color="auto"/>
        <w:left w:val="none" w:sz="0" w:space="0" w:color="auto"/>
        <w:bottom w:val="none" w:sz="0" w:space="0" w:color="auto"/>
        <w:right w:val="none" w:sz="0" w:space="0" w:color="auto"/>
      </w:divBdr>
    </w:div>
    <w:div w:id="969090531">
      <w:bodyDiv w:val="1"/>
      <w:marLeft w:val="0"/>
      <w:marRight w:val="0"/>
      <w:marTop w:val="0"/>
      <w:marBottom w:val="0"/>
      <w:divBdr>
        <w:top w:val="none" w:sz="0" w:space="0" w:color="auto"/>
        <w:left w:val="none" w:sz="0" w:space="0" w:color="auto"/>
        <w:bottom w:val="none" w:sz="0" w:space="0" w:color="auto"/>
        <w:right w:val="none" w:sz="0" w:space="0" w:color="auto"/>
      </w:divBdr>
    </w:div>
    <w:div w:id="1054698498">
      <w:bodyDiv w:val="1"/>
      <w:marLeft w:val="0"/>
      <w:marRight w:val="0"/>
      <w:marTop w:val="0"/>
      <w:marBottom w:val="0"/>
      <w:divBdr>
        <w:top w:val="none" w:sz="0" w:space="0" w:color="auto"/>
        <w:left w:val="none" w:sz="0" w:space="0" w:color="auto"/>
        <w:bottom w:val="none" w:sz="0" w:space="0" w:color="auto"/>
        <w:right w:val="none" w:sz="0" w:space="0" w:color="auto"/>
      </w:divBdr>
    </w:div>
    <w:div w:id="1070470707">
      <w:bodyDiv w:val="1"/>
      <w:marLeft w:val="0"/>
      <w:marRight w:val="0"/>
      <w:marTop w:val="0"/>
      <w:marBottom w:val="0"/>
      <w:divBdr>
        <w:top w:val="none" w:sz="0" w:space="0" w:color="auto"/>
        <w:left w:val="none" w:sz="0" w:space="0" w:color="auto"/>
        <w:bottom w:val="none" w:sz="0" w:space="0" w:color="auto"/>
        <w:right w:val="none" w:sz="0" w:space="0" w:color="auto"/>
      </w:divBdr>
    </w:div>
    <w:div w:id="1078987422">
      <w:bodyDiv w:val="1"/>
      <w:marLeft w:val="0"/>
      <w:marRight w:val="0"/>
      <w:marTop w:val="0"/>
      <w:marBottom w:val="0"/>
      <w:divBdr>
        <w:top w:val="none" w:sz="0" w:space="0" w:color="auto"/>
        <w:left w:val="none" w:sz="0" w:space="0" w:color="auto"/>
        <w:bottom w:val="none" w:sz="0" w:space="0" w:color="auto"/>
        <w:right w:val="none" w:sz="0" w:space="0" w:color="auto"/>
      </w:divBdr>
    </w:div>
    <w:div w:id="1086222695">
      <w:bodyDiv w:val="1"/>
      <w:marLeft w:val="0"/>
      <w:marRight w:val="0"/>
      <w:marTop w:val="0"/>
      <w:marBottom w:val="0"/>
      <w:divBdr>
        <w:top w:val="none" w:sz="0" w:space="0" w:color="auto"/>
        <w:left w:val="none" w:sz="0" w:space="0" w:color="auto"/>
        <w:bottom w:val="none" w:sz="0" w:space="0" w:color="auto"/>
        <w:right w:val="none" w:sz="0" w:space="0" w:color="auto"/>
      </w:divBdr>
    </w:div>
    <w:div w:id="1114062195">
      <w:bodyDiv w:val="1"/>
      <w:marLeft w:val="0"/>
      <w:marRight w:val="0"/>
      <w:marTop w:val="0"/>
      <w:marBottom w:val="0"/>
      <w:divBdr>
        <w:top w:val="none" w:sz="0" w:space="0" w:color="auto"/>
        <w:left w:val="none" w:sz="0" w:space="0" w:color="auto"/>
        <w:bottom w:val="none" w:sz="0" w:space="0" w:color="auto"/>
        <w:right w:val="none" w:sz="0" w:space="0" w:color="auto"/>
      </w:divBdr>
    </w:div>
    <w:div w:id="1119031737">
      <w:bodyDiv w:val="1"/>
      <w:marLeft w:val="0"/>
      <w:marRight w:val="0"/>
      <w:marTop w:val="0"/>
      <w:marBottom w:val="0"/>
      <w:divBdr>
        <w:top w:val="none" w:sz="0" w:space="0" w:color="auto"/>
        <w:left w:val="none" w:sz="0" w:space="0" w:color="auto"/>
        <w:bottom w:val="none" w:sz="0" w:space="0" w:color="auto"/>
        <w:right w:val="none" w:sz="0" w:space="0" w:color="auto"/>
      </w:divBdr>
    </w:div>
    <w:div w:id="1298683377">
      <w:bodyDiv w:val="1"/>
      <w:marLeft w:val="0"/>
      <w:marRight w:val="0"/>
      <w:marTop w:val="0"/>
      <w:marBottom w:val="0"/>
      <w:divBdr>
        <w:top w:val="none" w:sz="0" w:space="0" w:color="auto"/>
        <w:left w:val="none" w:sz="0" w:space="0" w:color="auto"/>
        <w:bottom w:val="none" w:sz="0" w:space="0" w:color="auto"/>
        <w:right w:val="none" w:sz="0" w:space="0" w:color="auto"/>
      </w:divBdr>
    </w:div>
    <w:div w:id="1396968832">
      <w:bodyDiv w:val="1"/>
      <w:marLeft w:val="0"/>
      <w:marRight w:val="0"/>
      <w:marTop w:val="0"/>
      <w:marBottom w:val="0"/>
      <w:divBdr>
        <w:top w:val="none" w:sz="0" w:space="0" w:color="auto"/>
        <w:left w:val="none" w:sz="0" w:space="0" w:color="auto"/>
        <w:bottom w:val="none" w:sz="0" w:space="0" w:color="auto"/>
        <w:right w:val="none" w:sz="0" w:space="0" w:color="auto"/>
      </w:divBdr>
    </w:div>
    <w:div w:id="1418138724">
      <w:bodyDiv w:val="1"/>
      <w:marLeft w:val="0"/>
      <w:marRight w:val="0"/>
      <w:marTop w:val="0"/>
      <w:marBottom w:val="0"/>
      <w:divBdr>
        <w:top w:val="none" w:sz="0" w:space="0" w:color="auto"/>
        <w:left w:val="none" w:sz="0" w:space="0" w:color="auto"/>
        <w:bottom w:val="none" w:sz="0" w:space="0" w:color="auto"/>
        <w:right w:val="none" w:sz="0" w:space="0" w:color="auto"/>
      </w:divBdr>
    </w:div>
    <w:div w:id="1423140263">
      <w:bodyDiv w:val="1"/>
      <w:marLeft w:val="0"/>
      <w:marRight w:val="0"/>
      <w:marTop w:val="0"/>
      <w:marBottom w:val="0"/>
      <w:divBdr>
        <w:top w:val="none" w:sz="0" w:space="0" w:color="auto"/>
        <w:left w:val="none" w:sz="0" w:space="0" w:color="auto"/>
        <w:bottom w:val="none" w:sz="0" w:space="0" w:color="auto"/>
        <w:right w:val="none" w:sz="0" w:space="0" w:color="auto"/>
      </w:divBdr>
    </w:div>
    <w:div w:id="1429035633">
      <w:bodyDiv w:val="1"/>
      <w:marLeft w:val="0"/>
      <w:marRight w:val="0"/>
      <w:marTop w:val="0"/>
      <w:marBottom w:val="0"/>
      <w:divBdr>
        <w:top w:val="none" w:sz="0" w:space="0" w:color="auto"/>
        <w:left w:val="none" w:sz="0" w:space="0" w:color="auto"/>
        <w:bottom w:val="none" w:sz="0" w:space="0" w:color="auto"/>
        <w:right w:val="none" w:sz="0" w:space="0" w:color="auto"/>
      </w:divBdr>
    </w:div>
    <w:div w:id="1447119752">
      <w:bodyDiv w:val="1"/>
      <w:marLeft w:val="0"/>
      <w:marRight w:val="0"/>
      <w:marTop w:val="0"/>
      <w:marBottom w:val="0"/>
      <w:divBdr>
        <w:top w:val="none" w:sz="0" w:space="0" w:color="auto"/>
        <w:left w:val="none" w:sz="0" w:space="0" w:color="auto"/>
        <w:bottom w:val="none" w:sz="0" w:space="0" w:color="auto"/>
        <w:right w:val="none" w:sz="0" w:space="0" w:color="auto"/>
      </w:divBdr>
    </w:div>
    <w:div w:id="1465465785">
      <w:bodyDiv w:val="1"/>
      <w:marLeft w:val="0"/>
      <w:marRight w:val="0"/>
      <w:marTop w:val="0"/>
      <w:marBottom w:val="0"/>
      <w:divBdr>
        <w:top w:val="none" w:sz="0" w:space="0" w:color="auto"/>
        <w:left w:val="none" w:sz="0" w:space="0" w:color="auto"/>
        <w:bottom w:val="none" w:sz="0" w:space="0" w:color="auto"/>
        <w:right w:val="none" w:sz="0" w:space="0" w:color="auto"/>
      </w:divBdr>
    </w:div>
    <w:div w:id="1491677664">
      <w:bodyDiv w:val="1"/>
      <w:marLeft w:val="0"/>
      <w:marRight w:val="0"/>
      <w:marTop w:val="0"/>
      <w:marBottom w:val="0"/>
      <w:divBdr>
        <w:top w:val="none" w:sz="0" w:space="0" w:color="auto"/>
        <w:left w:val="none" w:sz="0" w:space="0" w:color="auto"/>
        <w:bottom w:val="none" w:sz="0" w:space="0" w:color="auto"/>
        <w:right w:val="none" w:sz="0" w:space="0" w:color="auto"/>
      </w:divBdr>
    </w:div>
    <w:div w:id="1502350212">
      <w:bodyDiv w:val="1"/>
      <w:marLeft w:val="0"/>
      <w:marRight w:val="0"/>
      <w:marTop w:val="0"/>
      <w:marBottom w:val="0"/>
      <w:divBdr>
        <w:top w:val="none" w:sz="0" w:space="0" w:color="auto"/>
        <w:left w:val="none" w:sz="0" w:space="0" w:color="auto"/>
        <w:bottom w:val="none" w:sz="0" w:space="0" w:color="auto"/>
        <w:right w:val="none" w:sz="0" w:space="0" w:color="auto"/>
      </w:divBdr>
    </w:div>
    <w:div w:id="1527252651">
      <w:bodyDiv w:val="1"/>
      <w:marLeft w:val="0"/>
      <w:marRight w:val="0"/>
      <w:marTop w:val="0"/>
      <w:marBottom w:val="0"/>
      <w:divBdr>
        <w:top w:val="none" w:sz="0" w:space="0" w:color="auto"/>
        <w:left w:val="none" w:sz="0" w:space="0" w:color="auto"/>
        <w:bottom w:val="none" w:sz="0" w:space="0" w:color="auto"/>
        <w:right w:val="none" w:sz="0" w:space="0" w:color="auto"/>
      </w:divBdr>
    </w:div>
    <w:div w:id="1534728004">
      <w:bodyDiv w:val="1"/>
      <w:marLeft w:val="0"/>
      <w:marRight w:val="0"/>
      <w:marTop w:val="0"/>
      <w:marBottom w:val="0"/>
      <w:divBdr>
        <w:top w:val="none" w:sz="0" w:space="0" w:color="auto"/>
        <w:left w:val="none" w:sz="0" w:space="0" w:color="auto"/>
        <w:bottom w:val="none" w:sz="0" w:space="0" w:color="auto"/>
        <w:right w:val="none" w:sz="0" w:space="0" w:color="auto"/>
      </w:divBdr>
    </w:div>
    <w:div w:id="1565721804">
      <w:bodyDiv w:val="1"/>
      <w:marLeft w:val="0"/>
      <w:marRight w:val="0"/>
      <w:marTop w:val="0"/>
      <w:marBottom w:val="0"/>
      <w:divBdr>
        <w:top w:val="none" w:sz="0" w:space="0" w:color="auto"/>
        <w:left w:val="none" w:sz="0" w:space="0" w:color="auto"/>
        <w:bottom w:val="none" w:sz="0" w:space="0" w:color="auto"/>
        <w:right w:val="none" w:sz="0" w:space="0" w:color="auto"/>
      </w:divBdr>
    </w:div>
    <w:div w:id="1603996142">
      <w:bodyDiv w:val="1"/>
      <w:marLeft w:val="0"/>
      <w:marRight w:val="0"/>
      <w:marTop w:val="0"/>
      <w:marBottom w:val="0"/>
      <w:divBdr>
        <w:top w:val="none" w:sz="0" w:space="0" w:color="auto"/>
        <w:left w:val="none" w:sz="0" w:space="0" w:color="auto"/>
        <w:bottom w:val="none" w:sz="0" w:space="0" w:color="auto"/>
        <w:right w:val="none" w:sz="0" w:space="0" w:color="auto"/>
      </w:divBdr>
    </w:div>
    <w:div w:id="1629120045">
      <w:bodyDiv w:val="1"/>
      <w:marLeft w:val="0"/>
      <w:marRight w:val="0"/>
      <w:marTop w:val="0"/>
      <w:marBottom w:val="0"/>
      <w:divBdr>
        <w:top w:val="none" w:sz="0" w:space="0" w:color="auto"/>
        <w:left w:val="none" w:sz="0" w:space="0" w:color="auto"/>
        <w:bottom w:val="none" w:sz="0" w:space="0" w:color="auto"/>
        <w:right w:val="none" w:sz="0" w:space="0" w:color="auto"/>
      </w:divBdr>
    </w:div>
    <w:div w:id="1635796097">
      <w:bodyDiv w:val="1"/>
      <w:marLeft w:val="0"/>
      <w:marRight w:val="0"/>
      <w:marTop w:val="0"/>
      <w:marBottom w:val="0"/>
      <w:divBdr>
        <w:top w:val="none" w:sz="0" w:space="0" w:color="auto"/>
        <w:left w:val="none" w:sz="0" w:space="0" w:color="auto"/>
        <w:bottom w:val="none" w:sz="0" w:space="0" w:color="auto"/>
        <w:right w:val="none" w:sz="0" w:space="0" w:color="auto"/>
      </w:divBdr>
    </w:div>
    <w:div w:id="1636325059">
      <w:bodyDiv w:val="1"/>
      <w:marLeft w:val="0"/>
      <w:marRight w:val="0"/>
      <w:marTop w:val="0"/>
      <w:marBottom w:val="0"/>
      <w:divBdr>
        <w:top w:val="none" w:sz="0" w:space="0" w:color="auto"/>
        <w:left w:val="none" w:sz="0" w:space="0" w:color="auto"/>
        <w:bottom w:val="none" w:sz="0" w:space="0" w:color="auto"/>
        <w:right w:val="none" w:sz="0" w:space="0" w:color="auto"/>
      </w:divBdr>
    </w:div>
    <w:div w:id="1697002814">
      <w:bodyDiv w:val="1"/>
      <w:marLeft w:val="0"/>
      <w:marRight w:val="0"/>
      <w:marTop w:val="0"/>
      <w:marBottom w:val="0"/>
      <w:divBdr>
        <w:top w:val="none" w:sz="0" w:space="0" w:color="auto"/>
        <w:left w:val="none" w:sz="0" w:space="0" w:color="auto"/>
        <w:bottom w:val="none" w:sz="0" w:space="0" w:color="auto"/>
        <w:right w:val="none" w:sz="0" w:space="0" w:color="auto"/>
      </w:divBdr>
    </w:div>
    <w:div w:id="1871986000">
      <w:bodyDiv w:val="1"/>
      <w:marLeft w:val="0"/>
      <w:marRight w:val="0"/>
      <w:marTop w:val="0"/>
      <w:marBottom w:val="0"/>
      <w:divBdr>
        <w:top w:val="none" w:sz="0" w:space="0" w:color="auto"/>
        <w:left w:val="none" w:sz="0" w:space="0" w:color="auto"/>
        <w:bottom w:val="none" w:sz="0" w:space="0" w:color="auto"/>
        <w:right w:val="none" w:sz="0" w:space="0" w:color="auto"/>
      </w:divBdr>
    </w:div>
    <w:div w:id="1972902657">
      <w:bodyDiv w:val="1"/>
      <w:marLeft w:val="0"/>
      <w:marRight w:val="0"/>
      <w:marTop w:val="0"/>
      <w:marBottom w:val="0"/>
      <w:divBdr>
        <w:top w:val="none" w:sz="0" w:space="0" w:color="auto"/>
        <w:left w:val="none" w:sz="0" w:space="0" w:color="auto"/>
        <w:bottom w:val="none" w:sz="0" w:space="0" w:color="auto"/>
        <w:right w:val="none" w:sz="0" w:space="0" w:color="auto"/>
      </w:divBdr>
    </w:div>
    <w:div w:id="199992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gif"/><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jp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{4E0FE05A-B171-4594-B1FC-68832D01AF09}</b:Guid>
    <b:Title>Wikipedia</b:Title>
    <b:RefOrder>1</b:RefOrder>
  </b:Source>
</b:Sources>
</file>

<file path=customXml/itemProps1.xml><?xml version="1.0" encoding="utf-8"?>
<ds:datastoreItem xmlns:ds="http://schemas.openxmlformats.org/officeDocument/2006/customXml" ds:itemID="{50E48911-A767-444D-9F52-79356121C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3130</TotalTime>
  <Pages>64</Pages>
  <Words>11970</Words>
  <Characters>68229</Characters>
  <Application>Microsoft Office Word</Application>
  <DocSecurity>0</DocSecurity>
  <Lines>568</Lines>
  <Paragraphs>160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DatTT</dc:creator>
  <cp:keywords/>
  <cp:lastModifiedBy>Dang Viet Hung 20142139</cp:lastModifiedBy>
  <cp:revision>3253</cp:revision>
  <cp:lastPrinted>2018-12-28T05:37:00Z</cp:lastPrinted>
  <dcterms:created xsi:type="dcterms:W3CDTF">2018-04-25T17:19:00Z</dcterms:created>
  <dcterms:modified xsi:type="dcterms:W3CDTF">2018-12-28T05:51:00Z</dcterms:modified>
</cp:coreProperties>
</file>